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79E72" w14:textId="68CACB27" w:rsidR="000D5795" w:rsidRPr="000D5795" w:rsidRDefault="000D5795" w:rsidP="000D5795">
      <w:pPr>
        <w:jc w:val="center"/>
        <w:rPr>
          <w:sz w:val="22"/>
        </w:rPr>
      </w:pPr>
      <w:r w:rsidRPr="000D5795">
        <w:rPr>
          <w:sz w:val="22"/>
        </w:rPr>
        <w:t xml:space="preserve">Collecte de données – Thèse </w:t>
      </w:r>
      <w:r w:rsidR="00C9415E" w:rsidRPr="00C9415E">
        <w:rPr>
          <w:i/>
          <w:sz w:val="22"/>
        </w:rPr>
        <w:t>M</w:t>
      </w:r>
      <w:r w:rsidRPr="00C9415E">
        <w:rPr>
          <w:i/>
          <w:sz w:val="22"/>
        </w:rPr>
        <w:t>esure du contenu en emplois de différents modèles agricoles</w:t>
      </w:r>
    </w:p>
    <w:p w14:paraId="59A66F42" w14:textId="77777777" w:rsidR="000D5795" w:rsidRDefault="000D5795" w:rsidP="000D5795">
      <w:pPr>
        <w:jc w:val="center"/>
        <w:rPr>
          <w:sz w:val="22"/>
        </w:rPr>
      </w:pPr>
    </w:p>
    <w:p w14:paraId="5878BAB0" w14:textId="2BA262E7" w:rsidR="00C76899" w:rsidRDefault="000D5795" w:rsidP="000D5795">
      <w:pPr>
        <w:jc w:val="center"/>
        <w:rPr>
          <w:b/>
          <w:sz w:val="22"/>
        </w:rPr>
      </w:pPr>
      <w:r w:rsidRPr="00C241F1">
        <w:rPr>
          <w:b/>
          <w:sz w:val="22"/>
        </w:rPr>
        <w:t>Questionnaire destiné au chef d’exploitation</w:t>
      </w:r>
    </w:p>
    <w:p w14:paraId="0FB8FCDB" w14:textId="0CA65B29" w:rsidR="00C241F1" w:rsidRPr="00C241F1" w:rsidRDefault="00C241F1" w:rsidP="000D5795">
      <w:pPr>
        <w:jc w:val="center"/>
        <w:rPr>
          <w:b/>
          <w:sz w:val="22"/>
        </w:rPr>
      </w:pPr>
      <w:r>
        <w:rPr>
          <w:b/>
          <w:sz w:val="22"/>
        </w:rPr>
        <w:t xml:space="preserve">Zone des </w:t>
      </w:r>
      <w:proofErr w:type="spellStart"/>
      <w:r>
        <w:rPr>
          <w:b/>
          <w:sz w:val="22"/>
        </w:rPr>
        <w:t>Niayes</w:t>
      </w:r>
      <w:proofErr w:type="spellEnd"/>
    </w:p>
    <w:p w14:paraId="69CF5F1B" w14:textId="73007F03" w:rsidR="0073274D" w:rsidRDefault="0073274D" w:rsidP="00D30E69"/>
    <w:p w14:paraId="75158FEC" w14:textId="77777777" w:rsidR="00137656" w:rsidRDefault="00137656" w:rsidP="00D30E69"/>
    <w:p w14:paraId="02D65BFA" w14:textId="77777777" w:rsidR="0073274D" w:rsidRDefault="0073274D" w:rsidP="00D30E69"/>
    <w:p w14:paraId="312D5AD2" w14:textId="44C7072F" w:rsidR="000D5795" w:rsidRPr="00BD2163" w:rsidRDefault="0073274D" w:rsidP="00D30E69">
      <w:pPr>
        <w:rPr>
          <w:i/>
          <w:sz w:val="22"/>
          <w:szCs w:val="22"/>
        </w:rPr>
      </w:pPr>
      <w:r w:rsidRPr="00BD2163">
        <w:rPr>
          <w:i/>
          <w:sz w:val="22"/>
          <w:szCs w:val="22"/>
        </w:rPr>
        <w:t>Objectifs de l’enquête :</w:t>
      </w:r>
      <w:r w:rsidR="001F4A7C" w:rsidRPr="00BD2163">
        <w:rPr>
          <w:i/>
          <w:sz w:val="22"/>
          <w:szCs w:val="22"/>
        </w:rPr>
        <w:t xml:space="preserve"> Evaluer l’emploi </w:t>
      </w:r>
      <w:r w:rsidR="00BD2163" w:rsidRPr="00BD2163">
        <w:rPr>
          <w:i/>
          <w:sz w:val="22"/>
          <w:szCs w:val="22"/>
        </w:rPr>
        <w:t xml:space="preserve">fourni </w:t>
      </w:r>
      <w:r w:rsidR="001F4A7C" w:rsidRPr="00BD2163">
        <w:rPr>
          <w:i/>
          <w:sz w:val="22"/>
          <w:szCs w:val="22"/>
        </w:rPr>
        <w:t xml:space="preserve">par l’activité agricole dans </w:t>
      </w:r>
      <w:r w:rsidR="009629A0" w:rsidRPr="00BD2163">
        <w:rPr>
          <w:i/>
          <w:sz w:val="22"/>
          <w:szCs w:val="22"/>
        </w:rPr>
        <w:t>différents types d’exploitations agricoles</w:t>
      </w:r>
      <w:r w:rsidR="00BD2163" w:rsidRPr="00BD2163">
        <w:rPr>
          <w:i/>
          <w:sz w:val="22"/>
          <w:szCs w:val="22"/>
        </w:rPr>
        <w:t xml:space="preserve"> et les activités diversifiées menées par les membres du ménage</w:t>
      </w:r>
    </w:p>
    <w:p w14:paraId="4B7C6223" w14:textId="77777777" w:rsidR="000D5795" w:rsidRDefault="000D5795" w:rsidP="00D30E69"/>
    <w:p w14:paraId="6CA07064" w14:textId="0B8837E9" w:rsidR="00C76899" w:rsidRDefault="00C76899" w:rsidP="000939A2">
      <w:pPr>
        <w:pStyle w:val="Paragraphedeliste"/>
        <w:numPr>
          <w:ilvl w:val="0"/>
          <w:numId w:val="10"/>
        </w:numPr>
      </w:pPr>
      <w:r>
        <w:t>Période de référence : 1 an</w:t>
      </w:r>
    </w:p>
    <w:p w14:paraId="03D5A7C6" w14:textId="369202A7" w:rsidR="00C76899" w:rsidRDefault="00C76899" w:rsidP="00D30E69"/>
    <w:p w14:paraId="1A7C86D7" w14:textId="6C16CF41" w:rsidR="00C76899" w:rsidRDefault="00C76899" w:rsidP="000939A2">
      <w:pPr>
        <w:pStyle w:val="Paragraphedeliste"/>
        <w:numPr>
          <w:ilvl w:val="0"/>
          <w:numId w:val="10"/>
        </w:numPr>
      </w:pPr>
      <w:r>
        <w:t>Intervalle de la période de référence : novembre 2018 à novembre 2019</w:t>
      </w:r>
    </w:p>
    <w:p w14:paraId="4219F04B" w14:textId="78243480" w:rsidR="00C76899" w:rsidRDefault="00C76899" w:rsidP="00D30E69"/>
    <w:p w14:paraId="1FFF08BD" w14:textId="3DF4AEC7" w:rsidR="00C76899" w:rsidRDefault="00C76899" w:rsidP="000939A2">
      <w:pPr>
        <w:pStyle w:val="Paragraphedeliste"/>
        <w:numPr>
          <w:ilvl w:val="0"/>
          <w:numId w:val="10"/>
        </w:numPr>
      </w:pPr>
      <w:r>
        <w:t>Période</w:t>
      </w:r>
      <w:r w:rsidR="00363F72">
        <w:t>s</w:t>
      </w:r>
      <w:r>
        <w:t xml:space="preserve"> culturale</w:t>
      </w:r>
      <w:r w:rsidR="00363F72">
        <w:t>s</w:t>
      </w:r>
      <w:r>
        <w:t xml:space="preserve"> concernée</w:t>
      </w:r>
      <w:r w:rsidR="00363F72">
        <w:t xml:space="preserve">s pour le maraîchage dans les </w:t>
      </w:r>
      <w:proofErr w:type="spellStart"/>
      <w:r w:rsidR="00363F72">
        <w:t>Niayes</w:t>
      </w:r>
      <w:proofErr w:type="spellEnd"/>
      <w:r>
        <w:t xml:space="preserve"> : </w:t>
      </w:r>
    </w:p>
    <w:p w14:paraId="1619CFBF" w14:textId="4C9AA1A7" w:rsidR="00C76899" w:rsidRDefault="00C76899" w:rsidP="00C76899">
      <w:pPr>
        <w:pStyle w:val="Paragraphedeliste"/>
        <w:numPr>
          <w:ilvl w:val="0"/>
          <w:numId w:val="4"/>
        </w:numPr>
      </w:pPr>
      <w:r>
        <w:t>Novembre 2018 à janvier 2019 : fin de saison des pluies et début contre saison froide (préparation des cultures : labour et pépinières)</w:t>
      </w:r>
    </w:p>
    <w:p w14:paraId="633863B9" w14:textId="2178C4C9" w:rsidR="00363F72" w:rsidRDefault="00363F72" w:rsidP="00C76899">
      <w:pPr>
        <w:pStyle w:val="Paragraphedeliste"/>
        <w:numPr>
          <w:ilvl w:val="0"/>
          <w:numId w:val="4"/>
        </w:numPr>
      </w:pPr>
      <w:r>
        <w:t>Janvier à avril 2019 : contre saison froide, premiers cycles culturaux</w:t>
      </w:r>
    </w:p>
    <w:p w14:paraId="3122237E" w14:textId="2C69FFDC" w:rsidR="00363F72" w:rsidRDefault="00363F72" w:rsidP="00C76899">
      <w:pPr>
        <w:pStyle w:val="Paragraphedeliste"/>
        <w:numPr>
          <w:ilvl w:val="0"/>
          <w:numId w:val="4"/>
        </w:numPr>
      </w:pPr>
      <w:r>
        <w:t>Avril 2019 à juillet 2019 : contre saison chaude, deuxièmes cycles culturaux</w:t>
      </w:r>
    </w:p>
    <w:p w14:paraId="69ADE22D" w14:textId="7AED07CE" w:rsidR="00C76899" w:rsidRDefault="00363F72" w:rsidP="00D30E69">
      <w:pPr>
        <w:pStyle w:val="Paragraphedeliste"/>
        <w:numPr>
          <w:ilvl w:val="0"/>
          <w:numId w:val="4"/>
        </w:numPr>
      </w:pPr>
      <w:r>
        <w:t>Juillet à novembre 2019 : saison des pluies, troisièmes cycles culturaux ou arrêt de l’agriculture ou pluriactivité ?</w:t>
      </w:r>
    </w:p>
    <w:p w14:paraId="49664F50" w14:textId="2205DBA9" w:rsidR="009A2324" w:rsidRDefault="009A2324">
      <w:pPr>
        <w:pStyle w:val="En-ttedetabledesmatires"/>
        <w:rPr>
          <w:b/>
          <w:color w:val="auto"/>
          <w:sz w:val="22"/>
        </w:rPr>
      </w:pPr>
    </w:p>
    <w:p w14:paraId="5819E6E4" w14:textId="2EECB19B" w:rsidR="00691E33" w:rsidRPr="00691E33" w:rsidRDefault="002D4A67">
      <w:pPr>
        <w:pStyle w:val="En-ttedetabledesmatires"/>
        <w:rPr>
          <w:b/>
          <w:color w:val="auto"/>
          <w:sz w:val="22"/>
        </w:rPr>
      </w:pPr>
      <w:r w:rsidRPr="00691E33">
        <w:rPr>
          <w:b/>
          <w:color w:val="auto"/>
          <w:sz w:val="22"/>
        </w:rPr>
        <w:t>Modules du questionnaire</w:t>
      </w:r>
    </w:p>
    <w:sdt>
      <w:sdtPr>
        <w:id w:val="612644823"/>
        <w:docPartObj>
          <w:docPartGallery w:val="Table of Contents"/>
          <w:docPartUnique/>
        </w:docPartObj>
      </w:sdtPr>
      <w:sdtEndPr>
        <w:rPr>
          <w:b/>
          <w:bCs/>
        </w:rPr>
      </w:sdtEndPr>
      <w:sdtContent>
        <w:p w14:paraId="2F9068A7" w14:textId="33CCEFD7" w:rsidR="006523D0" w:rsidRPr="00691E33" w:rsidRDefault="006523D0" w:rsidP="00691E33">
          <w:pPr>
            <w:rPr>
              <w:sz w:val="28"/>
            </w:rPr>
          </w:pPr>
        </w:p>
        <w:p w14:paraId="52C2D5BD" w14:textId="1A8ADA58" w:rsidR="009A2324" w:rsidRDefault="006523D0">
          <w:pPr>
            <w:pStyle w:val="TM1"/>
            <w:tabs>
              <w:tab w:val="left" w:pos="440"/>
              <w:tab w:val="right" w:leader="dot" w:pos="1062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894234" w:history="1">
            <w:r w:rsidR="009A2324" w:rsidRPr="0035634E">
              <w:rPr>
                <w:rStyle w:val="Lienhypertexte"/>
                <w:noProof/>
              </w:rPr>
              <w:t>A.</w:t>
            </w:r>
            <w:r w:rsidR="009A2324">
              <w:rPr>
                <w:rFonts w:asciiTheme="minorHAnsi" w:eastAsiaTheme="minorEastAsia" w:hAnsiTheme="minorHAnsi" w:cstheme="minorBidi"/>
                <w:noProof/>
                <w:sz w:val="22"/>
                <w:szCs w:val="22"/>
              </w:rPr>
              <w:tab/>
            </w:r>
            <w:r w:rsidR="009A2324" w:rsidRPr="0035634E">
              <w:rPr>
                <w:rStyle w:val="Lienhypertexte"/>
                <w:noProof/>
                <w:highlight w:val="lightGray"/>
              </w:rPr>
              <w:t>MODULE COMPOSITION DU MENAGE</w:t>
            </w:r>
            <w:r w:rsidR="009A2324">
              <w:rPr>
                <w:noProof/>
                <w:webHidden/>
              </w:rPr>
              <w:tab/>
            </w:r>
            <w:r w:rsidR="009A2324">
              <w:rPr>
                <w:noProof/>
                <w:webHidden/>
              </w:rPr>
              <w:fldChar w:fldCharType="begin"/>
            </w:r>
            <w:r w:rsidR="009A2324">
              <w:rPr>
                <w:noProof/>
                <w:webHidden/>
              </w:rPr>
              <w:instrText xml:space="preserve"> PAGEREF _Toc22894234 \h </w:instrText>
            </w:r>
            <w:r w:rsidR="009A2324">
              <w:rPr>
                <w:noProof/>
                <w:webHidden/>
              </w:rPr>
            </w:r>
            <w:r w:rsidR="009A2324">
              <w:rPr>
                <w:noProof/>
                <w:webHidden/>
              </w:rPr>
              <w:fldChar w:fldCharType="separate"/>
            </w:r>
            <w:r w:rsidR="009A2324">
              <w:rPr>
                <w:noProof/>
                <w:webHidden/>
              </w:rPr>
              <w:t>4</w:t>
            </w:r>
            <w:r w:rsidR="009A2324">
              <w:rPr>
                <w:noProof/>
                <w:webHidden/>
              </w:rPr>
              <w:fldChar w:fldCharType="end"/>
            </w:r>
          </w:hyperlink>
        </w:p>
        <w:p w14:paraId="178EA2DC" w14:textId="7E3BA844"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35" w:history="1">
            <w:r w:rsidR="009A2324" w:rsidRPr="0035634E">
              <w:rPr>
                <w:rStyle w:val="Lienhypertexte"/>
                <w:noProof/>
              </w:rPr>
              <w:t>A1) Inventaire détaillé de la population</w:t>
            </w:r>
            <w:r w:rsidR="009A2324">
              <w:rPr>
                <w:noProof/>
                <w:webHidden/>
              </w:rPr>
              <w:tab/>
            </w:r>
            <w:r w:rsidR="009A2324">
              <w:rPr>
                <w:noProof/>
                <w:webHidden/>
              </w:rPr>
              <w:fldChar w:fldCharType="begin"/>
            </w:r>
            <w:r w:rsidR="009A2324">
              <w:rPr>
                <w:noProof/>
                <w:webHidden/>
              </w:rPr>
              <w:instrText xml:space="preserve"> PAGEREF _Toc22894235 \h </w:instrText>
            </w:r>
            <w:r w:rsidR="009A2324">
              <w:rPr>
                <w:noProof/>
                <w:webHidden/>
              </w:rPr>
            </w:r>
            <w:r w:rsidR="009A2324">
              <w:rPr>
                <w:noProof/>
                <w:webHidden/>
              </w:rPr>
              <w:fldChar w:fldCharType="separate"/>
            </w:r>
            <w:r w:rsidR="009A2324">
              <w:rPr>
                <w:noProof/>
                <w:webHidden/>
              </w:rPr>
              <w:t>4</w:t>
            </w:r>
            <w:r w:rsidR="009A2324">
              <w:rPr>
                <w:noProof/>
                <w:webHidden/>
              </w:rPr>
              <w:fldChar w:fldCharType="end"/>
            </w:r>
          </w:hyperlink>
        </w:p>
        <w:p w14:paraId="560A7FC7" w14:textId="71DA6383"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36" w:history="1">
            <w:r w:rsidR="009A2324" w:rsidRPr="0035634E">
              <w:rPr>
                <w:rStyle w:val="Lienhypertexte"/>
                <w:noProof/>
              </w:rPr>
              <w:t>A2) Activités et revenus en 2019 des personnes présentes sur l’exploitation hors travail sur l’exploitation agricole familiale et hors migration courte</w:t>
            </w:r>
            <w:r w:rsidR="009A2324">
              <w:rPr>
                <w:noProof/>
                <w:webHidden/>
              </w:rPr>
              <w:tab/>
            </w:r>
            <w:r w:rsidR="009A2324">
              <w:rPr>
                <w:noProof/>
                <w:webHidden/>
              </w:rPr>
              <w:fldChar w:fldCharType="begin"/>
            </w:r>
            <w:r w:rsidR="009A2324">
              <w:rPr>
                <w:noProof/>
                <w:webHidden/>
              </w:rPr>
              <w:instrText xml:space="preserve"> PAGEREF _Toc22894236 \h </w:instrText>
            </w:r>
            <w:r w:rsidR="009A2324">
              <w:rPr>
                <w:noProof/>
                <w:webHidden/>
              </w:rPr>
            </w:r>
            <w:r w:rsidR="009A2324">
              <w:rPr>
                <w:noProof/>
                <w:webHidden/>
              </w:rPr>
              <w:fldChar w:fldCharType="separate"/>
            </w:r>
            <w:r w:rsidR="009A2324">
              <w:rPr>
                <w:noProof/>
                <w:webHidden/>
              </w:rPr>
              <w:t>5</w:t>
            </w:r>
            <w:r w:rsidR="009A2324">
              <w:rPr>
                <w:noProof/>
                <w:webHidden/>
              </w:rPr>
              <w:fldChar w:fldCharType="end"/>
            </w:r>
          </w:hyperlink>
        </w:p>
        <w:p w14:paraId="6BD4D56C" w14:textId="65D83EB9"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37" w:history="1">
            <w:r w:rsidR="009A2324" w:rsidRPr="0035634E">
              <w:rPr>
                <w:rStyle w:val="Lienhypertexte"/>
                <w:noProof/>
              </w:rPr>
              <w:t>A3) Personnes absentes de l’exploitation (départ définitif, migration et exode longue durée) (N° 1ere colonne : reprendre le numéro de la liste A1 d’inventaire page précédente)</w:t>
            </w:r>
            <w:r w:rsidR="009A2324">
              <w:rPr>
                <w:noProof/>
                <w:webHidden/>
              </w:rPr>
              <w:tab/>
            </w:r>
            <w:r w:rsidR="009A2324">
              <w:rPr>
                <w:noProof/>
                <w:webHidden/>
              </w:rPr>
              <w:fldChar w:fldCharType="begin"/>
            </w:r>
            <w:r w:rsidR="009A2324">
              <w:rPr>
                <w:noProof/>
                <w:webHidden/>
              </w:rPr>
              <w:instrText xml:space="preserve"> PAGEREF _Toc22894237 \h </w:instrText>
            </w:r>
            <w:r w:rsidR="009A2324">
              <w:rPr>
                <w:noProof/>
                <w:webHidden/>
              </w:rPr>
            </w:r>
            <w:r w:rsidR="009A2324">
              <w:rPr>
                <w:noProof/>
                <w:webHidden/>
              </w:rPr>
              <w:fldChar w:fldCharType="separate"/>
            </w:r>
            <w:r w:rsidR="009A2324">
              <w:rPr>
                <w:noProof/>
                <w:webHidden/>
              </w:rPr>
              <w:t>6</w:t>
            </w:r>
            <w:r w:rsidR="009A2324">
              <w:rPr>
                <w:noProof/>
                <w:webHidden/>
              </w:rPr>
              <w:fldChar w:fldCharType="end"/>
            </w:r>
          </w:hyperlink>
        </w:p>
        <w:p w14:paraId="5F0C9229" w14:textId="3161ADED"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38" w:history="1">
            <w:r w:rsidR="009A2324" w:rsidRPr="0035634E">
              <w:rPr>
                <w:rStyle w:val="Lienhypertexte"/>
                <w:noProof/>
              </w:rPr>
              <w:t>A4) Pour les personnes parties en exode courte durée en 2018-2019</w:t>
            </w:r>
            <w:r w:rsidR="009A2324">
              <w:rPr>
                <w:noProof/>
                <w:webHidden/>
              </w:rPr>
              <w:tab/>
            </w:r>
            <w:r w:rsidR="009A2324">
              <w:rPr>
                <w:noProof/>
                <w:webHidden/>
              </w:rPr>
              <w:fldChar w:fldCharType="begin"/>
            </w:r>
            <w:r w:rsidR="009A2324">
              <w:rPr>
                <w:noProof/>
                <w:webHidden/>
              </w:rPr>
              <w:instrText xml:space="preserve"> PAGEREF _Toc22894238 \h </w:instrText>
            </w:r>
            <w:r w:rsidR="009A2324">
              <w:rPr>
                <w:noProof/>
                <w:webHidden/>
              </w:rPr>
            </w:r>
            <w:r w:rsidR="009A2324">
              <w:rPr>
                <w:noProof/>
                <w:webHidden/>
              </w:rPr>
              <w:fldChar w:fldCharType="separate"/>
            </w:r>
            <w:r w:rsidR="009A2324">
              <w:rPr>
                <w:noProof/>
                <w:webHidden/>
              </w:rPr>
              <w:t>7</w:t>
            </w:r>
            <w:r w:rsidR="009A2324">
              <w:rPr>
                <w:noProof/>
                <w:webHidden/>
              </w:rPr>
              <w:fldChar w:fldCharType="end"/>
            </w:r>
          </w:hyperlink>
        </w:p>
        <w:p w14:paraId="0050078A" w14:textId="559A453D"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39" w:history="1">
            <w:r w:rsidR="009A2324" w:rsidRPr="0035634E">
              <w:rPr>
                <w:rStyle w:val="Lienhypertexte"/>
                <w:noProof/>
              </w:rPr>
              <w:t>A5) Evolution des activités</w:t>
            </w:r>
            <w:r w:rsidR="009A2324">
              <w:rPr>
                <w:noProof/>
                <w:webHidden/>
              </w:rPr>
              <w:tab/>
            </w:r>
            <w:r w:rsidR="009A2324">
              <w:rPr>
                <w:noProof/>
                <w:webHidden/>
              </w:rPr>
              <w:fldChar w:fldCharType="begin"/>
            </w:r>
            <w:r w:rsidR="009A2324">
              <w:rPr>
                <w:noProof/>
                <w:webHidden/>
              </w:rPr>
              <w:instrText xml:space="preserve"> PAGEREF _Toc22894239 \h </w:instrText>
            </w:r>
            <w:r w:rsidR="009A2324">
              <w:rPr>
                <w:noProof/>
                <w:webHidden/>
              </w:rPr>
            </w:r>
            <w:r w:rsidR="009A2324">
              <w:rPr>
                <w:noProof/>
                <w:webHidden/>
              </w:rPr>
              <w:fldChar w:fldCharType="separate"/>
            </w:r>
            <w:r w:rsidR="009A2324">
              <w:rPr>
                <w:noProof/>
                <w:webHidden/>
              </w:rPr>
              <w:t>7</w:t>
            </w:r>
            <w:r w:rsidR="009A2324">
              <w:rPr>
                <w:noProof/>
                <w:webHidden/>
              </w:rPr>
              <w:fldChar w:fldCharType="end"/>
            </w:r>
          </w:hyperlink>
        </w:p>
        <w:p w14:paraId="193DE80A" w14:textId="7080C7AA" w:rsidR="009A2324" w:rsidRDefault="00E650D4">
          <w:pPr>
            <w:pStyle w:val="TM1"/>
            <w:tabs>
              <w:tab w:val="left" w:pos="440"/>
              <w:tab w:val="right" w:leader="dot" w:pos="10622"/>
            </w:tabs>
            <w:rPr>
              <w:rFonts w:asciiTheme="minorHAnsi" w:eastAsiaTheme="minorEastAsia" w:hAnsiTheme="minorHAnsi" w:cstheme="minorBidi"/>
              <w:noProof/>
              <w:sz w:val="22"/>
              <w:szCs w:val="22"/>
            </w:rPr>
          </w:pPr>
          <w:hyperlink w:anchor="_Toc22894240" w:history="1">
            <w:r w:rsidR="009A2324" w:rsidRPr="0035634E">
              <w:rPr>
                <w:rStyle w:val="Lienhypertexte"/>
                <w:noProof/>
              </w:rPr>
              <w:t>B.</w:t>
            </w:r>
            <w:r w:rsidR="009A2324">
              <w:rPr>
                <w:rFonts w:asciiTheme="minorHAnsi" w:eastAsiaTheme="minorEastAsia" w:hAnsiTheme="minorHAnsi" w:cstheme="minorBidi"/>
                <w:noProof/>
                <w:sz w:val="22"/>
                <w:szCs w:val="22"/>
              </w:rPr>
              <w:tab/>
            </w:r>
            <w:r w:rsidR="009A2324" w:rsidRPr="0035634E">
              <w:rPr>
                <w:rStyle w:val="Lienhypertexte"/>
                <w:noProof/>
                <w:highlight w:val="lightGray"/>
              </w:rPr>
              <w:t>MODULE FONCIER</w:t>
            </w:r>
            <w:r w:rsidR="009A2324">
              <w:rPr>
                <w:noProof/>
                <w:webHidden/>
              </w:rPr>
              <w:tab/>
            </w:r>
            <w:r w:rsidR="009A2324">
              <w:rPr>
                <w:noProof/>
                <w:webHidden/>
              </w:rPr>
              <w:fldChar w:fldCharType="begin"/>
            </w:r>
            <w:r w:rsidR="009A2324">
              <w:rPr>
                <w:noProof/>
                <w:webHidden/>
              </w:rPr>
              <w:instrText xml:space="preserve"> PAGEREF _Toc22894240 \h </w:instrText>
            </w:r>
            <w:r w:rsidR="009A2324">
              <w:rPr>
                <w:noProof/>
                <w:webHidden/>
              </w:rPr>
            </w:r>
            <w:r w:rsidR="009A2324">
              <w:rPr>
                <w:noProof/>
                <w:webHidden/>
              </w:rPr>
              <w:fldChar w:fldCharType="separate"/>
            </w:r>
            <w:r w:rsidR="009A2324">
              <w:rPr>
                <w:noProof/>
                <w:webHidden/>
              </w:rPr>
              <w:t>8</w:t>
            </w:r>
            <w:r w:rsidR="009A2324">
              <w:rPr>
                <w:noProof/>
                <w:webHidden/>
              </w:rPr>
              <w:fldChar w:fldCharType="end"/>
            </w:r>
          </w:hyperlink>
        </w:p>
        <w:p w14:paraId="76FB963B" w14:textId="522DE70B" w:rsidR="009A2324" w:rsidRDefault="00E650D4">
          <w:pPr>
            <w:pStyle w:val="TM1"/>
            <w:tabs>
              <w:tab w:val="left" w:pos="440"/>
              <w:tab w:val="right" w:leader="dot" w:pos="10622"/>
            </w:tabs>
            <w:rPr>
              <w:rFonts w:asciiTheme="minorHAnsi" w:eastAsiaTheme="minorEastAsia" w:hAnsiTheme="minorHAnsi" w:cstheme="minorBidi"/>
              <w:noProof/>
              <w:sz w:val="22"/>
              <w:szCs w:val="22"/>
            </w:rPr>
          </w:pPr>
          <w:hyperlink w:anchor="_Toc22894241" w:history="1">
            <w:r w:rsidR="009A2324" w:rsidRPr="0035634E">
              <w:rPr>
                <w:rStyle w:val="Lienhypertexte"/>
                <w:noProof/>
              </w:rPr>
              <w:t>C.</w:t>
            </w:r>
            <w:r w:rsidR="009A2324">
              <w:rPr>
                <w:rFonts w:asciiTheme="minorHAnsi" w:eastAsiaTheme="minorEastAsia" w:hAnsiTheme="minorHAnsi" w:cstheme="minorBidi"/>
                <w:noProof/>
                <w:sz w:val="22"/>
                <w:szCs w:val="22"/>
              </w:rPr>
              <w:tab/>
            </w:r>
            <w:r w:rsidR="009A2324" w:rsidRPr="0035634E">
              <w:rPr>
                <w:rStyle w:val="Lienhypertexte"/>
                <w:noProof/>
                <w:highlight w:val="lightGray"/>
              </w:rPr>
              <w:t>MODULE DOTATION EN CAPITAL</w:t>
            </w:r>
            <w:r w:rsidR="009A2324">
              <w:rPr>
                <w:noProof/>
                <w:webHidden/>
              </w:rPr>
              <w:tab/>
            </w:r>
            <w:r w:rsidR="009A2324">
              <w:rPr>
                <w:noProof/>
                <w:webHidden/>
              </w:rPr>
              <w:fldChar w:fldCharType="begin"/>
            </w:r>
            <w:r w:rsidR="009A2324">
              <w:rPr>
                <w:noProof/>
                <w:webHidden/>
              </w:rPr>
              <w:instrText xml:space="preserve"> PAGEREF _Toc22894241 \h </w:instrText>
            </w:r>
            <w:r w:rsidR="009A2324">
              <w:rPr>
                <w:noProof/>
                <w:webHidden/>
              </w:rPr>
            </w:r>
            <w:r w:rsidR="009A2324">
              <w:rPr>
                <w:noProof/>
                <w:webHidden/>
              </w:rPr>
              <w:fldChar w:fldCharType="separate"/>
            </w:r>
            <w:r w:rsidR="009A2324">
              <w:rPr>
                <w:noProof/>
                <w:webHidden/>
              </w:rPr>
              <w:t>8</w:t>
            </w:r>
            <w:r w:rsidR="009A2324">
              <w:rPr>
                <w:noProof/>
                <w:webHidden/>
              </w:rPr>
              <w:fldChar w:fldCharType="end"/>
            </w:r>
          </w:hyperlink>
        </w:p>
        <w:p w14:paraId="2CBF5266" w14:textId="2E86D9C0"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42" w:history="1">
            <w:r w:rsidR="009A2324" w:rsidRPr="0035634E">
              <w:rPr>
                <w:rStyle w:val="Lienhypertexte"/>
                <w:noProof/>
              </w:rPr>
              <w:t>C1) Matériels et équipements agricoles fonctionnels : inventaire</w:t>
            </w:r>
            <w:r w:rsidR="009A2324">
              <w:rPr>
                <w:noProof/>
                <w:webHidden/>
              </w:rPr>
              <w:tab/>
            </w:r>
            <w:r w:rsidR="009A2324">
              <w:rPr>
                <w:noProof/>
                <w:webHidden/>
              </w:rPr>
              <w:fldChar w:fldCharType="begin"/>
            </w:r>
            <w:r w:rsidR="009A2324">
              <w:rPr>
                <w:noProof/>
                <w:webHidden/>
              </w:rPr>
              <w:instrText xml:space="preserve"> PAGEREF _Toc22894242 \h </w:instrText>
            </w:r>
            <w:r w:rsidR="009A2324">
              <w:rPr>
                <w:noProof/>
                <w:webHidden/>
              </w:rPr>
            </w:r>
            <w:r w:rsidR="009A2324">
              <w:rPr>
                <w:noProof/>
                <w:webHidden/>
              </w:rPr>
              <w:fldChar w:fldCharType="separate"/>
            </w:r>
            <w:r w:rsidR="009A2324">
              <w:rPr>
                <w:noProof/>
                <w:webHidden/>
              </w:rPr>
              <w:t>8</w:t>
            </w:r>
            <w:r w:rsidR="009A2324">
              <w:rPr>
                <w:noProof/>
                <w:webHidden/>
              </w:rPr>
              <w:fldChar w:fldCharType="end"/>
            </w:r>
          </w:hyperlink>
        </w:p>
        <w:p w14:paraId="42C8CD93" w14:textId="57B0BC9C" w:rsidR="009A2324" w:rsidRDefault="00E650D4">
          <w:pPr>
            <w:pStyle w:val="TM2"/>
            <w:tabs>
              <w:tab w:val="left" w:pos="9332"/>
              <w:tab w:val="right" w:leader="dot" w:pos="10622"/>
            </w:tabs>
            <w:rPr>
              <w:rFonts w:asciiTheme="minorHAnsi" w:eastAsiaTheme="minorEastAsia" w:hAnsiTheme="minorHAnsi" w:cstheme="minorBidi"/>
              <w:noProof/>
              <w:sz w:val="22"/>
              <w:szCs w:val="22"/>
            </w:rPr>
          </w:pPr>
          <w:hyperlink w:anchor="_Toc22894243" w:history="1">
            <w:r w:rsidR="009A2324" w:rsidRPr="0035634E">
              <w:rPr>
                <w:rStyle w:val="Lienhypertexte"/>
                <w:noProof/>
              </w:rPr>
              <w:t>C2) Vente, don ou perte de matériels et équipements au cours des 5 dernières années ?     I</w:t>
            </w:r>
            <w:r w:rsidR="009A2324" w:rsidRPr="0035634E">
              <w:rPr>
                <w:rStyle w:val="Lienhypertexte"/>
                <w:noProof/>
                <w:highlight w:val="lightGray"/>
              </w:rPr>
              <w:t>___</w:t>
            </w:r>
            <w:r w:rsidR="009A2324" w:rsidRPr="0035634E">
              <w:rPr>
                <w:rStyle w:val="Lienhypertexte"/>
                <w:noProof/>
              </w:rPr>
              <w:t xml:space="preserve">I   0=Non 1=Oui </w:t>
            </w:r>
            <w:r w:rsidR="009A2324">
              <w:rPr>
                <w:rFonts w:asciiTheme="minorHAnsi" w:eastAsiaTheme="minorEastAsia" w:hAnsiTheme="minorHAnsi" w:cstheme="minorBidi"/>
                <w:noProof/>
                <w:sz w:val="22"/>
                <w:szCs w:val="22"/>
              </w:rPr>
              <w:tab/>
            </w:r>
            <w:r w:rsidR="009A2324" w:rsidRPr="0035634E">
              <w:rPr>
                <w:rStyle w:val="Lienhypertexte"/>
                <w:noProof/>
              </w:rPr>
              <w:t xml:space="preserve">  Si oui tableau ci-dessous</w:t>
            </w:r>
            <w:r w:rsidR="009A2324">
              <w:rPr>
                <w:noProof/>
                <w:webHidden/>
              </w:rPr>
              <w:tab/>
            </w:r>
            <w:r w:rsidR="009A2324">
              <w:rPr>
                <w:noProof/>
                <w:webHidden/>
              </w:rPr>
              <w:fldChar w:fldCharType="begin"/>
            </w:r>
            <w:r w:rsidR="009A2324">
              <w:rPr>
                <w:noProof/>
                <w:webHidden/>
              </w:rPr>
              <w:instrText xml:space="preserve"> PAGEREF _Toc22894243 \h </w:instrText>
            </w:r>
            <w:r w:rsidR="009A2324">
              <w:rPr>
                <w:noProof/>
                <w:webHidden/>
              </w:rPr>
            </w:r>
            <w:r w:rsidR="009A2324">
              <w:rPr>
                <w:noProof/>
                <w:webHidden/>
              </w:rPr>
              <w:fldChar w:fldCharType="separate"/>
            </w:r>
            <w:r w:rsidR="009A2324">
              <w:rPr>
                <w:noProof/>
                <w:webHidden/>
              </w:rPr>
              <w:t>9</w:t>
            </w:r>
            <w:r w:rsidR="009A2324">
              <w:rPr>
                <w:noProof/>
                <w:webHidden/>
              </w:rPr>
              <w:fldChar w:fldCharType="end"/>
            </w:r>
          </w:hyperlink>
        </w:p>
        <w:p w14:paraId="2C8354EC" w14:textId="5941E5F1" w:rsidR="009A2324" w:rsidRDefault="00E650D4">
          <w:pPr>
            <w:pStyle w:val="TM2"/>
            <w:tabs>
              <w:tab w:val="left" w:pos="6241"/>
              <w:tab w:val="right" w:leader="dot" w:pos="10622"/>
            </w:tabs>
            <w:rPr>
              <w:rFonts w:asciiTheme="minorHAnsi" w:eastAsiaTheme="minorEastAsia" w:hAnsiTheme="minorHAnsi" w:cstheme="minorBidi"/>
              <w:noProof/>
              <w:sz w:val="22"/>
              <w:szCs w:val="22"/>
            </w:rPr>
          </w:pPr>
          <w:hyperlink w:anchor="_Toc22894244" w:history="1">
            <w:r w:rsidR="009A2324" w:rsidRPr="0035634E">
              <w:rPr>
                <w:rStyle w:val="Lienhypertexte"/>
                <w:noProof/>
              </w:rPr>
              <w:t xml:space="preserve">C3) Possession Biens durables, autres équipements et biens immobiliers </w:t>
            </w:r>
            <w:r w:rsidR="009A2324">
              <w:rPr>
                <w:rFonts w:asciiTheme="minorHAnsi" w:eastAsiaTheme="minorEastAsia" w:hAnsiTheme="minorHAnsi" w:cstheme="minorBidi"/>
                <w:noProof/>
                <w:sz w:val="22"/>
                <w:szCs w:val="22"/>
              </w:rPr>
              <w:tab/>
            </w:r>
            <w:r w:rsidR="009A2324" w:rsidRPr="0035634E">
              <w:rPr>
                <w:rStyle w:val="Lienhypertexte"/>
                <w:noProof/>
              </w:rPr>
              <w:t>I</w:t>
            </w:r>
            <w:r w:rsidR="009A2324" w:rsidRPr="0035634E">
              <w:rPr>
                <w:rStyle w:val="Lienhypertexte"/>
                <w:noProof/>
                <w:highlight w:val="lightGray"/>
              </w:rPr>
              <w:t>___</w:t>
            </w:r>
            <w:r w:rsidR="009A2324" w:rsidRPr="0035634E">
              <w:rPr>
                <w:rStyle w:val="Lienhypertexte"/>
                <w:noProof/>
              </w:rPr>
              <w:t>I   0=Non 1=Oui   Si oui tableau ci-dessous</w:t>
            </w:r>
            <w:r w:rsidR="009A2324">
              <w:rPr>
                <w:noProof/>
                <w:webHidden/>
              </w:rPr>
              <w:tab/>
            </w:r>
            <w:r w:rsidR="009A2324">
              <w:rPr>
                <w:noProof/>
                <w:webHidden/>
              </w:rPr>
              <w:fldChar w:fldCharType="begin"/>
            </w:r>
            <w:r w:rsidR="009A2324">
              <w:rPr>
                <w:noProof/>
                <w:webHidden/>
              </w:rPr>
              <w:instrText xml:space="preserve"> PAGEREF _Toc22894244 \h </w:instrText>
            </w:r>
            <w:r w:rsidR="009A2324">
              <w:rPr>
                <w:noProof/>
                <w:webHidden/>
              </w:rPr>
            </w:r>
            <w:r w:rsidR="009A2324">
              <w:rPr>
                <w:noProof/>
                <w:webHidden/>
              </w:rPr>
              <w:fldChar w:fldCharType="separate"/>
            </w:r>
            <w:r w:rsidR="009A2324">
              <w:rPr>
                <w:noProof/>
                <w:webHidden/>
              </w:rPr>
              <w:t>9</w:t>
            </w:r>
            <w:r w:rsidR="009A2324">
              <w:rPr>
                <w:noProof/>
                <w:webHidden/>
              </w:rPr>
              <w:fldChar w:fldCharType="end"/>
            </w:r>
          </w:hyperlink>
        </w:p>
        <w:p w14:paraId="455DB761" w14:textId="22A39D04" w:rsidR="009A2324" w:rsidRDefault="00E650D4">
          <w:pPr>
            <w:pStyle w:val="TM1"/>
            <w:tabs>
              <w:tab w:val="left" w:pos="440"/>
              <w:tab w:val="right" w:leader="dot" w:pos="10622"/>
            </w:tabs>
            <w:rPr>
              <w:rFonts w:asciiTheme="minorHAnsi" w:eastAsiaTheme="minorEastAsia" w:hAnsiTheme="minorHAnsi" w:cstheme="minorBidi"/>
              <w:noProof/>
              <w:sz w:val="22"/>
              <w:szCs w:val="22"/>
            </w:rPr>
          </w:pPr>
          <w:hyperlink w:anchor="_Toc22894245" w:history="1">
            <w:r w:rsidR="009A2324" w:rsidRPr="0035634E">
              <w:rPr>
                <w:rStyle w:val="Lienhypertexte"/>
                <w:noProof/>
              </w:rPr>
              <w:t>D.</w:t>
            </w:r>
            <w:r w:rsidR="009A2324">
              <w:rPr>
                <w:rFonts w:asciiTheme="minorHAnsi" w:eastAsiaTheme="minorEastAsia" w:hAnsiTheme="minorHAnsi" w:cstheme="minorBidi"/>
                <w:noProof/>
                <w:sz w:val="22"/>
                <w:szCs w:val="22"/>
              </w:rPr>
              <w:tab/>
            </w:r>
            <w:r w:rsidR="009A2324" w:rsidRPr="0035634E">
              <w:rPr>
                <w:rStyle w:val="Lienhypertexte"/>
                <w:noProof/>
                <w:highlight w:val="lightGray"/>
              </w:rPr>
              <w:t>MODULE PRATIQUES AGRICOLES</w:t>
            </w:r>
            <w:r w:rsidR="009A2324">
              <w:rPr>
                <w:noProof/>
                <w:webHidden/>
              </w:rPr>
              <w:tab/>
            </w:r>
            <w:r w:rsidR="009A2324">
              <w:rPr>
                <w:noProof/>
                <w:webHidden/>
              </w:rPr>
              <w:fldChar w:fldCharType="begin"/>
            </w:r>
            <w:r w:rsidR="009A2324">
              <w:rPr>
                <w:noProof/>
                <w:webHidden/>
              </w:rPr>
              <w:instrText xml:space="preserve"> PAGEREF _Toc22894245 \h </w:instrText>
            </w:r>
            <w:r w:rsidR="009A2324">
              <w:rPr>
                <w:noProof/>
                <w:webHidden/>
              </w:rPr>
            </w:r>
            <w:r w:rsidR="009A2324">
              <w:rPr>
                <w:noProof/>
                <w:webHidden/>
              </w:rPr>
              <w:fldChar w:fldCharType="separate"/>
            </w:r>
            <w:r w:rsidR="009A2324">
              <w:rPr>
                <w:noProof/>
                <w:webHidden/>
              </w:rPr>
              <w:t>10</w:t>
            </w:r>
            <w:r w:rsidR="009A2324">
              <w:rPr>
                <w:noProof/>
                <w:webHidden/>
              </w:rPr>
              <w:fldChar w:fldCharType="end"/>
            </w:r>
          </w:hyperlink>
        </w:p>
        <w:p w14:paraId="3750CF51" w14:textId="1A01552A"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46" w:history="1">
            <w:r w:rsidR="009A2324" w:rsidRPr="0035634E">
              <w:rPr>
                <w:rStyle w:val="Lienhypertexte"/>
                <w:noProof/>
              </w:rPr>
              <w:t>D1) GESTION DE LA FERTILITE</w:t>
            </w:r>
            <w:r w:rsidR="009A2324">
              <w:rPr>
                <w:noProof/>
                <w:webHidden/>
              </w:rPr>
              <w:tab/>
            </w:r>
            <w:r w:rsidR="009A2324">
              <w:rPr>
                <w:noProof/>
                <w:webHidden/>
              </w:rPr>
              <w:fldChar w:fldCharType="begin"/>
            </w:r>
            <w:r w:rsidR="009A2324">
              <w:rPr>
                <w:noProof/>
                <w:webHidden/>
              </w:rPr>
              <w:instrText xml:space="preserve"> PAGEREF _Toc22894246 \h </w:instrText>
            </w:r>
            <w:r w:rsidR="009A2324">
              <w:rPr>
                <w:noProof/>
                <w:webHidden/>
              </w:rPr>
            </w:r>
            <w:r w:rsidR="009A2324">
              <w:rPr>
                <w:noProof/>
                <w:webHidden/>
              </w:rPr>
              <w:fldChar w:fldCharType="separate"/>
            </w:r>
            <w:r w:rsidR="009A2324">
              <w:rPr>
                <w:noProof/>
                <w:webHidden/>
              </w:rPr>
              <w:t>10</w:t>
            </w:r>
            <w:r w:rsidR="009A2324">
              <w:rPr>
                <w:noProof/>
                <w:webHidden/>
              </w:rPr>
              <w:fldChar w:fldCharType="end"/>
            </w:r>
          </w:hyperlink>
        </w:p>
        <w:p w14:paraId="322E306A" w14:textId="0169F86A"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47" w:history="1">
            <w:r w:rsidR="009A2324" w:rsidRPr="0035634E">
              <w:rPr>
                <w:rStyle w:val="Lienhypertexte"/>
                <w:noProof/>
              </w:rPr>
              <w:t>D2) INTRANTS</w:t>
            </w:r>
            <w:r w:rsidR="009A2324">
              <w:rPr>
                <w:noProof/>
                <w:webHidden/>
              </w:rPr>
              <w:tab/>
            </w:r>
            <w:r w:rsidR="009A2324">
              <w:rPr>
                <w:noProof/>
                <w:webHidden/>
              </w:rPr>
              <w:fldChar w:fldCharType="begin"/>
            </w:r>
            <w:r w:rsidR="009A2324">
              <w:rPr>
                <w:noProof/>
                <w:webHidden/>
              </w:rPr>
              <w:instrText xml:space="preserve"> PAGEREF _Toc22894247 \h </w:instrText>
            </w:r>
            <w:r w:rsidR="009A2324">
              <w:rPr>
                <w:noProof/>
                <w:webHidden/>
              </w:rPr>
            </w:r>
            <w:r w:rsidR="009A2324">
              <w:rPr>
                <w:noProof/>
                <w:webHidden/>
              </w:rPr>
              <w:fldChar w:fldCharType="separate"/>
            </w:r>
            <w:r w:rsidR="009A2324">
              <w:rPr>
                <w:noProof/>
                <w:webHidden/>
              </w:rPr>
              <w:t>11</w:t>
            </w:r>
            <w:r w:rsidR="009A2324">
              <w:rPr>
                <w:noProof/>
                <w:webHidden/>
              </w:rPr>
              <w:fldChar w:fldCharType="end"/>
            </w:r>
          </w:hyperlink>
        </w:p>
        <w:p w14:paraId="3104321E" w14:textId="13605CB3"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48" w:history="1">
            <w:r w:rsidR="009A2324" w:rsidRPr="0035634E">
              <w:rPr>
                <w:rStyle w:val="Lienhypertexte"/>
                <w:noProof/>
              </w:rPr>
              <w:t>D3) PREPARATION DU SOL</w:t>
            </w:r>
            <w:r w:rsidR="009A2324">
              <w:rPr>
                <w:noProof/>
                <w:webHidden/>
              </w:rPr>
              <w:tab/>
            </w:r>
            <w:r w:rsidR="009A2324">
              <w:rPr>
                <w:noProof/>
                <w:webHidden/>
              </w:rPr>
              <w:fldChar w:fldCharType="begin"/>
            </w:r>
            <w:r w:rsidR="009A2324">
              <w:rPr>
                <w:noProof/>
                <w:webHidden/>
              </w:rPr>
              <w:instrText xml:space="preserve"> PAGEREF _Toc22894248 \h </w:instrText>
            </w:r>
            <w:r w:rsidR="009A2324">
              <w:rPr>
                <w:noProof/>
                <w:webHidden/>
              </w:rPr>
            </w:r>
            <w:r w:rsidR="009A2324">
              <w:rPr>
                <w:noProof/>
                <w:webHidden/>
              </w:rPr>
              <w:fldChar w:fldCharType="separate"/>
            </w:r>
            <w:r w:rsidR="009A2324">
              <w:rPr>
                <w:noProof/>
                <w:webHidden/>
              </w:rPr>
              <w:t>11</w:t>
            </w:r>
            <w:r w:rsidR="009A2324">
              <w:rPr>
                <w:noProof/>
                <w:webHidden/>
              </w:rPr>
              <w:fldChar w:fldCharType="end"/>
            </w:r>
          </w:hyperlink>
        </w:p>
        <w:p w14:paraId="09037A0D" w14:textId="1AFD459C"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49" w:history="1">
            <w:r w:rsidR="009A2324" w:rsidRPr="0035634E">
              <w:rPr>
                <w:rStyle w:val="Lienhypertexte"/>
                <w:noProof/>
              </w:rPr>
              <w:t>D4) AGROECOLOGIE</w:t>
            </w:r>
            <w:r w:rsidR="009A2324">
              <w:rPr>
                <w:noProof/>
                <w:webHidden/>
              </w:rPr>
              <w:tab/>
            </w:r>
            <w:r w:rsidR="009A2324">
              <w:rPr>
                <w:noProof/>
                <w:webHidden/>
              </w:rPr>
              <w:fldChar w:fldCharType="begin"/>
            </w:r>
            <w:r w:rsidR="009A2324">
              <w:rPr>
                <w:noProof/>
                <w:webHidden/>
              </w:rPr>
              <w:instrText xml:space="preserve"> PAGEREF _Toc22894249 \h </w:instrText>
            </w:r>
            <w:r w:rsidR="009A2324">
              <w:rPr>
                <w:noProof/>
                <w:webHidden/>
              </w:rPr>
            </w:r>
            <w:r w:rsidR="009A2324">
              <w:rPr>
                <w:noProof/>
                <w:webHidden/>
              </w:rPr>
              <w:fldChar w:fldCharType="separate"/>
            </w:r>
            <w:r w:rsidR="009A2324">
              <w:rPr>
                <w:noProof/>
                <w:webHidden/>
              </w:rPr>
              <w:t>11</w:t>
            </w:r>
            <w:r w:rsidR="009A2324">
              <w:rPr>
                <w:noProof/>
                <w:webHidden/>
              </w:rPr>
              <w:fldChar w:fldCharType="end"/>
            </w:r>
          </w:hyperlink>
        </w:p>
        <w:p w14:paraId="656DED55" w14:textId="22A0D2F3"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0" w:history="1">
            <w:r w:rsidR="009A2324" w:rsidRPr="0035634E">
              <w:rPr>
                <w:rStyle w:val="Lienhypertexte"/>
                <w:noProof/>
              </w:rPr>
              <w:t>D5) ELEVAGE</w:t>
            </w:r>
            <w:r w:rsidR="009A2324">
              <w:rPr>
                <w:noProof/>
                <w:webHidden/>
              </w:rPr>
              <w:tab/>
            </w:r>
            <w:r w:rsidR="009A2324">
              <w:rPr>
                <w:noProof/>
                <w:webHidden/>
              </w:rPr>
              <w:fldChar w:fldCharType="begin"/>
            </w:r>
            <w:r w:rsidR="009A2324">
              <w:rPr>
                <w:noProof/>
                <w:webHidden/>
              </w:rPr>
              <w:instrText xml:space="preserve"> PAGEREF _Toc22894250 \h </w:instrText>
            </w:r>
            <w:r w:rsidR="009A2324">
              <w:rPr>
                <w:noProof/>
                <w:webHidden/>
              </w:rPr>
            </w:r>
            <w:r w:rsidR="009A2324">
              <w:rPr>
                <w:noProof/>
                <w:webHidden/>
              </w:rPr>
              <w:fldChar w:fldCharType="separate"/>
            </w:r>
            <w:r w:rsidR="009A2324">
              <w:rPr>
                <w:noProof/>
                <w:webHidden/>
              </w:rPr>
              <w:t>11</w:t>
            </w:r>
            <w:r w:rsidR="009A2324">
              <w:rPr>
                <w:noProof/>
                <w:webHidden/>
              </w:rPr>
              <w:fldChar w:fldCharType="end"/>
            </w:r>
          </w:hyperlink>
        </w:p>
        <w:p w14:paraId="4536C0F4" w14:textId="39864E06" w:rsidR="009A2324" w:rsidRDefault="00E650D4">
          <w:pPr>
            <w:pStyle w:val="TM1"/>
            <w:tabs>
              <w:tab w:val="left" w:pos="440"/>
              <w:tab w:val="right" w:leader="dot" w:pos="10622"/>
            </w:tabs>
            <w:rPr>
              <w:rFonts w:asciiTheme="minorHAnsi" w:eastAsiaTheme="minorEastAsia" w:hAnsiTheme="minorHAnsi" w:cstheme="minorBidi"/>
              <w:noProof/>
              <w:sz w:val="22"/>
              <w:szCs w:val="22"/>
            </w:rPr>
          </w:pPr>
          <w:hyperlink w:anchor="_Toc22894251" w:history="1">
            <w:r w:rsidR="009A2324" w:rsidRPr="0035634E">
              <w:rPr>
                <w:rStyle w:val="Lienhypertexte"/>
                <w:noProof/>
              </w:rPr>
              <w:t>E.</w:t>
            </w:r>
            <w:r w:rsidR="009A2324">
              <w:rPr>
                <w:rFonts w:asciiTheme="minorHAnsi" w:eastAsiaTheme="minorEastAsia" w:hAnsiTheme="minorHAnsi" w:cstheme="minorBidi"/>
                <w:noProof/>
                <w:sz w:val="22"/>
                <w:szCs w:val="22"/>
              </w:rPr>
              <w:tab/>
            </w:r>
            <w:r w:rsidR="009A2324" w:rsidRPr="0035634E">
              <w:rPr>
                <w:rStyle w:val="Lienhypertexte"/>
                <w:noProof/>
                <w:highlight w:val="lightGray"/>
              </w:rPr>
              <w:t>MODULE MAIN D’OEUVRE AGRICOLE</w:t>
            </w:r>
            <w:r w:rsidR="009A2324">
              <w:rPr>
                <w:noProof/>
                <w:webHidden/>
              </w:rPr>
              <w:tab/>
            </w:r>
            <w:r w:rsidR="009A2324">
              <w:rPr>
                <w:noProof/>
                <w:webHidden/>
              </w:rPr>
              <w:fldChar w:fldCharType="begin"/>
            </w:r>
            <w:r w:rsidR="009A2324">
              <w:rPr>
                <w:noProof/>
                <w:webHidden/>
              </w:rPr>
              <w:instrText xml:space="preserve"> PAGEREF _Toc22894251 \h </w:instrText>
            </w:r>
            <w:r w:rsidR="009A2324">
              <w:rPr>
                <w:noProof/>
                <w:webHidden/>
              </w:rPr>
            </w:r>
            <w:r w:rsidR="009A2324">
              <w:rPr>
                <w:noProof/>
                <w:webHidden/>
              </w:rPr>
              <w:fldChar w:fldCharType="separate"/>
            </w:r>
            <w:r w:rsidR="009A2324">
              <w:rPr>
                <w:noProof/>
                <w:webHidden/>
              </w:rPr>
              <w:t>12</w:t>
            </w:r>
            <w:r w:rsidR="009A2324">
              <w:rPr>
                <w:noProof/>
                <w:webHidden/>
              </w:rPr>
              <w:fldChar w:fldCharType="end"/>
            </w:r>
          </w:hyperlink>
        </w:p>
        <w:p w14:paraId="609519C5" w14:textId="4B23DDA3"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2" w:history="1">
            <w:r w:rsidR="009A2324" w:rsidRPr="0035634E">
              <w:rPr>
                <w:rStyle w:val="Lienhypertexte"/>
                <w:noProof/>
              </w:rPr>
              <w:t>E1) MAIN D’ŒUVRE FAMILLIALE</w:t>
            </w:r>
            <w:r w:rsidR="009A2324">
              <w:rPr>
                <w:noProof/>
                <w:webHidden/>
              </w:rPr>
              <w:tab/>
            </w:r>
            <w:r w:rsidR="009A2324">
              <w:rPr>
                <w:noProof/>
                <w:webHidden/>
              </w:rPr>
              <w:fldChar w:fldCharType="begin"/>
            </w:r>
            <w:r w:rsidR="009A2324">
              <w:rPr>
                <w:noProof/>
                <w:webHidden/>
              </w:rPr>
              <w:instrText xml:space="preserve"> PAGEREF _Toc22894252 \h </w:instrText>
            </w:r>
            <w:r w:rsidR="009A2324">
              <w:rPr>
                <w:noProof/>
                <w:webHidden/>
              </w:rPr>
            </w:r>
            <w:r w:rsidR="009A2324">
              <w:rPr>
                <w:noProof/>
                <w:webHidden/>
              </w:rPr>
              <w:fldChar w:fldCharType="separate"/>
            </w:r>
            <w:r w:rsidR="009A2324">
              <w:rPr>
                <w:noProof/>
                <w:webHidden/>
              </w:rPr>
              <w:t>12</w:t>
            </w:r>
            <w:r w:rsidR="009A2324">
              <w:rPr>
                <w:noProof/>
                <w:webHidden/>
              </w:rPr>
              <w:fldChar w:fldCharType="end"/>
            </w:r>
          </w:hyperlink>
        </w:p>
        <w:p w14:paraId="530A7F32" w14:textId="73254356"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3" w:history="1">
            <w:r w:rsidR="009A2324" w:rsidRPr="0035634E">
              <w:rPr>
                <w:rStyle w:val="Lienhypertexte"/>
                <w:noProof/>
              </w:rPr>
              <w:t>E2) MAIN D’ŒUVRE SALARIEE</w:t>
            </w:r>
            <w:r w:rsidR="009A2324">
              <w:rPr>
                <w:noProof/>
                <w:webHidden/>
              </w:rPr>
              <w:tab/>
            </w:r>
            <w:r w:rsidR="009A2324">
              <w:rPr>
                <w:noProof/>
                <w:webHidden/>
              </w:rPr>
              <w:fldChar w:fldCharType="begin"/>
            </w:r>
            <w:r w:rsidR="009A2324">
              <w:rPr>
                <w:noProof/>
                <w:webHidden/>
              </w:rPr>
              <w:instrText xml:space="preserve"> PAGEREF _Toc22894253 \h </w:instrText>
            </w:r>
            <w:r w:rsidR="009A2324">
              <w:rPr>
                <w:noProof/>
                <w:webHidden/>
              </w:rPr>
            </w:r>
            <w:r w:rsidR="009A2324">
              <w:rPr>
                <w:noProof/>
                <w:webHidden/>
              </w:rPr>
              <w:fldChar w:fldCharType="separate"/>
            </w:r>
            <w:r w:rsidR="009A2324">
              <w:rPr>
                <w:noProof/>
                <w:webHidden/>
              </w:rPr>
              <w:t>13</w:t>
            </w:r>
            <w:r w:rsidR="009A2324">
              <w:rPr>
                <w:noProof/>
                <w:webHidden/>
              </w:rPr>
              <w:fldChar w:fldCharType="end"/>
            </w:r>
          </w:hyperlink>
        </w:p>
        <w:p w14:paraId="54BE78D4" w14:textId="25A54831"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4" w:history="1">
            <w:r w:rsidR="009A2324" w:rsidRPr="0035634E">
              <w:rPr>
                <w:rStyle w:val="Lienhypertexte"/>
                <w:noProof/>
              </w:rPr>
              <w:t>E3) MAIN D’ŒUVRE PONCTUELLE</w:t>
            </w:r>
            <w:r w:rsidR="009A2324">
              <w:rPr>
                <w:noProof/>
                <w:webHidden/>
              </w:rPr>
              <w:tab/>
            </w:r>
            <w:r w:rsidR="009A2324">
              <w:rPr>
                <w:noProof/>
                <w:webHidden/>
              </w:rPr>
              <w:fldChar w:fldCharType="begin"/>
            </w:r>
            <w:r w:rsidR="009A2324">
              <w:rPr>
                <w:noProof/>
                <w:webHidden/>
              </w:rPr>
              <w:instrText xml:space="preserve"> PAGEREF _Toc22894254 \h </w:instrText>
            </w:r>
            <w:r w:rsidR="009A2324">
              <w:rPr>
                <w:noProof/>
                <w:webHidden/>
              </w:rPr>
            </w:r>
            <w:r w:rsidR="009A2324">
              <w:rPr>
                <w:noProof/>
                <w:webHidden/>
              </w:rPr>
              <w:fldChar w:fldCharType="separate"/>
            </w:r>
            <w:r w:rsidR="009A2324">
              <w:rPr>
                <w:noProof/>
                <w:webHidden/>
              </w:rPr>
              <w:t>14</w:t>
            </w:r>
            <w:r w:rsidR="009A2324">
              <w:rPr>
                <w:noProof/>
                <w:webHidden/>
              </w:rPr>
              <w:fldChar w:fldCharType="end"/>
            </w:r>
          </w:hyperlink>
        </w:p>
        <w:p w14:paraId="2A2E4ACA" w14:textId="68E97C97" w:rsidR="009A2324" w:rsidRDefault="00E650D4">
          <w:pPr>
            <w:pStyle w:val="TM1"/>
            <w:tabs>
              <w:tab w:val="left" w:pos="440"/>
              <w:tab w:val="right" w:leader="dot" w:pos="10622"/>
            </w:tabs>
            <w:rPr>
              <w:rFonts w:asciiTheme="minorHAnsi" w:eastAsiaTheme="minorEastAsia" w:hAnsiTheme="minorHAnsi" w:cstheme="minorBidi"/>
              <w:noProof/>
              <w:sz w:val="22"/>
              <w:szCs w:val="22"/>
            </w:rPr>
          </w:pPr>
          <w:hyperlink w:anchor="_Toc22894255" w:history="1">
            <w:r w:rsidR="009A2324" w:rsidRPr="0035634E">
              <w:rPr>
                <w:rStyle w:val="Lienhypertexte"/>
                <w:noProof/>
              </w:rPr>
              <w:t>F.</w:t>
            </w:r>
            <w:r w:rsidR="009A2324">
              <w:rPr>
                <w:rFonts w:asciiTheme="minorHAnsi" w:eastAsiaTheme="minorEastAsia" w:hAnsiTheme="minorHAnsi" w:cstheme="minorBidi"/>
                <w:noProof/>
                <w:sz w:val="22"/>
                <w:szCs w:val="22"/>
              </w:rPr>
              <w:tab/>
            </w:r>
            <w:r w:rsidR="009A2324" w:rsidRPr="0035634E">
              <w:rPr>
                <w:rStyle w:val="Lienhypertexte"/>
                <w:noProof/>
                <w:highlight w:val="lightGray"/>
              </w:rPr>
              <w:t>MODULE VALEUR AJOUTEE AGRICOLE</w:t>
            </w:r>
            <w:r w:rsidR="009A2324">
              <w:rPr>
                <w:noProof/>
                <w:webHidden/>
              </w:rPr>
              <w:tab/>
            </w:r>
            <w:r w:rsidR="009A2324">
              <w:rPr>
                <w:noProof/>
                <w:webHidden/>
              </w:rPr>
              <w:fldChar w:fldCharType="begin"/>
            </w:r>
            <w:r w:rsidR="009A2324">
              <w:rPr>
                <w:noProof/>
                <w:webHidden/>
              </w:rPr>
              <w:instrText xml:space="preserve"> PAGEREF _Toc22894255 \h </w:instrText>
            </w:r>
            <w:r w:rsidR="009A2324">
              <w:rPr>
                <w:noProof/>
                <w:webHidden/>
              </w:rPr>
            </w:r>
            <w:r w:rsidR="009A2324">
              <w:rPr>
                <w:noProof/>
                <w:webHidden/>
              </w:rPr>
              <w:fldChar w:fldCharType="separate"/>
            </w:r>
            <w:r w:rsidR="009A2324">
              <w:rPr>
                <w:noProof/>
                <w:webHidden/>
              </w:rPr>
              <w:t>14</w:t>
            </w:r>
            <w:r w:rsidR="009A2324">
              <w:rPr>
                <w:noProof/>
                <w:webHidden/>
              </w:rPr>
              <w:fldChar w:fldCharType="end"/>
            </w:r>
          </w:hyperlink>
        </w:p>
        <w:p w14:paraId="4CF7DED4" w14:textId="63F51349"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6" w:history="1">
            <w:r w:rsidR="009A2324" w:rsidRPr="0035634E">
              <w:rPr>
                <w:rStyle w:val="Lienhypertexte"/>
                <w:noProof/>
              </w:rPr>
              <w:t>F1) Evolution revenus</w:t>
            </w:r>
            <w:r w:rsidR="009A2324">
              <w:rPr>
                <w:noProof/>
                <w:webHidden/>
              </w:rPr>
              <w:tab/>
            </w:r>
            <w:r w:rsidR="009A2324">
              <w:rPr>
                <w:noProof/>
                <w:webHidden/>
              </w:rPr>
              <w:fldChar w:fldCharType="begin"/>
            </w:r>
            <w:r w:rsidR="009A2324">
              <w:rPr>
                <w:noProof/>
                <w:webHidden/>
              </w:rPr>
              <w:instrText xml:space="preserve"> PAGEREF _Toc22894256 \h </w:instrText>
            </w:r>
            <w:r w:rsidR="009A2324">
              <w:rPr>
                <w:noProof/>
                <w:webHidden/>
              </w:rPr>
            </w:r>
            <w:r w:rsidR="009A2324">
              <w:rPr>
                <w:noProof/>
                <w:webHidden/>
              </w:rPr>
              <w:fldChar w:fldCharType="separate"/>
            </w:r>
            <w:r w:rsidR="009A2324">
              <w:rPr>
                <w:noProof/>
                <w:webHidden/>
              </w:rPr>
              <w:t>14</w:t>
            </w:r>
            <w:r w:rsidR="009A2324">
              <w:rPr>
                <w:noProof/>
                <w:webHidden/>
              </w:rPr>
              <w:fldChar w:fldCharType="end"/>
            </w:r>
          </w:hyperlink>
        </w:p>
        <w:p w14:paraId="5C2C54BD" w14:textId="73057C48"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7" w:history="1">
            <w:r w:rsidR="009A2324" w:rsidRPr="0035634E">
              <w:rPr>
                <w:rStyle w:val="Lienhypertexte"/>
                <w:noProof/>
              </w:rPr>
              <w:t>F2) PRODUCTION VEGETALE</w:t>
            </w:r>
            <w:r w:rsidR="009A2324">
              <w:rPr>
                <w:noProof/>
                <w:webHidden/>
              </w:rPr>
              <w:tab/>
            </w:r>
            <w:r w:rsidR="009A2324">
              <w:rPr>
                <w:noProof/>
                <w:webHidden/>
              </w:rPr>
              <w:fldChar w:fldCharType="begin"/>
            </w:r>
            <w:r w:rsidR="009A2324">
              <w:rPr>
                <w:noProof/>
                <w:webHidden/>
              </w:rPr>
              <w:instrText xml:space="preserve"> PAGEREF _Toc22894257 \h </w:instrText>
            </w:r>
            <w:r w:rsidR="009A2324">
              <w:rPr>
                <w:noProof/>
                <w:webHidden/>
              </w:rPr>
            </w:r>
            <w:r w:rsidR="009A2324">
              <w:rPr>
                <w:noProof/>
                <w:webHidden/>
              </w:rPr>
              <w:fldChar w:fldCharType="separate"/>
            </w:r>
            <w:r w:rsidR="009A2324">
              <w:rPr>
                <w:noProof/>
                <w:webHidden/>
              </w:rPr>
              <w:t>14</w:t>
            </w:r>
            <w:r w:rsidR="009A2324">
              <w:rPr>
                <w:noProof/>
                <w:webHidden/>
              </w:rPr>
              <w:fldChar w:fldCharType="end"/>
            </w:r>
          </w:hyperlink>
        </w:p>
        <w:p w14:paraId="2BBBBBD1" w14:textId="7A6C60E7"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8" w:history="1">
            <w:r w:rsidR="009A2324" w:rsidRPr="0035634E">
              <w:rPr>
                <w:rStyle w:val="Lienhypertexte"/>
                <w:noProof/>
              </w:rPr>
              <w:t>F3) PRODUCTION ANIMALE</w:t>
            </w:r>
            <w:r w:rsidR="009A2324">
              <w:rPr>
                <w:noProof/>
                <w:webHidden/>
              </w:rPr>
              <w:tab/>
            </w:r>
            <w:r w:rsidR="009A2324">
              <w:rPr>
                <w:noProof/>
                <w:webHidden/>
              </w:rPr>
              <w:fldChar w:fldCharType="begin"/>
            </w:r>
            <w:r w:rsidR="009A2324">
              <w:rPr>
                <w:noProof/>
                <w:webHidden/>
              </w:rPr>
              <w:instrText xml:space="preserve"> PAGEREF _Toc22894258 \h </w:instrText>
            </w:r>
            <w:r w:rsidR="009A2324">
              <w:rPr>
                <w:noProof/>
                <w:webHidden/>
              </w:rPr>
            </w:r>
            <w:r w:rsidR="009A2324">
              <w:rPr>
                <w:noProof/>
                <w:webHidden/>
              </w:rPr>
              <w:fldChar w:fldCharType="separate"/>
            </w:r>
            <w:r w:rsidR="009A2324">
              <w:rPr>
                <w:noProof/>
                <w:webHidden/>
              </w:rPr>
              <w:t>16</w:t>
            </w:r>
            <w:r w:rsidR="009A2324">
              <w:rPr>
                <w:noProof/>
                <w:webHidden/>
              </w:rPr>
              <w:fldChar w:fldCharType="end"/>
            </w:r>
          </w:hyperlink>
        </w:p>
        <w:p w14:paraId="5C20FCA4" w14:textId="22B94351"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59" w:history="1">
            <w:r w:rsidR="009A2324" w:rsidRPr="0035634E">
              <w:rPr>
                <w:rStyle w:val="Lienhypertexte"/>
                <w:noProof/>
              </w:rPr>
              <w:t>F4) SUBVENTIONS</w:t>
            </w:r>
            <w:r w:rsidR="009A2324">
              <w:rPr>
                <w:noProof/>
                <w:webHidden/>
              </w:rPr>
              <w:tab/>
            </w:r>
            <w:r w:rsidR="009A2324">
              <w:rPr>
                <w:noProof/>
                <w:webHidden/>
              </w:rPr>
              <w:fldChar w:fldCharType="begin"/>
            </w:r>
            <w:r w:rsidR="009A2324">
              <w:rPr>
                <w:noProof/>
                <w:webHidden/>
              </w:rPr>
              <w:instrText xml:space="preserve"> PAGEREF _Toc22894259 \h </w:instrText>
            </w:r>
            <w:r w:rsidR="009A2324">
              <w:rPr>
                <w:noProof/>
                <w:webHidden/>
              </w:rPr>
            </w:r>
            <w:r w:rsidR="009A2324">
              <w:rPr>
                <w:noProof/>
                <w:webHidden/>
              </w:rPr>
              <w:fldChar w:fldCharType="separate"/>
            </w:r>
            <w:r w:rsidR="009A2324">
              <w:rPr>
                <w:noProof/>
                <w:webHidden/>
              </w:rPr>
              <w:t>17</w:t>
            </w:r>
            <w:r w:rsidR="009A2324">
              <w:rPr>
                <w:noProof/>
                <w:webHidden/>
              </w:rPr>
              <w:fldChar w:fldCharType="end"/>
            </w:r>
          </w:hyperlink>
        </w:p>
        <w:p w14:paraId="788916DC" w14:textId="6BCB4022" w:rsidR="009A2324" w:rsidRDefault="00E650D4">
          <w:pPr>
            <w:pStyle w:val="TM2"/>
            <w:tabs>
              <w:tab w:val="right" w:leader="dot" w:pos="10622"/>
            </w:tabs>
            <w:rPr>
              <w:rFonts w:asciiTheme="minorHAnsi" w:eastAsiaTheme="minorEastAsia" w:hAnsiTheme="minorHAnsi" w:cstheme="minorBidi"/>
              <w:noProof/>
              <w:sz w:val="22"/>
              <w:szCs w:val="22"/>
            </w:rPr>
          </w:pPr>
          <w:hyperlink w:anchor="_Toc22894260" w:history="1">
            <w:r w:rsidR="009A2324" w:rsidRPr="0035634E">
              <w:rPr>
                <w:rStyle w:val="Lienhypertexte"/>
                <w:noProof/>
              </w:rPr>
              <w:t>F5) Autres frais d’exploitation en 2019</w:t>
            </w:r>
            <w:r w:rsidR="009A2324">
              <w:rPr>
                <w:noProof/>
                <w:webHidden/>
              </w:rPr>
              <w:tab/>
            </w:r>
            <w:r w:rsidR="009A2324">
              <w:rPr>
                <w:noProof/>
                <w:webHidden/>
              </w:rPr>
              <w:fldChar w:fldCharType="begin"/>
            </w:r>
            <w:r w:rsidR="009A2324">
              <w:rPr>
                <w:noProof/>
                <w:webHidden/>
              </w:rPr>
              <w:instrText xml:space="preserve"> PAGEREF _Toc22894260 \h </w:instrText>
            </w:r>
            <w:r w:rsidR="009A2324">
              <w:rPr>
                <w:noProof/>
                <w:webHidden/>
              </w:rPr>
            </w:r>
            <w:r w:rsidR="009A2324">
              <w:rPr>
                <w:noProof/>
                <w:webHidden/>
              </w:rPr>
              <w:fldChar w:fldCharType="separate"/>
            </w:r>
            <w:r w:rsidR="009A2324">
              <w:rPr>
                <w:noProof/>
                <w:webHidden/>
              </w:rPr>
              <w:t>18</w:t>
            </w:r>
            <w:r w:rsidR="009A2324">
              <w:rPr>
                <w:noProof/>
                <w:webHidden/>
              </w:rPr>
              <w:fldChar w:fldCharType="end"/>
            </w:r>
          </w:hyperlink>
        </w:p>
        <w:p w14:paraId="520BA98E" w14:textId="015270ED" w:rsidR="006523D0" w:rsidRDefault="006523D0">
          <w:r>
            <w:rPr>
              <w:b/>
              <w:bCs/>
            </w:rPr>
            <w:fldChar w:fldCharType="end"/>
          </w:r>
        </w:p>
      </w:sdtContent>
    </w:sdt>
    <w:p w14:paraId="0EEDEA29" w14:textId="5B2C2197" w:rsidR="00C76899" w:rsidRDefault="00C76899" w:rsidP="00D30E69"/>
    <w:p w14:paraId="300B51C6" w14:textId="3D4CE355" w:rsidR="00C76899" w:rsidRDefault="00C76899" w:rsidP="00D30E69"/>
    <w:p w14:paraId="49BA1BE1" w14:textId="03CC6514" w:rsidR="00C76899" w:rsidRDefault="00C76899" w:rsidP="00D30E69"/>
    <w:p w14:paraId="54025385" w14:textId="0882BB38" w:rsidR="00C76899" w:rsidRDefault="00C76899" w:rsidP="00D30E69">
      <w:pPr>
        <w:sectPr w:rsidR="00C76899" w:rsidSect="00C241F1">
          <w:headerReference w:type="default" r:id="rId8"/>
          <w:footerReference w:type="default" r:id="rId9"/>
          <w:pgSz w:w="11906" w:h="16838"/>
          <w:pgMar w:top="1417" w:right="707" w:bottom="1417" w:left="567" w:header="708" w:footer="708" w:gutter="0"/>
          <w:cols w:space="708"/>
          <w:titlePg/>
          <w:docGrid w:linePitch="360"/>
        </w:sectPr>
      </w:pPr>
    </w:p>
    <w:p w14:paraId="30895F5E" w14:textId="02187167" w:rsidR="00D30E69" w:rsidRDefault="00D30E69" w:rsidP="00D30E69"/>
    <w:tbl>
      <w:tblPr>
        <w:tblStyle w:val="Grilledutableau"/>
        <w:tblW w:w="0" w:type="auto"/>
        <w:tblLook w:val="04A0" w:firstRow="1" w:lastRow="0" w:firstColumn="1" w:lastColumn="0" w:noHBand="0" w:noVBand="1"/>
      </w:tblPr>
      <w:tblGrid>
        <w:gridCol w:w="10622"/>
      </w:tblGrid>
      <w:tr w:rsidR="00925713" w14:paraId="71C98F6B" w14:textId="77777777" w:rsidTr="00925713">
        <w:tc>
          <w:tcPr>
            <w:tcW w:w="10622" w:type="dxa"/>
          </w:tcPr>
          <w:p w14:paraId="1976F7A0" w14:textId="77777777" w:rsidR="00925713" w:rsidRPr="00925713" w:rsidRDefault="00925713" w:rsidP="00925713">
            <w:pPr>
              <w:rPr>
                <w:sz w:val="22"/>
                <w:szCs w:val="22"/>
              </w:rPr>
            </w:pPr>
            <w:r w:rsidRPr="00925713">
              <w:rPr>
                <w:b/>
                <w:sz w:val="22"/>
                <w:szCs w:val="22"/>
                <w:u w:val="single"/>
              </w:rPr>
              <w:t>Demande de consentement dans le cadre du Règlement Général de Protection des Données (RGPD) </w:t>
            </w:r>
            <w:r w:rsidRPr="00925713">
              <w:rPr>
                <w:sz w:val="22"/>
                <w:szCs w:val="22"/>
              </w:rPr>
              <w:t>:</w:t>
            </w:r>
          </w:p>
          <w:p w14:paraId="04067053" w14:textId="77777777" w:rsidR="00925713" w:rsidRPr="00925713" w:rsidRDefault="00925713" w:rsidP="00925713">
            <w:pPr>
              <w:rPr>
                <w:sz w:val="22"/>
                <w:szCs w:val="22"/>
              </w:rPr>
            </w:pPr>
          </w:p>
          <w:p w14:paraId="060FC04D" w14:textId="367C9B18" w:rsidR="00925713" w:rsidRDefault="00925713" w:rsidP="00925713">
            <w:pPr>
              <w:rPr>
                <w:sz w:val="22"/>
                <w:szCs w:val="22"/>
              </w:rPr>
            </w:pPr>
            <w:r>
              <w:rPr>
                <w:sz w:val="22"/>
                <w:szCs w:val="22"/>
              </w:rPr>
              <w:t>*Présentation de l’enquêteur*</w:t>
            </w:r>
          </w:p>
          <w:p w14:paraId="2E77851F" w14:textId="77777777" w:rsidR="00925713" w:rsidRPr="00925713" w:rsidRDefault="00925713" w:rsidP="00925713">
            <w:pPr>
              <w:rPr>
                <w:sz w:val="22"/>
                <w:szCs w:val="22"/>
              </w:rPr>
            </w:pPr>
          </w:p>
          <w:p w14:paraId="11EDA70D" w14:textId="1B4E32E2" w:rsidR="00CD6902" w:rsidRDefault="00925713" w:rsidP="00925713">
            <w:pPr>
              <w:rPr>
                <w:sz w:val="22"/>
                <w:szCs w:val="22"/>
              </w:rPr>
            </w:pPr>
            <w:r>
              <w:rPr>
                <w:sz w:val="22"/>
                <w:szCs w:val="22"/>
              </w:rPr>
              <w:t>Cette recherche est menée dans le cadre d’une thèse sur l’e</w:t>
            </w:r>
            <w:r w:rsidR="00055B69">
              <w:rPr>
                <w:sz w:val="22"/>
                <w:szCs w:val="22"/>
              </w:rPr>
              <w:t>mploi dans le secteur agricole réalisée au sein du CIRAD et de l’Université de Montpellier. La collecte de données vise à mesurer les emplois dans différents types d’exploitations agricoles.</w:t>
            </w:r>
          </w:p>
          <w:p w14:paraId="04123D07" w14:textId="77777777" w:rsidR="00CD6902" w:rsidRDefault="00CD6902" w:rsidP="00925713">
            <w:pPr>
              <w:rPr>
                <w:sz w:val="22"/>
                <w:szCs w:val="22"/>
              </w:rPr>
            </w:pPr>
          </w:p>
          <w:p w14:paraId="2550FA87" w14:textId="27949371" w:rsidR="00925713" w:rsidRDefault="00055B69" w:rsidP="00925713">
            <w:pPr>
              <w:rPr>
                <w:sz w:val="22"/>
                <w:szCs w:val="22"/>
              </w:rPr>
            </w:pPr>
            <w:r>
              <w:rPr>
                <w:sz w:val="22"/>
                <w:szCs w:val="22"/>
              </w:rPr>
              <w:t>Le traitement de vos données sera effectué de manière strictement anonyme.</w:t>
            </w:r>
          </w:p>
          <w:p w14:paraId="09E91080" w14:textId="77777777" w:rsidR="00055B69" w:rsidRPr="00925713" w:rsidRDefault="00055B69" w:rsidP="00925713">
            <w:pPr>
              <w:rPr>
                <w:sz w:val="22"/>
                <w:szCs w:val="22"/>
              </w:rPr>
            </w:pPr>
          </w:p>
          <w:p w14:paraId="789C516E" w14:textId="1CE5AB3F" w:rsidR="00925713" w:rsidRDefault="00055B69" w:rsidP="00925713">
            <w:r>
              <w:rPr>
                <w:sz w:val="22"/>
                <w:szCs w:val="22"/>
              </w:rPr>
              <w:t xml:space="preserve">Consentez-vous à nous accorder un entretien de </w:t>
            </w:r>
            <w:r w:rsidRPr="00055B69">
              <w:rPr>
                <w:sz w:val="22"/>
                <w:szCs w:val="22"/>
                <w:highlight w:val="yellow"/>
              </w:rPr>
              <w:t>1h30</w:t>
            </w:r>
            <w:r>
              <w:rPr>
                <w:sz w:val="22"/>
                <w:szCs w:val="22"/>
              </w:rPr>
              <w:t> ?</w:t>
            </w:r>
          </w:p>
          <w:p w14:paraId="1FECCEF1" w14:textId="40656D89" w:rsidR="00925713" w:rsidRDefault="00925713" w:rsidP="00925713"/>
          <w:p w14:paraId="6C5B8337" w14:textId="29EF57F9" w:rsidR="00925713" w:rsidRDefault="00925713" w:rsidP="00925713">
            <w:pPr>
              <w:rPr>
                <w:sz w:val="22"/>
                <w:szCs w:val="22"/>
              </w:rPr>
            </w:pPr>
          </w:p>
          <w:tbl>
            <w:tblPr>
              <w:tblStyle w:val="Grilledutableau"/>
              <w:tblW w:w="0" w:type="auto"/>
              <w:tblLook w:val="04A0" w:firstRow="1" w:lastRow="0" w:firstColumn="1" w:lastColumn="0" w:noHBand="0" w:noVBand="1"/>
            </w:tblPr>
            <w:tblGrid>
              <w:gridCol w:w="8798"/>
            </w:tblGrid>
            <w:tr w:rsidR="00925713" w14:paraId="77286CC9" w14:textId="77777777" w:rsidTr="00CD6902">
              <w:trPr>
                <w:trHeight w:val="1951"/>
              </w:trPr>
              <w:tc>
                <w:tcPr>
                  <w:tcW w:w="8798" w:type="dxa"/>
                </w:tcPr>
                <w:p w14:paraId="09CA45C1" w14:textId="4C3D8C9D" w:rsidR="00925713" w:rsidRDefault="00925713" w:rsidP="00925713">
                  <w:pPr>
                    <w:rPr>
                      <w:sz w:val="22"/>
                      <w:szCs w:val="22"/>
                    </w:rPr>
                  </w:pPr>
                  <w:r w:rsidRPr="00925713">
                    <w:rPr>
                      <w:sz w:val="22"/>
                      <w:szCs w:val="22"/>
                    </w:rPr>
                    <w:t>J’accepte que mes données personnelles soient utilisées dans le cadre de la recherche décrite</w:t>
                  </w:r>
                  <w:r w:rsidR="00055B69">
                    <w:rPr>
                      <w:sz w:val="22"/>
                      <w:szCs w:val="22"/>
                    </w:rPr>
                    <w:t> ?</w:t>
                  </w:r>
                </w:p>
                <w:p w14:paraId="704835AE" w14:textId="3FD8897F" w:rsidR="00CD6CA9" w:rsidRDefault="00CD6CA9" w:rsidP="00925713">
                  <w:pPr>
                    <w:rPr>
                      <w:sz w:val="22"/>
                      <w:szCs w:val="22"/>
                    </w:rPr>
                  </w:pPr>
                  <w:proofErr w:type="spellStart"/>
                  <w:r>
                    <w:rPr>
                      <w:sz w:val="22"/>
                      <w:szCs w:val="22"/>
                    </w:rPr>
                    <w:t>Nangouna</w:t>
                  </w:r>
                  <w:proofErr w:type="spellEnd"/>
                  <w:r>
                    <w:rPr>
                      <w:sz w:val="22"/>
                      <w:szCs w:val="22"/>
                    </w:rPr>
                    <w:t xml:space="preserve"> </w:t>
                  </w:r>
                  <w:proofErr w:type="spellStart"/>
                  <w:r>
                    <w:rPr>
                      <w:sz w:val="22"/>
                      <w:szCs w:val="22"/>
                    </w:rPr>
                    <w:t>kadou</w:t>
                  </w:r>
                  <w:proofErr w:type="spellEnd"/>
                  <w:r>
                    <w:rPr>
                      <w:sz w:val="22"/>
                      <w:szCs w:val="22"/>
                    </w:rPr>
                    <w:t xml:space="preserve"> yi ma </w:t>
                  </w:r>
                  <w:proofErr w:type="spellStart"/>
                  <w:r>
                    <w:rPr>
                      <w:sz w:val="22"/>
                      <w:szCs w:val="22"/>
                    </w:rPr>
                    <w:t>lay</w:t>
                  </w:r>
                  <w:proofErr w:type="spellEnd"/>
                  <w:r>
                    <w:rPr>
                      <w:sz w:val="22"/>
                      <w:szCs w:val="22"/>
                    </w:rPr>
                    <w:t xml:space="preserve"> </w:t>
                  </w:r>
                  <w:proofErr w:type="spellStart"/>
                  <w:r>
                    <w:rPr>
                      <w:sz w:val="22"/>
                      <w:szCs w:val="22"/>
                    </w:rPr>
                    <w:t>wakh</w:t>
                  </w:r>
                  <w:proofErr w:type="spellEnd"/>
                  <w:r>
                    <w:rPr>
                      <w:sz w:val="22"/>
                      <w:szCs w:val="22"/>
                    </w:rPr>
                    <w:t xml:space="preserve"> </w:t>
                  </w:r>
                  <w:proofErr w:type="spellStart"/>
                  <w:r>
                    <w:rPr>
                      <w:sz w:val="22"/>
                      <w:szCs w:val="22"/>
                    </w:rPr>
                    <w:t>ngua</w:t>
                  </w:r>
                  <w:proofErr w:type="spellEnd"/>
                  <w:r>
                    <w:rPr>
                      <w:sz w:val="22"/>
                      <w:szCs w:val="22"/>
                    </w:rPr>
                    <w:t xml:space="preserve"> </w:t>
                  </w:r>
                  <w:proofErr w:type="spellStart"/>
                  <w:r>
                    <w:rPr>
                      <w:sz w:val="22"/>
                      <w:szCs w:val="22"/>
                    </w:rPr>
                    <w:t>dieufeu</w:t>
                  </w:r>
                  <w:proofErr w:type="spellEnd"/>
                  <w:r>
                    <w:rPr>
                      <w:sz w:val="22"/>
                      <w:szCs w:val="22"/>
                    </w:rPr>
                    <w:t xml:space="preserve"> </w:t>
                  </w:r>
                  <w:proofErr w:type="spellStart"/>
                  <w:r>
                    <w:rPr>
                      <w:sz w:val="22"/>
                      <w:szCs w:val="22"/>
                    </w:rPr>
                    <w:t>ndikoko</w:t>
                  </w:r>
                  <w:proofErr w:type="spellEnd"/>
                  <w:r>
                    <w:rPr>
                      <w:sz w:val="22"/>
                      <w:szCs w:val="22"/>
                    </w:rPr>
                    <w:t xml:space="preserve"> si sa </w:t>
                  </w:r>
                  <w:proofErr w:type="spellStart"/>
                  <w:r>
                    <w:rPr>
                      <w:sz w:val="22"/>
                      <w:szCs w:val="22"/>
                    </w:rPr>
                    <w:t>geustou</w:t>
                  </w:r>
                  <w:proofErr w:type="spellEnd"/>
                  <w:r>
                    <w:rPr>
                      <w:sz w:val="22"/>
                      <w:szCs w:val="22"/>
                    </w:rPr>
                    <w:t xml:space="preserve"> bi </w:t>
                  </w:r>
                  <w:proofErr w:type="spellStart"/>
                  <w:r>
                    <w:rPr>
                      <w:sz w:val="22"/>
                      <w:szCs w:val="22"/>
                    </w:rPr>
                    <w:t>rek</w:t>
                  </w:r>
                  <w:proofErr w:type="spellEnd"/>
                  <w:r w:rsidR="007047DE">
                    <w:rPr>
                      <w:sz w:val="22"/>
                      <w:szCs w:val="22"/>
                    </w:rPr>
                    <w:t> ?</w:t>
                  </w:r>
                </w:p>
                <w:p w14:paraId="4C7D9148" w14:textId="761EE8C4" w:rsidR="00055B69" w:rsidRDefault="00055B69" w:rsidP="00925713">
                  <w:pPr>
                    <w:rPr>
                      <w:sz w:val="22"/>
                      <w:szCs w:val="22"/>
                    </w:rPr>
                  </w:pPr>
                </w:p>
                <w:p w14:paraId="1AD49640" w14:textId="26E37859" w:rsidR="00055B69" w:rsidRPr="00925713" w:rsidRDefault="00055B69" w:rsidP="00925713">
                  <w:pPr>
                    <w:rPr>
                      <w:sz w:val="22"/>
                      <w:szCs w:val="22"/>
                    </w:rPr>
                  </w:pPr>
                  <w:r>
                    <w:rPr>
                      <w:sz w:val="22"/>
                      <w:szCs w:val="22"/>
                    </w:rPr>
                    <w:sym w:font="Wingdings" w:char="F06F"/>
                  </w:r>
                  <w:r>
                    <w:rPr>
                      <w:sz w:val="22"/>
                      <w:szCs w:val="22"/>
                    </w:rPr>
                    <w:t xml:space="preserve"> Oui            </w:t>
                  </w:r>
                  <w:r>
                    <w:rPr>
                      <w:sz w:val="22"/>
                      <w:szCs w:val="22"/>
                    </w:rPr>
                    <w:sym w:font="Wingdings" w:char="F06F"/>
                  </w:r>
                  <w:r>
                    <w:rPr>
                      <w:sz w:val="22"/>
                      <w:szCs w:val="22"/>
                    </w:rPr>
                    <w:t xml:space="preserve"> Non</w:t>
                  </w:r>
                </w:p>
                <w:p w14:paraId="4B406C06" w14:textId="77777777" w:rsidR="00925713" w:rsidRPr="00925713" w:rsidRDefault="00925713" w:rsidP="00925713">
                  <w:pPr>
                    <w:rPr>
                      <w:b/>
                      <w:sz w:val="22"/>
                      <w:szCs w:val="22"/>
                    </w:rPr>
                  </w:pPr>
                </w:p>
                <w:p w14:paraId="7E017DED" w14:textId="77777777" w:rsidR="00925713" w:rsidRDefault="00925713" w:rsidP="00925713">
                  <w:pPr>
                    <w:rPr>
                      <w:b/>
                      <w:sz w:val="22"/>
                      <w:szCs w:val="22"/>
                    </w:rPr>
                  </w:pPr>
                  <w:r w:rsidRPr="00925713">
                    <w:rPr>
                      <w:b/>
                      <w:sz w:val="22"/>
                      <w:szCs w:val="22"/>
                    </w:rPr>
                    <w:t>Signature du répondant :</w:t>
                  </w:r>
                </w:p>
                <w:p w14:paraId="2493EB48" w14:textId="77777777" w:rsidR="00055B69" w:rsidRDefault="00055B69" w:rsidP="00925713">
                  <w:pPr>
                    <w:rPr>
                      <w:b/>
                      <w:sz w:val="22"/>
                      <w:szCs w:val="22"/>
                    </w:rPr>
                  </w:pPr>
                </w:p>
                <w:p w14:paraId="7D84A075" w14:textId="77777777" w:rsidR="00055B69" w:rsidRDefault="00055B69" w:rsidP="00925713">
                  <w:pPr>
                    <w:rPr>
                      <w:b/>
                      <w:sz w:val="22"/>
                      <w:szCs w:val="22"/>
                    </w:rPr>
                  </w:pPr>
                </w:p>
                <w:p w14:paraId="540B5F3F" w14:textId="77777777" w:rsidR="00055B69" w:rsidRDefault="00055B69" w:rsidP="00925713">
                  <w:pPr>
                    <w:rPr>
                      <w:b/>
                      <w:sz w:val="22"/>
                      <w:szCs w:val="22"/>
                    </w:rPr>
                  </w:pPr>
                </w:p>
                <w:p w14:paraId="53C2DA05" w14:textId="77777777" w:rsidR="00055B69" w:rsidRDefault="00055B69" w:rsidP="00925713">
                  <w:pPr>
                    <w:rPr>
                      <w:b/>
                      <w:sz w:val="22"/>
                      <w:szCs w:val="22"/>
                    </w:rPr>
                  </w:pPr>
                </w:p>
                <w:p w14:paraId="2598D69F" w14:textId="77777777" w:rsidR="00055B69" w:rsidRDefault="00055B69" w:rsidP="00925713">
                  <w:pPr>
                    <w:rPr>
                      <w:b/>
                      <w:sz w:val="22"/>
                      <w:szCs w:val="22"/>
                    </w:rPr>
                  </w:pPr>
                </w:p>
                <w:p w14:paraId="758B2C1E" w14:textId="05C9CECE" w:rsidR="00055B69" w:rsidRPr="00925713" w:rsidRDefault="00055B69" w:rsidP="00925713">
                  <w:pPr>
                    <w:rPr>
                      <w:b/>
                      <w:sz w:val="22"/>
                      <w:szCs w:val="22"/>
                    </w:rPr>
                  </w:pPr>
                </w:p>
              </w:tc>
            </w:tr>
          </w:tbl>
          <w:p w14:paraId="58794F77" w14:textId="30831112" w:rsidR="00925713" w:rsidRPr="00925713" w:rsidRDefault="00925713" w:rsidP="00925713">
            <w:pPr>
              <w:rPr>
                <w:sz w:val="22"/>
                <w:szCs w:val="22"/>
              </w:rPr>
            </w:pPr>
          </w:p>
          <w:p w14:paraId="598C2DE5" w14:textId="77777777" w:rsidR="00925713" w:rsidRDefault="00925713" w:rsidP="00D30E69"/>
        </w:tc>
      </w:tr>
    </w:tbl>
    <w:p w14:paraId="193D6F5C" w14:textId="00C2FA90" w:rsidR="00BD2163" w:rsidRDefault="00BD2163" w:rsidP="00D30E69"/>
    <w:p w14:paraId="6E83AB67" w14:textId="4647777B" w:rsidR="00BD2163" w:rsidRPr="00F94988" w:rsidRDefault="00BE5B23" w:rsidP="00D30E69">
      <w:pPr>
        <w:rPr>
          <w:b/>
        </w:rPr>
      </w:pPr>
      <w:r w:rsidRPr="00F94988">
        <w:rPr>
          <w:b/>
        </w:rPr>
        <w:t>IDENTIFICATION DE L’</w:t>
      </w:r>
      <w:r w:rsidR="00F94988" w:rsidRPr="00F94988">
        <w:rPr>
          <w:b/>
        </w:rPr>
        <w:t>ENQUETE</w:t>
      </w:r>
    </w:p>
    <w:p w14:paraId="392C3321" w14:textId="23F2D6A6" w:rsidR="00BD2163" w:rsidRDefault="00BD2163" w:rsidP="00D30E69"/>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602"/>
      </w:tblGrid>
      <w:tr w:rsidR="00BD2163" w14:paraId="12F8140A" w14:textId="77777777" w:rsidTr="00BD2163">
        <w:tc>
          <w:tcPr>
            <w:tcW w:w="10622" w:type="dxa"/>
          </w:tcPr>
          <w:p w14:paraId="2785F18D" w14:textId="77777777" w:rsidR="00BD2163" w:rsidRDefault="00BD2163" w:rsidP="00BD2163">
            <w:pPr>
              <w:spacing w:before="40" w:afterLines="40" w:after="96"/>
            </w:pPr>
            <w:r w:rsidRPr="00D30E69">
              <w:t xml:space="preserve">Date : </w:t>
            </w:r>
            <w:proofErr w:type="gramStart"/>
            <w:r w:rsidRPr="00D30E69">
              <w:t xml:space="preserve"> ….</w:t>
            </w:r>
            <w:proofErr w:type="gramEnd"/>
            <w:r w:rsidRPr="00D30E69">
              <w:t xml:space="preserve">/…… /2019   </w:t>
            </w:r>
            <w:r>
              <w:tab/>
            </w:r>
            <w:r>
              <w:tab/>
            </w:r>
            <w:r w:rsidRPr="00D30E69">
              <w:t>Code enquêteur I</w:t>
            </w:r>
            <w:r w:rsidRPr="00D30E69">
              <w:rPr>
                <w:shd w:val="clear" w:color="auto" w:fill="E0E0E0"/>
              </w:rPr>
              <w:t>______</w:t>
            </w:r>
            <w:r w:rsidRPr="00D30E69">
              <w:t xml:space="preserve">I    </w:t>
            </w:r>
            <w:r>
              <w:tab/>
            </w:r>
            <w:r>
              <w:tab/>
            </w:r>
            <w:r>
              <w:tab/>
            </w:r>
            <w:r w:rsidRPr="00344128">
              <w:t xml:space="preserve">Code Village </w:t>
            </w:r>
            <w:r w:rsidRPr="00344128">
              <w:rPr>
                <w:shd w:val="clear" w:color="auto" w:fill="E0E0E0"/>
              </w:rPr>
              <w:t>I___I___</w:t>
            </w:r>
            <w:r w:rsidRPr="00344128">
              <w:rPr>
                <w:snapToGrid w:val="0"/>
                <w:shd w:val="clear" w:color="auto" w:fill="E0E0E0"/>
              </w:rPr>
              <w:t>I</w:t>
            </w:r>
            <w:r w:rsidRPr="00344128">
              <w:t xml:space="preserve">   </w:t>
            </w:r>
          </w:p>
          <w:p w14:paraId="589076D4" w14:textId="77777777" w:rsidR="00BD2163" w:rsidRDefault="00BD2163" w:rsidP="00BD2163">
            <w:pPr>
              <w:rPr>
                <w:rStyle w:val="Entte2Car"/>
                <w:sz w:val="24"/>
              </w:rPr>
            </w:pPr>
          </w:p>
          <w:p w14:paraId="392B7D3B" w14:textId="549B5CF2" w:rsidR="00BD2163" w:rsidRPr="00C241F1" w:rsidRDefault="00BD2163" w:rsidP="00BD2163">
            <w:pPr>
              <w:rPr>
                <w:b/>
                <w:iCs/>
                <w:sz w:val="24"/>
              </w:rPr>
            </w:pPr>
            <w:r w:rsidRPr="00D30E69">
              <w:rPr>
                <w:rStyle w:val="Entte2Car"/>
                <w:sz w:val="24"/>
              </w:rPr>
              <w:t>N° exploitation agricole</w:t>
            </w:r>
            <w:r>
              <w:rPr>
                <w:rStyle w:val="Entte2Car"/>
                <w:sz w:val="24"/>
              </w:rPr>
              <w:t> </w:t>
            </w:r>
            <w:r>
              <w:rPr>
                <w:rStyle w:val="Entte2Car"/>
                <w:i w:val="0"/>
                <w:sz w:val="24"/>
              </w:rPr>
              <w:t xml:space="preserve">: </w:t>
            </w:r>
            <w:r w:rsidRPr="00D30E69">
              <w:t>I</w:t>
            </w:r>
            <w:r w:rsidRPr="00D30E69">
              <w:rPr>
                <w:shd w:val="clear" w:color="auto" w:fill="E0E0E0"/>
              </w:rPr>
              <w:t>______</w:t>
            </w:r>
            <w:r w:rsidRPr="00D30E69">
              <w:t xml:space="preserve">I    </w:t>
            </w:r>
          </w:p>
          <w:p w14:paraId="54700E95" w14:textId="77777777" w:rsidR="00BD2163" w:rsidRDefault="00BD2163" w:rsidP="00BD2163">
            <w:pPr>
              <w:spacing w:before="40" w:afterLines="40" w:after="96"/>
            </w:pPr>
          </w:p>
          <w:p w14:paraId="69EC5546" w14:textId="6F558844" w:rsidR="00BD2163" w:rsidRDefault="00BD2163" w:rsidP="00BD2163">
            <w:pPr>
              <w:spacing w:before="40" w:afterLines="40" w:after="96"/>
            </w:pPr>
            <w:r w:rsidRPr="00344128">
              <w:t>Nom chef d'exploitation (C</w:t>
            </w:r>
            <w:r>
              <w:t>E) : …………………</w:t>
            </w:r>
            <w:proofErr w:type="gramStart"/>
            <w:r>
              <w:t>…….</w:t>
            </w:r>
            <w:proofErr w:type="gramEnd"/>
            <w:r>
              <w:t xml:space="preserve">.  </w:t>
            </w:r>
            <w:r>
              <w:tab/>
            </w:r>
            <w:r>
              <w:tab/>
            </w:r>
            <w:r>
              <w:tab/>
              <w:t>Prénom CE</w:t>
            </w:r>
            <w:proofErr w:type="gramStart"/>
            <w:r>
              <w:t xml:space="preserve"> : .</w:t>
            </w:r>
            <w:r w:rsidRPr="00344128">
              <w:t>…</w:t>
            </w:r>
            <w:proofErr w:type="gramEnd"/>
            <w:r w:rsidRPr="00344128">
              <w:t>…………….</w:t>
            </w:r>
            <w:r w:rsidRPr="002E5E38">
              <w:t xml:space="preserve">  </w:t>
            </w:r>
          </w:p>
          <w:p w14:paraId="2A9054E5" w14:textId="77777777" w:rsidR="00BD2163" w:rsidRDefault="00BD2163" w:rsidP="00BD2163">
            <w:pPr>
              <w:spacing w:before="40" w:afterLines="40" w:after="96"/>
            </w:pPr>
          </w:p>
          <w:p w14:paraId="7E158F55" w14:textId="394A52A8" w:rsidR="00BD2163" w:rsidRPr="002E5E38" w:rsidRDefault="00BD2163" w:rsidP="00BD2163">
            <w:pPr>
              <w:spacing w:before="40" w:afterLines="40" w:after="96"/>
            </w:pPr>
            <w:r>
              <w:t>Numéro de téléphone : ……………………………………</w:t>
            </w:r>
          </w:p>
          <w:p w14:paraId="1C28AE49" w14:textId="77777777" w:rsidR="00BD2163" w:rsidRDefault="00BD2163" w:rsidP="00BD2163">
            <w:pPr>
              <w:rPr>
                <w:b/>
                <w:bCs/>
              </w:rPr>
            </w:pPr>
          </w:p>
          <w:p w14:paraId="5FB2EA7A" w14:textId="02F052AC" w:rsidR="00BD2163" w:rsidRDefault="00BD2163" w:rsidP="00BD2163">
            <w:pPr>
              <w:rPr>
                <w:shd w:val="clear" w:color="auto" w:fill="DDD9C3"/>
              </w:rPr>
            </w:pPr>
            <w:r w:rsidRPr="002E5E38">
              <w:rPr>
                <w:b/>
                <w:bCs/>
              </w:rPr>
              <w:t>Sexe</w:t>
            </w:r>
            <w:r>
              <w:rPr>
                <w:b/>
                <w:bCs/>
              </w:rPr>
              <w:t xml:space="preserve"> CE</w:t>
            </w:r>
            <w:r w:rsidRPr="002E5E38">
              <w:t xml:space="preserve"> </w:t>
            </w:r>
            <w:r w:rsidRPr="002E5E38">
              <w:rPr>
                <w:highlight w:val="lightGray"/>
                <w:shd w:val="clear" w:color="auto" w:fill="E0E0E0"/>
              </w:rPr>
              <w:t>I</w:t>
            </w:r>
            <w:r w:rsidRPr="002E5E38">
              <w:rPr>
                <w:shd w:val="clear" w:color="auto" w:fill="E0E0E0"/>
              </w:rPr>
              <w:t>____</w:t>
            </w:r>
            <w:r w:rsidRPr="002E5E38">
              <w:rPr>
                <w:snapToGrid w:val="0"/>
                <w:shd w:val="clear" w:color="auto" w:fill="E0E0E0"/>
              </w:rPr>
              <w:t>I</w:t>
            </w:r>
            <w:r w:rsidRPr="002E5E38">
              <w:t xml:space="preserve"> </w:t>
            </w:r>
            <w:r w:rsidRPr="002E5E38">
              <w:rPr>
                <w:sz w:val="16"/>
              </w:rPr>
              <w:t>(1</w:t>
            </w:r>
            <w:r>
              <w:rPr>
                <w:sz w:val="16"/>
              </w:rPr>
              <w:t xml:space="preserve"> =masculin ; 2 =</w:t>
            </w:r>
            <w:proofErr w:type="gramStart"/>
            <w:r w:rsidRPr="002E5E38">
              <w:rPr>
                <w:sz w:val="16"/>
              </w:rPr>
              <w:t>féminin)</w:t>
            </w:r>
            <w:r>
              <w:t xml:space="preserve">   </w:t>
            </w:r>
            <w:proofErr w:type="gramEnd"/>
            <w:r>
              <w:tab/>
            </w:r>
            <w:r>
              <w:tab/>
              <w:t xml:space="preserve">       </w:t>
            </w:r>
            <w:r w:rsidRPr="002E5E38">
              <w:rPr>
                <w:b/>
                <w:bCs/>
              </w:rPr>
              <w:t>Age</w:t>
            </w:r>
            <w:r w:rsidRPr="002E5E38">
              <w:t xml:space="preserve"> : </w:t>
            </w:r>
            <w:r w:rsidRPr="001D379F">
              <w:rPr>
                <w:highlight w:val="lightGray"/>
                <w:shd w:val="clear" w:color="auto" w:fill="DDD9C3"/>
              </w:rPr>
              <w:t>_____</w:t>
            </w:r>
            <w:r>
              <w:rPr>
                <w:highlight w:val="lightGray"/>
                <w:shd w:val="clear" w:color="auto" w:fill="DDD9C3"/>
              </w:rPr>
              <w:t>_</w:t>
            </w:r>
            <w:r w:rsidRPr="001D379F">
              <w:rPr>
                <w:highlight w:val="lightGray"/>
                <w:shd w:val="clear" w:color="auto" w:fill="DDD9C3"/>
              </w:rPr>
              <w:t>_</w:t>
            </w:r>
            <w:r w:rsidRPr="00BD2163">
              <w:t xml:space="preserve"> ans</w:t>
            </w:r>
          </w:p>
          <w:p w14:paraId="6DDA40DB" w14:textId="1765F8A8" w:rsidR="00BD2163" w:rsidRDefault="00BD2163" w:rsidP="00BD2163">
            <w:pPr>
              <w:rPr>
                <w:shd w:val="clear" w:color="auto" w:fill="DDD9C3"/>
              </w:rPr>
            </w:pPr>
          </w:p>
          <w:p w14:paraId="3E00F5E3" w14:textId="6501F1EB" w:rsidR="00092087" w:rsidRDefault="00092087" w:rsidP="00BD2163">
            <w:pPr>
              <w:rPr>
                <w:shd w:val="clear" w:color="auto" w:fill="DDD9C3"/>
              </w:rPr>
            </w:pPr>
          </w:p>
          <w:p w14:paraId="16AAAFBF" w14:textId="795B706B" w:rsidR="00092087" w:rsidRPr="00092087" w:rsidRDefault="00092087" w:rsidP="00BD2163">
            <w:r w:rsidRPr="00092087">
              <w:t>Quelle année vous êtes-vous installé sur cette exploitation ?</w:t>
            </w:r>
            <w:r w:rsidR="004829C1">
              <w:t xml:space="preserve"> </w:t>
            </w:r>
            <w:r w:rsidR="004829C1" w:rsidRPr="00D30E69">
              <w:t>I</w:t>
            </w:r>
            <w:r w:rsidR="004829C1" w:rsidRPr="00D30E69">
              <w:rPr>
                <w:shd w:val="clear" w:color="auto" w:fill="E0E0E0"/>
              </w:rPr>
              <w:t>____</w:t>
            </w:r>
            <w:r w:rsidR="004829C1">
              <w:rPr>
                <w:shd w:val="clear" w:color="auto" w:fill="E0E0E0"/>
              </w:rPr>
              <w:t>_</w:t>
            </w:r>
            <w:r w:rsidR="004829C1" w:rsidRPr="00D30E69">
              <w:rPr>
                <w:shd w:val="clear" w:color="auto" w:fill="E0E0E0"/>
              </w:rPr>
              <w:t>__</w:t>
            </w:r>
            <w:r w:rsidR="004829C1" w:rsidRPr="00D30E69">
              <w:t xml:space="preserve">I    </w:t>
            </w:r>
          </w:p>
          <w:p w14:paraId="51DE4257" w14:textId="619B0240" w:rsidR="009D7B84" w:rsidRDefault="009D7B84" w:rsidP="00BD2163">
            <w:pPr>
              <w:rPr>
                <w:shd w:val="clear" w:color="auto" w:fill="DDD9C3"/>
              </w:rPr>
            </w:pPr>
          </w:p>
          <w:p w14:paraId="12B22BB1" w14:textId="59349D64" w:rsidR="009D7B84" w:rsidRDefault="001C7E4C" w:rsidP="00BD2163">
            <w:r>
              <w:t>Êtes-vous membre</w:t>
            </w:r>
            <w:r w:rsidR="009D7B84">
              <w:t xml:space="preserve"> d’une organisation professionnelle ?  </w:t>
            </w:r>
            <w:r w:rsidR="009D7B84" w:rsidRPr="004A6717">
              <w:rPr>
                <w:highlight w:val="lightGray"/>
              </w:rPr>
              <w:t>|___</w:t>
            </w:r>
            <w:r w:rsidR="009D7B84">
              <w:t xml:space="preserve">| 0=Non 1=Oui </w:t>
            </w:r>
            <w:r w:rsidR="009D7B84">
              <w:tab/>
            </w:r>
          </w:p>
          <w:p w14:paraId="6C89F1C6" w14:textId="783020FD" w:rsidR="009D7B84" w:rsidRDefault="009D7B84" w:rsidP="00BD2163"/>
          <w:p w14:paraId="696E889D" w14:textId="7FED39C9" w:rsidR="009D7B84" w:rsidRDefault="009D7B84" w:rsidP="00BD2163">
            <w:r>
              <w:t xml:space="preserve">Si oui, </w:t>
            </w:r>
            <w:proofErr w:type="spellStart"/>
            <w:r>
              <w:t>la</w:t>
            </w:r>
            <w:proofErr w:type="spellEnd"/>
            <w:r>
              <w:t xml:space="preserve"> ou lesquelles ? ………………………………………………………………..</w:t>
            </w:r>
          </w:p>
          <w:p w14:paraId="486FE154" w14:textId="09A69C77" w:rsidR="001C7E4C" w:rsidRDefault="001C7E4C" w:rsidP="00BD2163"/>
          <w:p w14:paraId="57CD2CEA" w14:textId="11EC9CF2" w:rsidR="001C7E4C" w:rsidRDefault="006F468A" w:rsidP="00BD2163">
            <w:r>
              <w:t>Avez-vous des responsabilités dans</w:t>
            </w:r>
            <w:r w:rsidR="001C7E4C">
              <w:t xml:space="preserve"> cette organisation ?   </w:t>
            </w:r>
            <w:r w:rsidR="001C7E4C" w:rsidRPr="004A6717">
              <w:rPr>
                <w:highlight w:val="lightGray"/>
              </w:rPr>
              <w:t>|___</w:t>
            </w:r>
            <w:r w:rsidR="001C7E4C">
              <w:t>| 0=Non 1=Oui</w:t>
            </w:r>
          </w:p>
          <w:p w14:paraId="57733B9D" w14:textId="36B9726E" w:rsidR="001C7E4C" w:rsidRDefault="001C7E4C" w:rsidP="00BD2163"/>
          <w:p w14:paraId="67028900" w14:textId="334766C9" w:rsidR="001C7E4C" w:rsidRDefault="001C7E4C" w:rsidP="001C7E4C">
            <w:r>
              <w:t>Si oui, à quel titre ? ………………………………………………………………..</w:t>
            </w:r>
          </w:p>
          <w:p w14:paraId="0367C161" w14:textId="77777777" w:rsidR="001C7E4C" w:rsidRPr="009D7B84" w:rsidRDefault="001C7E4C" w:rsidP="00BD2163"/>
          <w:p w14:paraId="621D23ED" w14:textId="77777777" w:rsidR="00BD2163" w:rsidRDefault="00BD2163" w:rsidP="00D30E69"/>
        </w:tc>
      </w:tr>
    </w:tbl>
    <w:p w14:paraId="2FA973AE" w14:textId="66B4D0A3" w:rsidR="000B7B05" w:rsidRDefault="000B7B05" w:rsidP="00D30E69"/>
    <w:p w14:paraId="229C5EAD" w14:textId="77777777" w:rsidR="00D30E69" w:rsidRDefault="00D30E69" w:rsidP="00D30E69"/>
    <w:p w14:paraId="749449BE" w14:textId="42784DD1" w:rsidR="00D30E69" w:rsidRDefault="00D30E69" w:rsidP="00D30E69">
      <w:pPr>
        <w:sectPr w:rsidR="00D30E69" w:rsidSect="00D30E69">
          <w:pgSz w:w="11906" w:h="16838"/>
          <w:pgMar w:top="1417" w:right="707" w:bottom="1417" w:left="567" w:header="708" w:footer="708" w:gutter="0"/>
          <w:cols w:space="708"/>
          <w:docGrid w:linePitch="360"/>
        </w:sectPr>
      </w:pPr>
    </w:p>
    <w:tbl>
      <w:tblPr>
        <w:tblStyle w:val="Grilledutableau"/>
        <w:tblW w:w="0" w:type="auto"/>
        <w:tblInd w:w="-5" w:type="dxa"/>
        <w:tblLook w:val="04A0" w:firstRow="1" w:lastRow="0" w:firstColumn="1" w:lastColumn="0" w:noHBand="0" w:noVBand="1"/>
      </w:tblPr>
      <w:tblGrid>
        <w:gridCol w:w="15309"/>
      </w:tblGrid>
      <w:tr w:rsidR="00D922FF" w14:paraId="4C9127E0" w14:textId="77777777" w:rsidTr="00E4048B">
        <w:tc>
          <w:tcPr>
            <w:tcW w:w="15309" w:type="dxa"/>
          </w:tcPr>
          <w:p w14:paraId="1A15ACC1" w14:textId="59F46AC3" w:rsidR="00D922FF" w:rsidRDefault="006523D0" w:rsidP="002D4A67">
            <w:pPr>
              <w:pStyle w:val="Titre1"/>
              <w:outlineLvl w:val="0"/>
            </w:pPr>
            <w:bookmarkStart w:id="0" w:name="_Toc22894234"/>
            <w:r>
              <w:rPr>
                <w:highlight w:val="lightGray"/>
              </w:rPr>
              <w:lastRenderedPageBreak/>
              <w:t>MODULE</w:t>
            </w:r>
            <w:r w:rsidR="00D922FF" w:rsidRPr="00D922FF">
              <w:rPr>
                <w:highlight w:val="lightGray"/>
              </w:rPr>
              <w:t xml:space="preserve"> </w:t>
            </w:r>
            <w:r w:rsidRPr="006523D0">
              <w:rPr>
                <w:highlight w:val="lightGray"/>
              </w:rPr>
              <w:t>COMPOSITION DU MENAGE</w:t>
            </w:r>
            <w:bookmarkEnd w:id="0"/>
          </w:p>
        </w:tc>
      </w:tr>
    </w:tbl>
    <w:p w14:paraId="120F7E5E" w14:textId="77777777" w:rsidR="009A2324" w:rsidRDefault="00BA1AD9" w:rsidP="009A2324">
      <w:pPr>
        <w:pStyle w:val="Titre2"/>
      </w:pPr>
      <w:bookmarkStart w:id="1" w:name="_Toc22894235"/>
      <w:r>
        <w:t>A</w:t>
      </w:r>
      <w:r w:rsidR="00BD1A1F">
        <w:t>1</w:t>
      </w:r>
      <w:r w:rsidR="00FF6739">
        <w:t>)</w:t>
      </w:r>
      <w:r w:rsidR="00FF6739" w:rsidRPr="0082208D">
        <w:t xml:space="preserve"> Inventaire</w:t>
      </w:r>
      <w:r w:rsidR="00D30E69" w:rsidRPr="0082208D">
        <w:t xml:space="preserve"> détaillé de la population</w:t>
      </w:r>
      <w:bookmarkEnd w:id="1"/>
      <w:r w:rsidR="00D30E69" w:rsidRPr="0082208D">
        <w:t xml:space="preserve"> </w:t>
      </w:r>
    </w:p>
    <w:p w14:paraId="77B3AC51" w14:textId="3C0B2176" w:rsidR="00D30E69" w:rsidRPr="00CE3965" w:rsidRDefault="00D30E69" w:rsidP="009A2324">
      <w:pPr>
        <w:pStyle w:val="Style1"/>
        <w:ind w:firstLine="0"/>
      </w:pPr>
      <w:r w:rsidRPr="00CE3965">
        <w:t>(si besoin ajouter une deuxième feuille) On enregistre tous les membres descendants du CE et ceux dans son ménage puis de son premier enfant y compris</w:t>
      </w:r>
      <w:commentRangeStart w:id="2"/>
      <w:r w:rsidRPr="00CE3965">
        <w:t xml:space="preserve"> les enfants décédés, </w:t>
      </w:r>
      <w:commentRangeEnd w:id="2"/>
      <w:r w:rsidR="00E650D4">
        <w:rPr>
          <w:rStyle w:val="Marquedecommentaire"/>
          <w:b w:val="0"/>
        </w:rPr>
        <w:commentReference w:id="2"/>
      </w:r>
      <w:r w:rsidRPr="00CE3965">
        <w:t xml:space="preserve">partis en migration ou en exode ou départs définitifs comme les filles parties en mariage, ou garçons installés ailleurs. Pour fille ou garçon définitivement partis on ne note pas leurs conjoints ou descendants   </w:t>
      </w:r>
    </w:p>
    <w:p w14:paraId="42E68780" w14:textId="77777777" w:rsidR="00D30E69" w:rsidRPr="00CE3965" w:rsidRDefault="00D30E69" w:rsidP="000D4457">
      <w:pPr>
        <w:pStyle w:val="Style1"/>
      </w:pPr>
      <w:r w:rsidRPr="00CE3965">
        <w:t xml:space="preserve"> </w:t>
      </w:r>
      <w:r w:rsidRPr="00CE3965">
        <w:sym w:font="Webdings" w:char="F069"/>
      </w:r>
      <w:r w:rsidRPr="00CE3965">
        <w:t xml:space="preserve"> Actif ici signifie qui participe aux travaux dans le cadre d’activités productives : agricole, élevage, activités commerciales ou artisanales, employé, etc. (en dehors des activités ménagères pour les femmes)</w:t>
      </w:r>
    </w:p>
    <w:tbl>
      <w:tblPr>
        <w:tblW w:w="14420" w:type="dxa"/>
        <w:jc w:val="center"/>
        <w:tblBorders>
          <w:top w:val="single" w:sz="12" w:space="0" w:color="008000"/>
          <w:left w:val="nil"/>
          <w:bottom w:val="single" w:sz="12" w:space="0" w:color="008000"/>
          <w:right w:val="nil"/>
          <w:insideH w:val="nil"/>
          <w:insideV w:val="nil"/>
        </w:tblBorders>
        <w:tblLayout w:type="fixed"/>
        <w:tblCellMar>
          <w:left w:w="0" w:type="dxa"/>
          <w:right w:w="0" w:type="dxa"/>
        </w:tblCellMar>
        <w:tblLook w:val="00A0" w:firstRow="1" w:lastRow="0" w:firstColumn="1" w:lastColumn="0" w:noHBand="0" w:noVBand="0"/>
      </w:tblPr>
      <w:tblGrid>
        <w:gridCol w:w="400"/>
        <w:gridCol w:w="1661"/>
        <w:gridCol w:w="540"/>
        <w:gridCol w:w="540"/>
        <w:gridCol w:w="540"/>
        <w:gridCol w:w="778"/>
        <w:gridCol w:w="1205"/>
        <w:gridCol w:w="7"/>
        <w:gridCol w:w="578"/>
        <w:gridCol w:w="567"/>
        <w:gridCol w:w="851"/>
        <w:gridCol w:w="1417"/>
        <w:gridCol w:w="567"/>
        <w:gridCol w:w="1286"/>
        <w:gridCol w:w="560"/>
        <w:gridCol w:w="7"/>
        <w:gridCol w:w="1580"/>
        <w:gridCol w:w="7"/>
        <w:gridCol w:w="1329"/>
      </w:tblGrid>
      <w:tr w:rsidR="00675A96" w:rsidRPr="00C809B6" w14:paraId="5D7CC757" w14:textId="77777777" w:rsidTr="00BF2825">
        <w:trPr>
          <w:cantSplit/>
          <w:trHeight w:val="405"/>
          <w:jc w:val="center"/>
        </w:trPr>
        <w:tc>
          <w:tcPr>
            <w:tcW w:w="400" w:type="dxa"/>
            <w:vMerge w:val="restart"/>
            <w:tcBorders>
              <w:top w:val="single" w:sz="12" w:space="0" w:color="008000"/>
              <w:left w:val="single" w:sz="12" w:space="0" w:color="008000"/>
              <w:right w:val="single" w:sz="4" w:space="0" w:color="auto"/>
            </w:tcBorders>
            <w:noWrap/>
            <w:vAlign w:val="center"/>
          </w:tcPr>
          <w:p w14:paraId="20E91EE1" w14:textId="77777777" w:rsidR="00675A96" w:rsidRPr="00C809B6" w:rsidRDefault="00675A96" w:rsidP="00E35EBB">
            <w:pPr>
              <w:jc w:val="center"/>
              <w:rPr>
                <w:bCs/>
                <w:sz w:val="16"/>
                <w:szCs w:val="16"/>
              </w:rPr>
            </w:pPr>
            <w:proofErr w:type="spellStart"/>
            <w:r w:rsidRPr="00C809B6">
              <w:rPr>
                <w:bCs/>
                <w:sz w:val="16"/>
                <w:szCs w:val="16"/>
              </w:rPr>
              <w:t>Num</w:t>
            </w:r>
            <w:proofErr w:type="spellEnd"/>
          </w:p>
        </w:tc>
        <w:tc>
          <w:tcPr>
            <w:tcW w:w="1661" w:type="dxa"/>
            <w:vMerge w:val="restart"/>
            <w:tcBorders>
              <w:top w:val="single" w:sz="12" w:space="0" w:color="008000"/>
              <w:left w:val="single" w:sz="4" w:space="0" w:color="auto"/>
              <w:right w:val="single" w:sz="12" w:space="0" w:color="008000"/>
            </w:tcBorders>
            <w:vAlign w:val="center"/>
          </w:tcPr>
          <w:p w14:paraId="2A526E5D" w14:textId="77777777" w:rsidR="00675A96" w:rsidRPr="00C809B6" w:rsidRDefault="00675A96" w:rsidP="00E35EBB">
            <w:pPr>
              <w:jc w:val="center"/>
              <w:rPr>
                <w:bCs/>
                <w:sz w:val="16"/>
                <w:szCs w:val="16"/>
              </w:rPr>
            </w:pPr>
            <w:r w:rsidRPr="00C809B6">
              <w:rPr>
                <w:bCs/>
                <w:sz w:val="16"/>
                <w:szCs w:val="16"/>
              </w:rPr>
              <w:t>Nom et prénom</w:t>
            </w:r>
          </w:p>
        </w:tc>
        <w:tc>
          <w:tcPr>
            <w:tcW w:w="540" w:type="dxa"/>
            <w:tcBorders>
              <w:top w:val="single" w:sz="12" w:space="0" w:color="008000"/>
              <w:left w:val="single" w:sz="12" w:space="0" w:color="008000"/>
              <w:bottom w:val="nil"/>
              <w:right w:val="single" w:sz="12" w:space="0" w:color="008000"/>
            </w:tcBorders>
            <w:vAlign w:val="center"/>
          </w:tcPr>
          <w:p w14:paraId="1273D387" w14:textId="77777777" w:rsidR="00675A96" w:rsidRPr="00C809B6" w:rsidRDefault="00675A96" w:rsidP="00E35EBB">
            <w:pPr>
              <w:jc w:val="center"/>
              <w:rPr>
                <w:bCs/>
                <w:sz w:val="16"/>
                <w:szCs w:val="16"/>
              </w:rPr>
            </w:pPr>
            <w:r w:rsidRPr="00C809B6">
              <w:rPr>
                <w:bCs/>
                <w:sz w:val="16"/>
                <w:szCs w:val="16"/>
              </w:rPr>
              <w:t>Age</w:t>
            </w:r>
          </w:p>
          <w:p w14:paraId="0086A88E" w14:textId="77777777" w:rsidR="00675A96" w:rsidRPr="00C809B6" w:rsidRDefault="00675A96" w:rsidP="00E35EBB">
            <w:pPr>
              <w:jc w:val="center"/>
              <w:rPr>
                <w:bCs/>
                <w:sz w:val="16"/>
                <w:szCs w:val="16"/>
              </w:rPr>
            </w:pPr>
            <w:r w:rsidRPr="00C809B6">
              <w:rPr>
                <w:bCs/>
                <w:sz w:val="16"/>
                <w:szCs w:val="16"/>
              </w:rPr>
              <w:t>en</w:t>
            </w:r>
          </w:p>
        </w:tc>
        <w:tc>
          <w:tcPr>
            <w:tcW w:w="540" w:type="dxa"/>
            <w:tcBorders>
              <w:top w:val="single" w:sz="12" w:space="0" w:color="008000"/>
              <w:left w:val="single" w:sz="12" w:space="0" w:color="008000"/>
              <w:bottom w:val="nil"/>
              <w:right w:val="single" w:sz="12" w:space="0" w:color="008000"/>
            </w:tcBorders>
            <w:vAlign w:val="center"/>
          </w:tcPr>
          <w:p w14:paraId="48FD0024" w14:textId="77777777" w:rsidR="00675A96" w:rsidRPr="00C809B6" w:rsidRDefault="00675A96" w:rsidP="00E35EBB">
            <w:pPr>
              <w:jc w:val="center"/>
              <w:rPr>
                <w:bCs/>
                <w:sz w:val="16"/>
                <w:szCs w:val="16"/>
              </w:rPr>
            </w:pPr>
            <w:r w:rsidRPr="00C809B6">
              <w:rPr>
                <w:bCs/>
                <w:sz w:val="16"/>
                <w:szCs w:val="16"/>
              </w:rPr>
              <w:t>Sexe</w:t>
            </w:r>
          </w:p>
        </w:tc>
        <w:tc>
          <w:tcPr>
            <w:tcW w:w="540" w:type="dxa"/>
            <w:tcBorders>
              <w:top w:val="single" w:sz="12" w:space="0" w:color="008000"/>
              <w:left w:val="single" w:sz="12" w:space="0" w:color="008000"/>
              <w:bottom w:val="nil"/>
              <w:right w:val="single" w:sz="12" w:space="0" w:color="008000"/>
            </w:tcBorders>
            <w:vAlign w:val="center"/>
          </w:tcPr>
          <w:p w14:paraId="2CFB3388" w14:textId="77777777" w:rsidR="00675A96" w:rsidRPr="00C809B6" w:rsidRDefault="00675A96" w:rsidP="00E35EBB">
            <w:pPr>
              <w:jc w:val="center"/>
              <w:rPr>
                <w:bCs/>
                <w:sz w:val="16"/>
                <w:szCs w:val="16"/>
              </w:rPr>
            </w:pPr>
            <w:r w:rsidRPr="00C809B6">
              <w:rPr>
                <w:bCs/>
                <w:sz w:val="16"/>
                <w:szCs w:val="16"/>
              </w:rPr>
              <w:t>Parenté</w:t>
            </w:r>
          </w:p>
        </w:tc>
        <w:tc>
          <w:tcPr>
            <w:tcW w:w="778" w:type="dxa"/>
            <w:tcBorders>
              <w:top w:val="single" w:sz="12" w:space="0" w:color="008000"/>
              <w:left w:val="single" w:sz="12" w:space="0" w:color="008000"/>
              <w:bottom w:val="nil"/>
              <w:right w:val="single" w:sz="12" w:space="0" w:color="008000"/>
            </w:tcBorders>
            <w:vAlign w:val="center"/>
          </w:tcPr>
          <w:p w14:paraId="3BF4AE2A" w14:textId="66A48E4C" w:rsidR="00675A96" w:rsidRPr="00C809B6" w:rsidRDefault="00675A96" w:rsidP="00E35EBB">
            <w:pPr>
              <w:jc w:val="center"/>
              <w:rPr>
                <w:bCs/>
                <w:sz w:val="16"/>
                <w:szCs w:val="16"/>
              </w:rPr>
            </w:pPr>
            <w:r>
              <w:rPr>
                <w:bCs/>
                <w:sz w:val="16"/>
                <w:szCs w:val="16"/>
              </w:rPr>
              <w:t xml:space="preserve">*2 </w:t>
            </w:r>
            <w:r w:rsidRPr="00C809B6">
              <w:rPr>
                <w:bCs/>
                <w:sz w:val="16"/>
                <w:szCs w:val="16"/>
              </w:rPr>
              <w:t>Présent</w:t>
            </w:r>
          </w:p>
          <w:p w14:paraId="34CA5F38" w14:textId="77777777" w:rsidR="00675A96" w:rsidRPr="00C809B6" w:rsidRDefault="00675A96" w:rsidP="00E35EBB">
            <w:pPr>
              <w:jc w:val="center"/>
              <w:rPr>
                <w:bCs/>
                <w:sz w:val="16"/>
                <w:szCs w:val="16"/>
              </w:rPr>
            </w:pPr>
            <w:r>
              <w:rPr>
                <w:bCs/>
                <w:sz w:val="16"/>
                <w:szCs w:val="16"/>
              </w:rPr>
              <w:t xml:space="preserve">/absent </w:t>
            </w:r>
            <w:r w:rsidRPr="00C809B6">
              <w:rPr>
                <w:bCs/>
                <w:sz w:val="16"/>
                <w:szCs w:val="16"/>
              </w:rPr>
              <w:t>0=absent</w:t>
            </w:r>
          </w:p>
        </w:tc>
        <w:tc>
          <w:tcPr>
            <w:tcW w:w="1205" w:type="dxa"/>
            <w:tcBorders>
              <w:top w:val="single" w:sz="12" w:space="0" w:color="008000"/>
              <w:left w:val="single" w:sz="12" w:space="0" w:color="008000"/>
              <w:bottom w:val="single" w:sz="4" w:space="0" w:color="auto"/>
              <w:right w:val="single" w:sz="12" w:space="0" w:color="008000"/>
            </w:tcBorders>
            <w:vAlign w:val="center"/>
          </w:tcPr>
          <w:p w14:paraId="52B3B8A4" w14:textId="10D3BE6A" w:rsidR="00675A96" w:rsidRPr="00C809B6" w:rsidRDefault="00675A96" w:rsidP="00E35EBB">
            <w:pPr>
              <w:jc w:val="center"/>
              <w:rPr>
                <w:bCs/>
                <w:sz w:val="16"/>
                <w:szCs w:val="16"/>
              </w:rPr>
            </w:pPr>
            <w:r w:rsidRPr="00C809B6">
              <w:rPr>
                <w:bCs/>
                <w:sz w:val="16"/>
                <w:szCs w:val="16"/>
              </w:rPr>
              <w:t>Niveau scolaire</w:t>
            </w:r>
            <w:r>
              <w:rPr>
                <w:bCs/>
                <w:sz w:val="16"/>
                <w:szCs w:val="16"/>
              </w:rPr>
              <w:t xml:space="preserve"> *3</w:t>
            </w:r>
          </w:p>
        </w:tc>
        <w:tc>
          <w:tcPr>
            <w:tcW w:w="585" w:type="dxa"/>
            <w:gridSpan w:val="2"/>
            <w:tcBorders>
              <w:top w:val="single" w:sz="12" w:space="0" w:color="008000"/>
              <w:left w:val="single" w:sz="12" w:space="0" w:color="008000"/>
              <w:right w:val="single" w:sz="12" w:space="0" w:color="008000"/>
            </w:tcBorders>
            <w:vAlign w:val="center"/>
          </w:tcPr>
          <w:p w14:paraId="53BF487D" w14:textId="4F814F13" w:rsidR="00675A96" w:rsidRDefault="00675A96" w:rsidP="00E35EBB">
            <w:pPr>
              <w:jc w:val="center"/>
              <w:rPr>
                <w:bCs/>
                <w:sz w:val="16"/>
                <w:szCs w:val="16"/>
              </w:rPr>
            </w:pPr>
            <w:r>
              <w:rPr>
                <w:bCs/>
                <w:sz w:val="16"/>
                <w:szCs w:val="16"/>
              </w:rPr>
              <w:t>Formation agricole</w:t>
            </w:r>
          </w:p>
          <w:p w14:paraId="6C4CC63D" w14:textId="77777777" w:rsidR="00675A96" w:rsidRPr="00C809B6" w:rsidRDefault="00675A96" w:rsidP="00E35EBB">
            <w:pPr>
              <w:jc w:val="center"/>
              <w:rPr>
                <w:bCs/>
                <w:sz w:val="16"/>
                <w:szCs w:val="16"/>
              </w:rPr>
            </w:pPr>
          </w:p>
        </w:tc>
        <w:tc>
          <w:tcPr>
            <w:tcW w:w="567" w:type="dxa"/>
            <w:tcBorders>
              <w:top w:val="single" w:sz="12" w:space="0" w:color="008000"/>
              <w:left w:val="single" w:sz="12" w:space="0" w:color="008000"/>
              <w:bottom w:val="nil"/>
              <w:right w:val="single" w:sz="12" w:space="0" w:color="008000"/>
            </w:tcBorders>
            <w:vAlign w:val="center"/>
          </w:tcPr>
          <w:p w14:paraId="585E0267" w14:textId="77777777" w:rsidR="00675A96" w:rsidRPr="00C809B6" w:rsidRDefault="00675A96" w:rsidP="00E35EBB">
            <w:pPr>
              <w:jc w:val="center"/>
              <w:rPr>
                <w:bCs/>
                <w:sz w:val="16"/>
                <w:szCs w:val="16"/>
              </w:rPr>
            </w:pPr>
            <w:r w:rsidRPr="00C809B6">
              <w:rPr>
                <w:bCs/>
                <w:sz w:val="16"/>
                <w:szCs w:val="16"/>
              </w:rPr>
              <w:t>Actif</w:t>
            </w:r>
          </w:p>
          <w:p w14:paraId="298F0728" w14:textId="77777777" w:rsidR="00675A96" w:rsidRPr="00C809B6" w:rsidRDefault="00675A96" w:rsidP="00E35EBB">
            <w:pPr>
              <w:jc w:val="center"/>
              <w:rPr>
                <w:bCs/>
                <w:sz w:val="16"/>
                <w:szCs w:val="16"/>
              </w:rPr>
            </w:pPr>
            <w:r w:rsidRPr="00C809B6">
              <w:rPr>
                <w:bCs/>
                <w:sz w:val="16"/>
                <w:szCs w:val="16"/>
              </w:rPr>
              <w:sym w:font="Webdings" w:char="F069"/>
            </w:r>
          </w:p>
        </w:tc>
        <w:tc>
          <w:tcPr>
            <w:tcW w:w="851" w:type="dxa"/>
            <w:tcBorders>
              <w:top w:val="single" w:sz="12" w:space="0" w:color="008000"/>
              <w:left w:val="single" w:sz="12" w:space="0" w:color="008000"/>
              <w:bottom w:val="nil"/>
              <w:right w:val="single" w:sz="12" w:space="0" w:color="008000"/>
            </w:tcBorders>
            <w:vAlign w:val="center"/>
          </w:tcPr>
          <w:p w14:paraId="2B115803" w14:textId="77777777" w:rsidR="00675A96" w:rsidRPr="00C809B6" w:rsidRDefault="00675A96" w:rsidP="00E35EBB">
            <w:pPr>
              <w:jc w:val="center"/>
              <w:rPr>
                <w:bCs/>
                <w:sz w:val="16"/>
                <w:szCs w:val="16"/>
              </w:rPr>
            </w:pPr>
            <w:r>
              <w:rPr>
                <w:bCs/>
                <w:sz w:val="16"/>
                <w:szCs w:val="16"/>
              </w:rPr>
              <w:t>Migration courte en 2018-19</w:t>
            </w:r>
          </w:p>
        </w:tc>
        <w:tc>
          <w:tcPr>
            <w:tcW w:w="1984" w:type="dxa"/>
            <w:gridSpan w:val="2"/>
            <w:tcBorders>
              <w:top w:val="single" w:sz="12" w:space="0" w:color="008000"/>
              <w:left w:val="single" w:sz="12" w:space="0" w:color="008000"/>
              <w:bottom w:val="single" w:sz="4" w:space="0" w:color="auto"/>
              <w:right w:val="single" w:sz="4" w:space="0" w:color="auto"/>
            </w:tcBorders>
            <w:vAlign w:val="center"/>
          </w:tcPr>
          <w:p w14:paraId="536A2682" w14:textId="77777777" w:rsidR="00675A96" w:rsidRPr="00C809B6" w:rsidRDefault="00675A96" w:rsidP="000C3C04">
            <w:pPr>
              <w:jc w:val="center"/>
              <w:rPr>
                <w:bCs/>
                <w:sz w:val="16"/>
                <w:szCs w:val="16"/>
              </w:rPr>
            </w:pPr>
            <w:r>
              <w:rPr>
                <w:bCs/>
                <w:sz w:val="16"/>
                <w:szCs w:val="16"/>
              </w:rPr>
              <w:t>Activité 1</w:t>
            </w:r>
          </w:p>
        </w:tc>
        <w:tc>
          <w:tcPr>
            <w:tcW w:w="1846" w:type="dxa"/>
            <w:gridSpan w:val="2"/>
            <w:tcBorders>
              <w:left w:val="single" w:sz="4" w:space="0" w:color="auto"/>
              <w:bottom w:val="single" w:sz="4" w:space="0" w:color="auto"/>
              <w:right w:val="single" w:sz="4" w:space="0" w:color="auto"/>
            </w:tcBorders>
            <w:vAlign w:val="center"/>
          </w:tcPr>
          <w:p w14:paraId="2A5424A4" w14:textId="77777777" w:rsidR="00675A96" w:rsidRPr="00C809B6" w:rsidRDefault="00675A96" w:rsidP="000C3C04">
            <w:pPr>
              <w:jc w:val="center"/>
              <w:rPr>
                <w:bCs/>
                <w:sz w:val="16"/>
                <w:szCs w:val="16"/>
              </w:rPr>
            </w:pPr>
            <w:r>
              <w:rPr>
                <w:bCs/>
                <w:sz w:val="16"/>
                <w:szCs w:val="16"/>
              </w:rPr>
              <w:t>Activité 2</w:t>
            </w:r>
          </w:p>
        </w:tc>
        <w:tc>
          <w:tcPr>
            <w:tcW w:w="1587" w:type="dxa"/>
            <w:gridSpan w:val="2"/>
            <w:tcBorders>
              <w:left w:val="single" w:sz="4" w:space="0" w:color="auto"/>
              <w:bottom w:val="nil"/>
              <w:right w:val="single" w:sz="12" w:space="0" w:color="008000"/>
            </w:tcBorders>
            <w:vAlign w:val="center"/>
          </w:tcPr>
          <w:p w14:paraId="790E7221" w14:textId="11CAB93E" w:rsidR="00675A96" w:rsidRPr="00C809B6" w:rsidRDefault="00675A96" w:rsidP="00675A96">
            <w:pPr>
              <w:jc w:val="center"/>
              <w:rPr>
                <w:bCs/>
                <w:sz w:val="16"/>
                <w:szCs w:val="16"/>
              </w:rPr>
            </w:pPr>
            <w:r w:rsidRPr="00C809B6">
              <w:rPr>
                <w:bCs/>
                <w:sz w:val="16"/>
                <w:szCs w:val="16"/>
              </w:rPr>
              <w:t>Autres sources revenus</w:t>
            </w:r>
            <w:r>
              <w:rPr>
                <w:bCs/>
                <w:sz w:val="16"/>
                <w:szCs w:val="16"/>
              </w:rPr>
              <w:t xml:space="preserve"> *6  ou 3</w:t>
            </w:r>
            <w:r w:rsidRPr="00C20AA3">
              <w:rPr>
                <w:bCs/>
                <w:sz w:val="16"/>
                <w:szCs w:val="16"/>
                <w:vertAlign w:val="superscript"/>
              </w:rPr>
              <w:t>ème</w:t>
            </w:r>
            <w:r>
              <w:rPr>
                <w:bCs/>
                <w:sz w:val="16"/>
                <w:szCs w:val="16"/>
              </w:rPr>
              <w:t xml:space="preserve"> activité *5</w:t>
            </w:r>
          </w:p>
        </w:tc>
        <w:tc>
          <w:tcPr>
            <w:tcW w:w="1336" w:type="dxa"/>
            <w:gridSpan w:val="2"/>
            <w:tcBorders>
              <w:left w:val="single" w:sz="4" w:space="0" w:color="auto"/>
              <w:bottom w:val="nil"/>
              <w:right w:val="single" w:sz="12" w:space="0" w:color="008000"/>
            </w:tcBorders>
          </w:tcPr>
          <w:p w14:paraId="3A3D51ED" w14:textId="77777777" w:rsidR="00675A96" w:rsidRPr="00C809B6" w:rsidRDefault="00675A96" w:rsidP="00E35EBB">
            <w:pPr>
              <w:jc w:val="center"/>
              <w:rPr>
                <w:bCs/>
                <w:sz w:val="16"/>
                <w:szCs w:val="16"/>
              </w:rPr>
            </w:pPr>
            <w:r>
              <w:rPr>
                <w:bCs/>
                <w:sz w:val="16"/>
                <w:szCs w:val="16"/>
              </w:rPr>
              <w:t>Observations</w:t>
            </w:r>
          </w:p>
        </w:tc>
      </w:tr>
      <w:tr w:rsidR="00BF2825" w:rsidRPr="00C809B6" w14:paraId="5C96ECDF" w14:textId="77777777" w:rsidTr="00B93D96">
        <w:trPr>
          <w:jc w:val="center"/>
        </w:trPr>
        <w:tc>
          <w:tcPr>
            <w:tcW w:w="400" w:type="dxa"/>
            <w:vMerge/>
            <w:tcBorders>
              <w:left w:val="single" w:sz="12" w:space="0" w:color="008000"/>
              <w:bottom w:val="single" w:sz="4" w:space="0" w:color="auto"/>
              <w:right w:val="single" w:sz="4" w:space="0" w:color="auto"/>
            </w:tcBorders>
            <w:noWrap/>
            <w:vAlign w:val="center"/>
          </w:tcPr>
          <w:p w14:paraId="16F83112" w14:textId="77777777" w:rsidR="00BF2825" w:rsidRPr="00C809B6" w:rsidRDefault="00BF2825" w:rsidP="00E35EBB">
            <w:pPr>
              <w:jc w:val="center"/>
              <w:rPr>
                <w:bCs/>
                <w:sz w:val="16"/>
                <w:szCs w:val="16"/>
              </w:rPr>
            </w:pPr>
          </w:p>
        </w:tc>
        <w:tc>
          <w:tcPr>
            <w:tcW w:w="1661" w:type="dxa"/>
            <w:vMerge/>
            <w:tcBorders>
              <w:left w:val="single" w:sz="4" w:space="0" w:color="auto"/>
              <w:bottom w:val="single" w:sz="4" w:space="0" w:color="auto"/>
              <w:right w:val="single" w:sz="12" w:space="0" w:color="008000"/>
            </w:tcBorders>
            <w:vAlign w:val="center"/>
          </w:tcPr>
          <w:p w14:paraId="4A7F388F" w14:textId="77777777" w:rsidR="00BF2825" w:rsidRPr="00C809B6" w:rsidRDefault="00BF2825" w:rsidP="00E35EBB">
            <w:pPr>
              <w:jc w:val="center"/>
              <w:rPr>
                <w:bCs/>
                <w:sz w:val="16"/>
                <w:szCs w:val="16"/>
              </w:rPr>
            </w:pPr>
          </w:p>
        </w:tc>
        <w:tc>
          <w:tcPr>
            <w:tcW w:w="540" w:type="dxa"/>
            <w:tcBorders>
              <w:top w:val="nil"/>
              <w:left w:val="single" w:sz="12" w:space="0" w:color="008000"/>
              <w:bottom w:val="single" w:sz="12" w:space="0" w:color="008000"/>
              <w:right w:val="single" w:sz="12" w:space="0" w:color="008000"/>
            </w:tcBorders>
            <w:vAlign w:val="center"/>
          </w:tcPr>
          <w:p w14:paraId="40B42AEC" w14:textId="77777777" w:rsidR="00BF2825" w:rsidRPr="00C809B6" w:rsidRDefault="00BF2825" w:rsidP="00E35EBB">
            <w:pPr>
              <w:jc w:val="center"/>
              <w:rPr>
                <w:bCs/>
                <w:sz w:val="16"/>
                <w:szCs w:val="16"/>
              </w:rPr>
            </w:pPr>
            <w:r w:rsidRPr="00C809B6">
              <w:rPr>
                <w:bCs/>
                <w:sz w:val="16"/>
                <w:szCs w:val="16"/>
              </w:rPr>
              <w:t>ans</w:t>
            </w:r>
          </w:p>
        </w:tc>
        <w:tc>
          <w:tcPr>
            <w:tcW w:w="540" w:type="dxa"/>
            <w:tcBorders>
              <w:top w:val="nil"/>
              <w:left w:val="single" w:sz="12" w:space="0" w:color="008000"/>
              <w:bottom w:val="single" w:sz="12" w:space="0" w:color="008000"/>
              <w:right w:val="single" w:sz="12" w:space="0" w:color="008000"/>
            </w:tcBorders>
            <w:vAlign w:val="center"/>
          </w:tcPr>
          <w:p w14:paraId="5ADF89AF" w14:textId="77777777" w:rsidR="00BF2825" w:rsidRPr="00C809B6" w:rsidRDefault="00BF2825" w:rsidP="00E35EBB">
            <w:pPr>
              <w:jc w:val="center"/>
              <w:rPr>
                <w:bCs/>
                <w:sz w:val="16"/>
                <w:szCs w:val="16"/>
              </w:rPr>
            </w:pPr>
            <w:r w:rsidRPr="00C809B6">
              <w:rPr>
                <w:bCs/>
                <w:sz w:val="16"/>
                <w:szCs w:val="16"/>
              </w:rPr>
              <w:t>1=</w:t>
            </w:r>
            <w:proofErr w:type="spellStart"/>
            <w:r w:rsidRPr="00C809B6">
              <w:rPr>
                <w:bCs/>
                <w:sz w:val="16"/>
                <w:szCs w:val="16"/>
              </w:rPr>
              <w:t>Hom</w:t>
            </w:r>
            <w:proofErr w:type="spellEnd"/>
          </w:p>
          <w:p w14:paraId="4CB1D245" w14:textId="77777777" w:rsidR="00BF2825" w:rsidRPr="00C809B6" w:rsidRDefault="00BF2825" w:rsidP="00E35EBB">
            <w:pPr>
              <w:jc w:val="center"/>
              <w:rPr>
                <w:bCs/>
                <w:sz w:val="16"/>
                <w:szCs w:val="16"/>
              </w:rPr>
            </w:pPr>
            <w:r w:rsidRPr="00C809B6">
              <w:rPr>
                <w:bCs/>
                <w:sz w:val="16"/>
                <w:szCs w:val="16"/>
              </w:rPr>
              <w:t>2=</w:t>
            </w:r>
            <w:proofErr w:type="spellStart"/>
            <w:r w:rsidRPr="00C809B6">
              <w:rPr>
                <w:bCs/>
                <w:sz w:val="16"/>
                <w:szCs w:val="16"/>
              </w:rPr>
              <w:t>Fem</w:t>
            </w:r>
            <w:proofErr w:type="spellEnd"/>
          </w:p>
        </w:tc>
        <w:tc>
          <w:tcPr>
            <w:tcW w:w="540" w:type="dxa"/>
            <w:tcBorders>
              <w:top w:val="nil"/>
              <w:left w:val="single" w:sz="12" w:space="0" w:color="008000"/>
              <w:bottom w:val="single" w:sz="12" w:space="0" w:color="008000"/>
              <w:right w:val="single" w:sz="12" w:space="0" w:color="008000"/>
            </w:tcBorders>
            <w:vAlign w:val="center"/>
          </w:tcPr>
          <w:p w14:paraId="5CDC76C8" w14:textId="6F2BC743" w:rsidR="00BF2825" w:rsidRPr="00C809B6" w:rsidRDefault="00BF2825" w:rsidP="00E35EBB">
            <w:pPr>
              <w:jc w:val="center"/>
              <w:rPr>
                <w:bCs/>
                <w:sz w:val="16"/>
                <w:szCs w:val="16"/>
              </w:rPr>
            </w:pPr>
            <w:r w:rsidRPr="00C809B6">
              <w:rPr>
                <w:bCs/>
                <w:sz w:val="16"/>
                <w:szCs w:val="16"/>
              </w:rPr>
              <w:t>*</w:t>
            </w:r>
            <w:r>
              <w:rPr>
                <w:bCs/>
                <w:sz w:val="16"/>
                <w:szCs w:val="16"/>
              </w:rPr>
              <w:t>1</w:t>
            </w:r>
          </w:p>
        </w:tc>
        <w:tc>
          <w:tcPr>
            <w:tcW w:w="778" w:type="dxa"/>
            <w:tcBorders>
              <w:top w:val="nil"/>
              <w:left w:val="single" w:sz="12" w:space="0" w:color="008000"/>
              <w:bottom w:val="single" w:sz="12" w:space="0" w:color="008000"/>
              <w:right w:val="single" w:sz="12" w:space="0" w:color="008000"/>
            </w:tcBorders>
            <w:vAlign w:val="center"/>
          </w:tcPr>
          <w:p w14:paraId="10C5CF12" w14:textId="77777777" w:rsidR="00BF2825" w:rsidRDefault="00BF2825" w:rsidP="00E35EBB">
            <w:pPr>
              <w:jc w:val="center"/>
              <w:rPr>
                <w:bCs/>
                <w:sz w:val="16"/>
                <w:szCs w:val="16"/>
              </w:rPr>
            </w:pPr>
            <w:r w:rsidRPr="00C809B6">
              <w:rPr>
                <w:bCs/>
                <w:sz w:val="16"/>
                <w:szCs w:val="16"/>
              </w:rPr>
              <w:t>1=Présent</w:t>
            </w:r>
          </w:p>
          <w:p w14:paraId="0FA5950C" w14:textId="77777777" w:rsidR="00BF2825" w:rsidRPr="00847B34" w:rsidRDefault="00BF2825" w:rsidP="00E35EBB">
            <w:pPr>
              <w:jc w:val="center"/>
              <w:rPr>
                <w:bCs/>
                <w:sz w:val="16"/>
                <w:szCs w:val="16"/>
              </w:rPr>
            </w:pPr>
            <w:r w:rsidRPr="00847B34">
              <w:rPr>
                <w:bCs/>
                <w:sz w:val="16"/>
                <w:szCs w:val="16"/>
              </w:rPr>
              <w:t>9=Décédé</w:t>
            </w:r>
          </w:p>
        </w:tc>
        <w:tc>
          <w:tcPr>
            <w:tcW w:w="1212" w:type="dxa"/>
            <w:gridSpan w:val="2"/>
            <w:tcBorders>
              <w:top w:val="single" w:sz="12" w:space="0" w:color="008000"/>
              <w:left w:val="single" w:sz="12" w:space="0" w:color="008000"/>
              <w:bottom w:val="single" w:sz="12" w:space="0" w:color="008000"/>
              <w:right w:val="single" w:sz="12" w:space="0" w:color="008000"/>
            </w:tcBorders>
            <w:vAlign w:val="center"/>
          </w:tcPr>
          <w:p w14:paraId="4A39B8CF" w14:textId="7D224133" w:rsidR="00BF2825" w:rsidRPr="00C809B6" w:rsidRDefault="00BF2825" w:rsidP="00E35EBB">
            <w:pPr>
              <w:jc w:val="center"/>
              <w:rPr>
                <w:bCs/>
                <w:sz w:val="16"/>
                <w:szCs w:val="16"/>
              </w:rPr>
            </w:pPr>
          </w:p>
        </w:tc>
        <w:tc>
          <w:tcPr>
            <w:tcW w:w="578" w:type="dxa"/>
            <w:tcBorders>
              <w:left w:val="single" w:sz="12" w:space="0" w:color="008000"/>
              <w:bottom w:val="single" w:sz="12" w:space="0" w:color="008000"/>
              <w:right w:val="single" w:sz="12" w:space="0" w:color="008000"/>
            </w:tcBorders>
          </w:tcPr>
          <w:p w14:paraId="2373BDEF" w14:textId="5A2A52F7" w:rsidR="00BF2825" w:rsidRDefault="00BF2825" w:rsidP="00E35EBB">
            <w:pPr>
              <w:jc w:val="center"/>
              <w:rPr>
                <w:bCs/>
                <w:sz w:val="16"/>
                <w:szCs w:val="16"/>
              </w:rPr>
            </w:pPr>
          </w:p>
          <w:p w14:paraId="2A4A4069" w14:textId="588ED152" w:rsidR="00BF2825" w:rsidRPr="00C809B6" w:rsidRDefault="00BF2825" w:rsidP="00E35EBB">
            <w:pPr>
              <w:jc w:val="center"/>
              <w:rPr>
                <w:bCs/>
                <w:sz w:val="16"/>
                <w:szCs w:val="16"/>
              </w:rPr>
            </w:pPr>
            <w:r>
              <w:rPr>
                <w:bCs/>
                <w:sz w:val="16"/>
                <w:szCs w:val="16"/>
              </w:rPr>
              <w:t>*4</w:t>
            </w:r>
          </w:p>
        </w:tc>
        <w:tc>
          <w:tcPr>
            <w:tcW w:w="567" w:type="dxa"/>
            <w:tcBorders>
              <w:top w:val="nil"/>
              <w:left w:val="single" w:sz="12" w:space="0" w:color="008000"/>
              <w:bottom w:val="single" w:sz="12" w:space="0" w:color="008000"/>
              <w:right w:val="single" w:sz="12" w:space="0" w:color="008000"/>
            </w:tcBorders>
            <w:vAlign w:val="center"/>
          </w:tcPr>
          <w:p w14:paraId="7D95B3AA" w14:textId="77777777" w:rsidR="00BF2825" w:rsidRPr="00C809B6" w:rsidRDefault="00BF2825" w:rsidP="00E35EBB">
            <w:pPr>
              <w:jc w:val="center"/>
              <w:rPr>
                <w:bCs/>
                <w:sz w:val="16"/>
                <w:szCs w:val="16"/>
              </w:rPr>
            </w:pPr>
            <w:r w:rsidRPr="00C809B6">
              <w:rPr>
                <w:bCs/>
                <w:sz w:val="16"/>
                <w:szCs w:val="16"/>
              </w:rPr>
              <w:t>0=Non</w:t>
            </w:r>
          </w:p>
          <w:p w14:paraId="731A7172" w14:textId="77777777" w:rsidR="00BF2825" w:rsidRPr="00C809B6" w:rsidRDefault="00BF2825" w:rsidP="00E35EBB">
            <w:pPr>
              <w:jc w:val="center"/>
              <w:rPr>
                <w:bCs/>
                <w:sz w:val="16"/>
                <w:szCs w:val="16"/>
              </w:rPr>
            </w:pPr>
            <w:r w:rsidRPr="00C809B6">
              <w:rPr>
                <w:bCs/>
                <w:sz w:val="16"/>
                <w:szCs w:val="16"/>
              </w:rPr>
              <w:t>1=0ui</w:t>
            </w:r>
          </w:p>
        </w:tc>
        <w:tc>
          <w:tcPr>
            <w:tcW w:w="851" w:type="dxa"/>
            <w:tcBorders>
              <w:top w:val="nil"/>
              <w:left w:val="single" w:sz="12" w:space="0" w:color="008000"/>
              <w:bottom w:val="single" w:sz="12" w:space="0" w:color="008000"/>
              <w:right w:val="single" w:sz="4" w:space="0" w:color="auto"/>
            </w:tcBorders>
            <w:vAlign w:val="center"/>
          </w:tcPr>
          <w:p w14:paraId="2173CCBB" w14:textId="77777777" w:rsidR="00BF2825" w:rsidRPr="00C809B6" w:rsidRDefault="00BF2825" w:rsidP="00E35EBB">
            <w:pPr>
              <w:jc w:val="center"/>
              <w:rPr>
                <w:bCs/>
                <w:sz w:val="16"/>
                <w:szCs w:val="16"/>
              </w:rPr>
            </w:pPr>
            <w:r w:rsidRPr="00C809B6">
              <w:rPr>
                <w:bCs/>
                <w:sz w:val="16"/>
                <w:szCs w:val="16"/>
              </w:rPr>
              <w:t>0=Non</w:t>
            </w:r>
          </w:p>
          <w:p w14:paraId="7281F64D" w14:textId="77777777" w:rsidR="00BF2825" w:rsidRPr="00C809B6" w:rsidRDefault="00BF2825" w:rsidP="00E35EBB">
            <w:pPr>
              <w:jc w:val="center"/>
              <w:rPr>
                <w:bCs/>
                <w:sz w:val="16"/>
                <w:szCs w:val="16"/>
              </w:rPr>
            </w:pPr>
            <w:r w:rsidRPr="00C809B6">
              <w:rPr>
                <w:bCs/>
                <w:sz w:val="16"/>
                <w:szCs w:val="16"/>
              </w:rPr>
              <w:t>1=Oui</w:t>
            </w:r>
          </w:p>
        </w:tc>
        <w:tc>
          <w:tcPr>
            <w:tcW w:w="1417" w:type="dxa"/>
            <w:tcBorders>
              <w:top w:val="single" w:sz="4" w:space="0" w:color="auto"/>
              <w:left w:val="single" w:sz="4" w:space="0" w:color="auto"/>
              <w:bottom w:val="single" w:sz="4" w:space="0" w:color="auto"/>
              <w:right w:val="dotted" w:sz="8" w:space="0" w:color="170010"/>
            </w:tcBorders>
            <w:vAlign w:val="center"/>
          </w:tcPr>
          <w:p w14:paraId="7ED2D60A" w14:textId="165C492E" w:rsidR="00BF2825" w:rsidRPr="00C809B6" w:rsidRDefault="00BF2825" w:rsidP="00E35EBB">
            <w:pPr>
              <w:jc w:val="center"/>
              <w:rPr>
                <w:bCs/>
                <w:sz w:val="16"/>
                <w:szCs w:val="16"/>
              </w:rPr>
            </w:pPr>
            <w:r>
              <w:rPr>
                <w:bCs/>
                <w:sz w:val="16"/>
                <w:szCs w:val="16"/>
              </w:rPr>
              <w:t>Activité *5</w:t>
            </w:r>
          </w:p>
          <w:p w14:paraId="796A3763" w14:textId="77777777" w:rsidR="00BF2825" w:rsidRPr="00C809B6" w:rsidRDefault="00BF2825" w:rsidP="00E35EBB">
            <w:pPr>
              <w:jc w:val="center"/>
              <w:rPr>
                <w:bCs/>
                <w:sz w:val="16"/>
                <w:szCs w:val="16"/>
              </w:rPr>
            </w:pPr>
            <w:r>
              <w:rPr>
                <w:bCs/>
                <w:sz w:val="16"/>
                <w:szCs w:val="16"/>
              </w:rPr>
              <w:t>Nom</w:t>
            </w:r>
          </w:p>
        </w:tc>
        <w:tc>
          <w:tcPr>
            <w:tcW w:w="567" w:type="dxa"/>
            <w:tcBorders>
              <w:top w:val="single" w:sz="4" w:space="0" w:color="auto"/>
              <w:left w:val="dotted" w:sz="8" w:space="0" w:color="170010"/>
              <w:bottom w:val="single" w:sz="4" w:space="0" w:color="auto"/>
              <w:right w:val="single" w:sz="4" w:space="0" w:color="auto"/>
            </w:tcBorders>
            <w:vAlign w:val="center"/>
          </w:tcPr>
          <w:p w14:paraId="7ADBD79C" w14:textId="77777777" w:rsidR="00BF2825" w:rsidRPr="00C809B6" w:rsidRDefault="00BF2825" w:rsidP="00E35EBB">
            <w:pPr>
              <w:jc w:val="center"/>
              <w:rPr>
                <w:bCs/>
                <w:sz w:val="16"/>
                <w:szCs w:val="16"/>
              </w:rPr>
            </w:pPr>
            <w:r>
              <w:rPr>
                <w:bCs/>
                <w:sz w:val="16"/>
                <w:szCs w:val="16"/>
              </w:rPr>
              <w:t>code</w:t>
            </w:r>
          </w:p>
        </w:tc>
        <w:tc>
          <w:tcPr>
            <w:tcW w:w="1286" w:type="dxa"/>
            <w:tcBorders>
              <w:top w:val="single" w:sz="4" w:space="0" w:color="auto"/>
              <w:left w:val="single" w:sz="4" w:space="0" w:color="auto"/>
              <w:bottom w:val="single" w:sz="4" w:space="0" w:color="auto"/>
              <w:right w:val="dotted" w:sz="8" w:space="0" w:color="170010"/>
            </w:tcBorders>
            <w:vAlign w:val="center"/>
          </w:tcPr>
          <w:p w14:paraId="5EEB653F" w14:textId="2A595C22" w:rsidR="00BF2825" w:rsidRDefault="00BF2825" w:rsidP="00E35EBB">
            <w:pPr>
              <w:jc w:val="center"/>
              <w:rPr>
                <w:bCs/>
                <w:sz w:val="16"/>
                <w:szCs w:val="16"/>
              </w:rPr>
            </w:pPr>
            <w:r>
              <w:rPr>
                <w:bCs/>
                <w:sz w:val="16"/>
                <w:szCs w:val="16"/>
              </w:rPr>
              <w:t>Activité *5</w:t>
            </w:r>
          </w:p>
          <w:p w14:paraId="0797F92F" w14:textId="77777777" w:rsidR="00BF2825" w:rsidRPr="00C809B6" w:rsidRDefault="00BF2825" w:rsidP="00E35EBB">
            <w:pPr>
              <w:jc w:val="center"/>
              <w:rPr>
                <w:bCs/>
                <w:sz w:val="16"/>
                <w:szCs w:val="16"/>
              </w:rPr>
            </w:pPr>
            <w:r>
              <w:rPr>
                <w:bCs/>
                <w:sz w:val="16"/>
                <w:szCs w:val="16"/>
              </w:rPr>
              <w:t>Nom</w:t>
            </w:r>
          </w:p>
        </w:tc>
        <w:tc>
          <w:tcPr>
            <w:tcW w:w="567" w:type="dxa"/>
            <w:gridSpan w:val="2"/>
            <w:tcBorders>
              <w:top w:val="single" w:sz="4" w:space="0" w:color="auto"/>
              <w:left w:val="dotted" w:sz="8" w:space="0" w:color="170010"/>
              <w:bottom w:val="single" w:sz="4" w:space="0" w:color="auto"/>
              <w:right w:val="single" w:sz="4" w:space="0" w:color="auto"/>
            </w:tcBorders>
            <w:vAlign w:val="center"/>
          </w:tcPr>
          <w:p w14:paraId="6C3F24A3" w14:textId="77777777" w:rsidR="00BF2825" w:rsidRPr="00C809B6" w:rsidRDefault="00BF2825" w:rsidP="00E35EBB">
            <w:pPr>
              <w:jc w:val="center"/>
              <w:rPr>
                <w:bCs/>
                <w:sz w:val="16"/>
                <w:szCs w:val="16"/>
              </w:rPr>
            </w:pPr>
            <w:r>
              <w:rPr>
                <w:bCs/>
                <w:sz w:val="16"/>
                <w:szCs w:val="16"/>
              </w:rPr>
              <w:t>Code</w:t>
            </w:r>
          </w:p>
        </w:tc>
        <w:tc>
          <w:tcPr>
            <w:tcW w:w="1587" w:type="dxa"/>
            <w:gridSpan w:val="2"/>
            <w:tcBorders>
              <w:left w:val="single" w:sz="4" w:space="0" w:color="auto"/>
              <w:bottom w:val="single" w:sz="12" w:space="0" w:color="008000"/>
              <w:right w:val="single" w:sz="12" w:space="0" w:color="008000"/>
            </w:tcBorders>
            <w:vAlign w:val="center"/>
          </w:tcPr>
          <w:p w14:paraId="4D6D73A1" w14:textId="77777777" w:rsidR="00BF2825" w:rsidRPr="00C809B6" w:rsidRDefault="00BF2825" w:rsidP="00E35EBB">
            <w:pPr>
              <w:jc w:val="center"/>
              <w:rPr>
                <w:bCs/>
                <w:sz w:val="16"/>
                <w:szCs w:val="16"/>
              </w:rPr>
            </w:pPr>
            <w:r w:rsidRPr="00C809B6">
              <w:rPr>
                <w:bCs/>
                <w:sz w:val="16"/>
                <w:szCs w:val="16"/>
              </w:rPr>
              <w:t>Citez et codez</w:t>
            </w:r>
          </w:p>
        </w:tc>
        <w:tc>
          <w:tcPr>
            <w:tcW w:w="1329" w:type="dxa"/>
            <w:tcBorders>
              <w:left w:val="single" w:sz="4" w:space="0" w:color="auto"/>
              <w:bottom w:val="single" w:sz="12" w:space="0" w:color="008000"/>
              <w:right w:val="single" w:sz="12" w:space="0" w:color="008000"/>
            </w:tcBorders>
          </w:tcPr>
          <w:p w14:paraId="7AF9CF69" w14:textId="77777777" w:rsidR="00BF2825" w:rsidRPr="00C809B6" w:rsidRDefault="00BF2825" w:rsidP="00E35EBB">
            <w:pPr>
              <w:jc w:val="center"/>
              <w:rPr>
                <w:bCs/>
                <w:sz w:val="16"/>
                <w:szCs w:val="16"/>
              </w:rPr>
            </w:pPr>
          </w:p>
        </w:tc>
      </w:tr>
      <w:tr w:rsidR="00BF2825" w:rsidRPr="00C809B6" w14:paraId="62841F6D" w14:textId="77777777" w:rsidTr="00B93D96">
        <w:trPr>
          <w:trHeight w:val="329"/>
          <w:jc w:val="center"/>
        </w:trPr>
        <w:tc>
          <w:tcPr>
            <w:tcW w:w="400" w:type="dxa"/>
            <w:tcBorders>
              <w:top w:val="single" w:sz="4" w:space="0" w:color="auto"/>
              <w:left w:val="single" w:sz="12" w:space="0" w:color="008000"/>
              <w:bottom w:val="single" w:sz="12" w:space="0" w:color="008000"/>
              <w:right w:val="single" w:sz="12" w:space="0" w:color="008000"/>
            </w:tcBorders>
            <w:noWrap/>
            <w:vAlign w:val="center"/>
          </w:tcPr>
          <w:p w14:paraId="250A1F6C" w14:textId="77777777" w:rsidR="00BF2825" w:rsidRPr="00C809B6" w:rsidRDefault="00BF2825" w:rsidP="00E35EBB">
            <w:pPr>
              <w:jc w:val="center"/>
              <w:rPr>
                <w:b/>
                <w:bCs/>
                <w:sz w:val="16"/>
                <w:szCs w:val="16"/>
              </w:rPr>
            </w:pPr>
            <w:r w:rsidRPr="00C809B6">
              <w:rPr>
                <w:b/>
                <w:bCs/>
                <w:sz w:val="16"/>
                <w:szCs w:val="16"/>
              </w:rPr>
              <w:t>1</w:t>
            </w:r>
          </w:p>
        </w:tc>
        <w:tc>
          <w:tcPr>
            <w:tcW w:w="1661" w:type="dxa"/>
            <w:tcBorders>
              <w:top w:val="single" w:sz="4" w:space="0" w:color="auto"/>
              <w:left w:val="single" w:sz="12" w:space="0" w:color="008000"/>
              <w:bottom w:val="single" w:sz="12" w:space="0" w:color="008000"/>
              <w:right w:val="single" w:sz="12" w:space="0" w:color="008000"/>
            </w:tcBorders>
            <w:noWrap/>
            <w:vAlign w:val="bottom"/>
          </w:tcPr>
          <w:p w14:paraId="1064481B" w14:textId="77777777" w:rsidR="00BF2825" w:rsidRPr="00C809B6" w:rsidRDefault="00BF2825" w:rsidP="00E35EBB">
            <w:pPr>
              <w:rPr>
                <w:b/>
                <w:bCs/>
                <w:sz w:val="16"/>
                <w:szCs w:val="16"/>
              </w:rPr>
            </w:pPr>
            <w:r w:rsidRPr="00C809B6">
              <w:rPr>
                <w:b/>
                <w:bCs/>
                <w:sz w:val="16"/>
                <w:szCs w:val="16"/>
              </w:rPr>
              <w:t>CE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0D576297"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6C6DF539"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516578A7"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3CD27CB4"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0C724ED3"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1846B192"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6B16FB5D"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41AAC5DE" w14:textId="77777777" w:rsidR="00BF2825" w:rsidRPr="00C809B6" w:rsidRDefault="00BF2825" w:rsidP="00E35EBB">
            <w:pPr>
              <w:rPr>
                <w:b/>
                <w:bCs/>
                <w:sz w:val="16"/>
                <w:szCs w:val="16"/>
              </w:rPr>
            </w:pPr>
          </w:p>
        </w:tc>
        <w:tc>
          <w:tcPr>
            <w:tcW w:w="1417" w:type="dxa"/>
            <w:tcBorders>
              <w:top w:val="single" w:sz="4" w:space="0" w:color="auto"/>
              <w:left w:val="single" w:sz="12" w:space="0" w:color="008000"/>
              <w:bottom w:val="single" w:sz="12" w:space="0" w:color="008000"/>
              <w:right w:val="dotted" w:sz="8" w:space="0" w:color="170010"/>
            </w:tcBorders>
            <w:vAlign w:val="bottom"/>
          </w:tcPr>
          <w:p w14:paraId="4F75B914" w14:textId="77777777" w:rsidR="00BF2825" w:rsidRDefault="00BF2825" w:rsidP="00E35EBB">
            <w:pPr>
              <w:jc w:val="right"/>
            </w:pPr>
            <w:r>
              <w:t>…………...</w:t>
            </w:r>
          </w:p>
        </w:tc>
        <w:tc>
          <w:tcPr>
            <w:tcW w:w="567" w:type="dxa"/>
            <w:tcBorders>
              <w:top w:val="single" w:sz="4" w:space="0" w:color="auto"/>
              <w:left w:val="dotted" w:sz="8" w:space="0" w:color="170010"/>
              <w:bottom w:val="single" w:sz="12" w:space="0" w:color="008000"/>
              <w:right w:val="single" w:sz="12" w:space="0" w:color="008000"/>
            </w:tcBorders>
            <w:vAlign w:val="bottom"/>
          </w:tcPr>
          <w:p w14:paraId="724A0F87"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4" w:space="0" w:color="auto"/>
              <w:left w:val="single" w:sz="12" w:space="0" w:color="008000"/>
              <w:bottom w:val="single" w:sz="12" w:space="0" w:color="008000"/>
              <w:right w:val="dotted" w:sz="8" w:space="0" w:color="170010"/>
            </w:tcBorders>
            <w:vAlign w:val="bottom"/>
          </w:tcPr>
          <w:p w14:paraId="1E429107" w14:textId="77777777" w:rsidR="00BF2825" w:rsidRDefault="00BF2825" w:rsidP="00E35EBB">
            <w:pPr>
              <w:jc w:val="right"/>
            </w:pPr>
            <w:r>
              <w:t>…………...</w:t>
            </w:r>
          </w:p>
        </w:tc>
        <w:tc>
          <w:tcPr>
            <w:tcW w:w="567" w:type="dxa"/>
            <w:gridSpan w:val="2"/>
            <w:tcBorders>
              <w:top w:val="single" w:sz="4" w:space="0" w:color="auto"/>
              <w:left w:val="dotted" w:sz="8" w:space="0" w:color="170010"/>
              <w:bottom w:val="single" w:sz="12" w:space="0" w:color="008000"/>
              <w:right w:val="single" w:sz="12" w:space="0" w:color="008000"/>
            </w:tcBorders>
            <w:vAlign w:val="bottom"/>
          </w:tcPr>
          <w:p w14:paraId="7AC26B11"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0F926DDB"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7F8D15A4" w14:textId="77777777" w:rsidR="00BF2825" w:rsidRDefault="00BF2825" w:rsidP="00E35EBB">
            <w:pPr>
              <w:jc w:val="right"/>
              <w:rPr>
                <w:b/>
                <w:bCs/>
                <w:sz w:val="16"/>
                <w:szCs w:val="16"/>
              </w:rPr>
            </w:pPr>
          </w:p>
        </w:tc>
      </w:tr>
      <w:tr w:rsidR="00BF2825" w:rsidRPr="00C809B6" w14:paraId="395899D3"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01B67357" w14:textId="77777777" w:rsidR="00BF2825" w:rsidRPr="00C809B6" w:rsidRDefault="00BF2825" w:rsidP="00E35EBB">
            <w:pPr>
              <w:jc w:val="center"/>
              <w:rPr>
                <w:b/>
                <w:bCs/>
                <w:sz w:val="16"/>
                <w:szCs w:val="16"/>
              </w:rPr>
            </w:pPr>
            <w:r w:rsidRPr="00C809B6">
              <w:rPr>
                <w:b/>
                <w:bCs/>
                <w:sz w:val="16"/>
                <w:szCs w:val="16"/>
              </w:rPr>
              <w:t>2</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4F7382CF"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2208D13A"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74F5CDC"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4AAA4601"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014C654A"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42443EB7"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4F26C606"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1D87C254"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5C1AF82B"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11AF70A7"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128160C8"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086A8F48"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7B078097"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69DD0CFA"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6047B0DB" w14:textId="77777777" w:rsidR="00BF2825" w:rsidRDefault="00BF2825" w:rsidP="00E35EBB">
            <w:pPr>
              <w:jc w:val="right"/>
              <w:rPr>
                <w:b/>
                <w:bCs/>
                <w:sz w:val="16"/>
                <w:szCs w:val="16"/>
              </w:rPr>
            </w:pPr>
          </w:p>
        </w:tc>
      </w:tr>
      <w:tr w:rsidR="00BF2825" w:rsidRPr="00C809B6" w14:paraId="0AFD7012"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17120C72" w14:textId="77777777" w:rsidR="00BF2825" w:rsidRPr="00C809B6" w:rsidRDefault="00BF2825" w:rsidP="00E35EBB">
            <w:pPr>
              <w:jc w:val="center"/>
              <w:rPr>
                <w:b/>
                <w:bCs/>
                <w:sz w:val="16"/>
                <w:szCs w:val="16"/>
              </w:rPr>
            </w:pPr>
            <w:r w:rsidRPr="00C809B6">
              <w:rPr>
                <w:b/>
                <w:bCs/>
                <w:sz w:val="16"/>
                <w:szCs w:val="16"/>
              </w:rPr>
              <w:t>3</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2A742E42"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3CBF8C39"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1B733D67"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2F0751F7"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46E03763" w14:textId="77777777" w:rsidR="00BF2825" w:rsidRPr="00C809B6" w:rsidRDefault="00BF2825" w:rsidP="00E35EBB">
            <w:pPr>
              <w:rPr>
                <w:b/>
                <w:bCs/>
                <w:sz w:val="16"/>
                <w:szCs w:val="16"/>
              </w:rPr>
            </w:pPr>
          </w:p>
        </w:tc>
        <w:tc>
          <w:tcPr>
            <w:tcW w:w="1212" w:type="dxa"/>
            <w:gridSpan w:val="2"/>
            <w:tcBorders>
              <w:top w:val="single" w:sz="12" w:space="0" w:color="008000"/>
              <w:left w:val="single" w:sz="12" w:space="0" w:color="008000"/>
              <w:bottom w:val="single" w:sz="12" w:space="0" w:color="008000"/>
              <w:right w:val="single" w:sz="12" w:space="0" w:color="008000"/>
            </w:tcBorders>
          </w:tcPr>
          <w:p w14:paraId="4980FF7F"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74D68C8A"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65DA8F6E"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556DA8D5"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6AF2D6F5"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012D5E35"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4483CBA1"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0F27B80F"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01CCCADB"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288ED7E7" w14:textId="77777777" w:rsidR="00BF2825" w:rsidRDefault="00BF2825" w:rsidP="00E35EBB">
            <w:pPr>
              <w:jc w:val="right"/>
              <w:rPr>
                <w:b/>
                <w:bCs/>
                <w:sz w:val="16"/>
                <w:szCs w:val="16"/>
              </w:rPr>
            </w:pPr>
          </w:p>
        </w:tc>
      </w:tr>
      <w:tr w:rsidR="00BF2825" w:rsidRPr="00C809B6" w14:paraId="3AA03987"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37C12108" w14:textId="77777777" w:rsidR="00BF2825" w:rsidRPr="00C809B6" w:rsidRDefault="00BF2825" w:rsidP="00E35EBB">
            <w:pPr>
              <w:jc w:val="center"/>
              <w:rPr>
                <w:b/>
                <w:bCs/>
                <w:sz w:val="16"/>
                <w:szCs w:val="16"/>
              </w:rPr>
            </w:pPr>
            <w:r w:rsidRPr="00C809B6">
              <w:rPr>
                <w:b/>
                <w:bCs/>
                <w:sz w:val="16"/>
                <w:szCs w:val="16"/>
              </w:rPr>
              <w:t>4</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071CF61E"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0043D77D"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5AE8F48"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54BB91D3"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3AD63D9E"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45393399"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3E7D485A"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674D8161"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1BC2C34A"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19CAA3FC"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0E01B392"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7252A447"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6775397E"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172B80CD"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7AF8ECC5" w14:textId="77777777" w:rsidR="00BF2825" w:rsidRDefault="00BF2825" w:rsidP="00E35EBB">
            <w:pPr>
              <w:jc w:val="right"/>
              <w:rPr>
                <w:b/>
                <w:bCs/>
                <w:sz w:val="16"/>
                <w:szCs w:val="16"/>
              </w:rPr>
            </w:pPr>
          </w:p>
        </w:tc>
      </w:tr>
      <w:tr w:rsidR="00BF2825" w:rsidRPr="00C809B6" w14:paraId="19EE1225"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2FCBC28A" w14:textId="77777777" w:rsidR="00BF2825" w:rsidRPr="00C809B6" w:rsidRDefault="00BF2825" w:rsidP="00E35EBB">
            <w:pPr>
              <w:jc w:val="center"/>
              <w:rPr>
                <w:b/>
                <w:bCs/>
                <w:sz w:val="16"/>
                <w:szCs w:val="16"/>
              </w:rPr>
            </w:pPr>
            <w:r w:rsidRPr="00C809B6">
              <w:rPr>
                <w:b/>
                <w:bCs/>
                <w:sz w:val="16"/>
                <w:szCs w:val="16"/>
              </w:rPr>
              <w:t>5</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36F30173"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34F00925"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779B9C0A"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27BE3667"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4739D02E"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298D735F"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328FD170"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52628BEE"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54B30E1E"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74317780"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28C26B34"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45976D8D"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5D5294E2"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44269A10"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17F12A3D" w14:textId="77777777" w:rsidR="00BF2825" w:rsidRDefault="00BF2825" w:rsidP="00E35EBB">
            <w:pPr>
              <w:jc w:val="right"/>
              <w:rPr>
                <w:b/>
                <w:bCs/>
                <w:sz w:val="16"/>
                <w:szCs w:val="16"/>
              </w:rPr>
            </w:pPr>
          </w:p>
        </w:tc>
      </w:tr>
      <w:tr w:rsidR="00BF2825" w:rsidRPr="00C809B6" w14:paraId="1E033352"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5D3AE0D1" w14:textId="77777777" w:rsidR="00BF2825" w:rsidRPr="00C809B6" w:rsidRDefault="00BF2825" w:rsidP="00E35EBB">
            <w:pPr>
              <w:jc w:val="center"/>
              <w:rPr>
                <w:b/>
                <w:bCs/>
                <w:sz w:val="16"/>
                <w:szCs w:val="16"/>
              </w:rPr>
            </w:pPr>
            <w:r w:rsidRPr="00C809B6">
              <w:rPr>
                <w:b/>
                <w:bCs/>
                <w:sz w:val="16"/>
                <w:szCs w:val="16"/>
              </w:rPr>
              <w:t>6</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36CFA7CA"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F13B0DF"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1754243"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4A7BE9B8"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0EC20878"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53FEC1B9"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6F5AC313"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07FAAD30"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4C179F56"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41488C38"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1738225A"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5F8AA0A6"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6441E4DB"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4EF59C9E"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3F864B4A" w14:textId="77777777" w:rsidR="00BF2825" w:rsidRDefault="00BF2825" w:rsidP="00E35EBB">
            <w:pPr>
              <w:jc w:val="right"/>
              <w:rPr>
                <w:b/>
                <w:bCs/>
                <w:sz w:val="16"/>
                <w:szCs w:val="16"/>
              </w:rPr>
            </w:pPr>
          </w:p>
        </w:tc>
      </w:tr>
      <w:tr w:rsidR="00BF2825" w:rsidRPr="00C809B6" w14:paraId="60C4BDA6"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7BD497AB" w14:textId="77777777" w:rsidR="00BF2825" w:rsidRPr="00C809B6" w:rsidRDefault="00BF2825" w:rsidP="00E35EBB">
            <w:pPr>
              <w:jc w:val="center"/>
              <w:rPr>
                <w:b/>
                <w:bCs/>
                <w:sz w:val="16"/>
                <w:szCs w:val="16"/>
              </w:rPr>
            </w:pPr>
            <w:r w:rsidRPr="00C809B6">
              <w:rPr>
                <w:b/>
                <w:bCs/>
                <w:sz w:val="16"/>
                <w:szCs w:val="16"/>
              </w:rPr>
              <w:t>7</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25CB74E2"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52ECF551"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678BF4AC"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7F3658ED"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62FE7242" w14:textId="77777777" w:rsidR="00BF2825" w:rsidRPr="00C809B6" w:rsidRDefault="00BF2825" w:rsidP="00E35EBB">
            <w:pPr>
              <w:rPr>
                <w:b/>
                <w:bCs/>
                <w:sz w:val="16"/>
                <w:szCs w:val="16"/>
              </w:rPr>
            </w:pPr>
          </w:p>
        </w:tc>
        <w:tc>
          <w:tcPr>
            <w:tcW w:w="1212" w:type="dxa"/>
            <w:gridSpan w:val="2"/>
            <w:tcBorders>
              <w:top w:val="single" w:sz="12" w:space="0" w:color="008000"/>
              <w:left w:val="single" w:sz="12" w:space="0" w:color="008000"/>
              <w:bottom w:val="single" w:sz="12" w:space="0" w:color="008000"/>
              <w:right w:val="single" w:sz="12" w:space="0" w:color="008000"/>
            </w:tcBorders>
          </w:tcPr>
          <w:p w14:paraId="770370DA"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5A0D3FD3"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49565965"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557CD3DD"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30D8AF63"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03CD243D"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6FF3DF45"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79C95339"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3B8AA6F8"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51345C46" w14:textId="77777777" w:rsidR="00BF2825" w:rsidRDefault="00BF2825" w:rsidP="00E35EBB">
            <w:pPr>
              <w:jc w:val="right"/>
              <w:rPr>
                <w:b/>
                <w:bCs/>
                <w:sz w:val="16"/>
                <w:szCs w:val="16"/>
              </w:rPr>
            </w:pPr>
          </w:p>
        </w:tc>
      </w:tr>
      <w:tr w:rsidR="00BF2825" w:rsidRPr="00C809B6" w14:paraId="03CFCFC4"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76AC696F" w14:textId="77777777" w:rsidR="00BF2825" w:rsidRPr="00C809B6" w:rsidRDefault="00BF2825" w:rsidP="00E35EBB">
            <w:pPr>
              <w:jc w:val="center"/>
              <w:rPr>
                <w:b/>
                <w:bCs/>
                <w:sz w:val="16"/>
                <w:szCs w:val="16"/>
              </w:rPr>
            </w:pPr>
            <w:r w:rsidRPr="00C809B6">
              <w:rPr>
                <w:b/>
                <w:bCs/>
                <w:sz w:val="16"/>
                <w:szCs w:val="16"/>
              </w:rPr>
              <w:t>8</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4F55C940"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5D8F2418"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5768A1AE"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640F7ECE"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41808292"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6B9E3E05"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30BE2799"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0A01F413"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15F6B945"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352E3C2C"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49C72EFD"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796272ED"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50DFF831"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3B4140A6"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5159F9C5" w14:textId="77777777" w:rsidR="00BF2825" w:rsidRDefault="00BF2825" w:rsidP="00E35EBB">
            <w:pPr>
              <w:jc w:val="right"/>
              <w:rPr>
                <w:b/>
                <w:bCs/>
                <w:sz w:val="16"/>
                <w:szCs w:val="16"/>
              </w:rPr>
            </w:pPr>
          </w:p>
        </w:tc>
      </w:tr>
      <w:tr w:rsidR="00BF2825" w:rsidRPr="00C809B6" w14:paraId="5199BD31"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56623378" w14:textId="77777777" w:rsidR="00BF2825" w:rsidRPr="00C809B6" w:rsidRDefault="00BF2825" w:rsidP="00E35EBB">
            <w:pPr>
              <w:jc w:val="center"/>
              <w:rPr>
                <w:b/>
                <w:bCs/>
                <w:sz w:val="16"/>
                <w:szCs w:val="16"/>
              </w:rPr>
            </w:pPr>
            <w:r w:rsidRPr="00C809B6">
              <w:rPr>
                <w:b/>
                <w:bCs/>
                <w:sz w:val="16"/>
                <w:szCs w:val="16"/>
              </w:rPr>
              <w:t>9</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105D7550"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18266BA"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2ABC529"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52B79CB2"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69033A98"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5E941D59"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7336D604"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19BD4CDE"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7BF4B764"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762C7E92"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2400A200"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47539053"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6BD48E13"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545B6B82"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523836C3" w14:textId="77777777" w:rsidR="00BF2825" w:rsidRDefault="00BF2825" w:rsidP="00E35EBB">
            <w:pPr>
              <w:jc w:val="right"/>
              <w:rPr>
                <w:b/>
                <w:bCs/>
                <w:sz w:val="16"/>
                <w:szCs w:val="16"/>
              </w:rPr>
            </w:pPr>
          </w:p>
        </w:tc>
      </w:tr>
      <w:tr w:rsidR="00BF2825" w:rsidRPr="00C809B6" w14:paraId="720ACA5D"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11FBDF4A" w14:textId="77777777" w:rsidR="00BF2825" w:rsidRPr="00C809B6" w:rsidRDefault="00BF2825" w:rsidP="00E35EBB">
            <w:pPr>
              <w:jc w:val="center"/>
              <w:rPr>
                <w:b/>
                <w:bCs/>
                <w:sz w:val="16"/>
                <w:szCs w:val="16"/>
              </w:rPr>
            </w:pPr>
            <w:r w:rsidRPr="00C809B6">
              <w:rPr>
                <w:b/>
                <w:bCs/>
                <w:sz w:val="16"/>
                <w:szCs w:val="16"/>
              </w:rPr>
              <w:t>10</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06B1CF3C" w14:textId="77777777" w:rsidR="00BF2825" w:rsidRPr="00C809B6" w:rsidRDefault="00BF2825" w:rsidP="00E35EBB">
            <w:pPr>
              <w:rPr>
                <w:b/>
                <w:bCs/>
                <w:sz w:val="16"/>
                <w:szCs w:val="16"/>
              </w:rPr>
            </w:pP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24900D60"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55DF39E"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4057C2C6"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01D7FF9F"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10AEFBC6"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23FD990C"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52E52B17"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356EC06D"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74D8E000"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3F164800"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54D50655"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0B60DF05"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1E588B20"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45DE08F7" w14:textId="77777777" w:rsidR="00BF2825" w:rsidRDefault="00BF2825" w:rsidP="00E35EBB">
            <w:pPr>
              <w:jc w:val="right"/>
              <w:rPr>
                <w:b/>
                <w:bCs/>
                <w:sz w:val="16"/>
                <w:szCs w:val="16"/>
              </w:rPr>
            </w:pPr>
          </w:p>
        </w:tc>
      </w:tr>
      <w:tr w:rsidR="00BF2825" w:rsidRPr="00C809B6" w14:paraId="40124F6C"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23023B70" w14:textId="77777777" w:rsidR="00BF2825" w:rsidRPr="00C809B6" w:rsidRDefault="00BF2825" w:rsidP="00E35EBB">
            <w:pPr>
              <w:jc w:val="center"/>
              <w:rPr>
                <w:b/>
                <w:bCs/>
                <w:sz w:val="16"/>
                <w:szCs w:val="16"/>
              </w:rPr>
            </w:pPr>
            <w:r w:rsidRPr="00C809B6">
              <w:rPr>
                <w:b/>
                <w:bCs/>
                <w:sz w:val="16"/>
                <w:szCs w:val="16"/>
              </w:rPr>
              <w:t>11</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27AEEFA9"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0A0044A"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55D16FA9"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5EB58BFF"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75C89B29"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0328CCC3"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4F43F85B"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7D9B98A5"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74B76A5D"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3B785A89"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13361137"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1C3F1D7C"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3C5AE1DC"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0597772A"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1EC32940" w14:textId="77777777" w:rsidR="00BF2825" w:rsidRDefault="00BF2825" w:rsidP="00E35EBB">
            <w:pPr>
              <w:jc w:val="right"/>
              <w:rPr>
                <w:b/>
                <w:bCs/>
                <w:sz w:val="16"/>
                <w:szCs w:val="16"/>
              </w:rPr>
            </w:pPr>
          </w:p>
        </w:tc>
      </w:tr>
      <w:tr w:rsidR="00BF2825" w:rsidRPr="00C809B6" w14:paraId="7FA7362A"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197DAD8A" w14:textId="77777777" w:rsidR="00BF2825" w:rsidRPr="00C809B6" w:rsidRDefault="00BF2825" w:rsidP="00E35EBB">
            <w:pPr>
              <w:jc w:val="center"/>
              <w:rPr>
                <w:b/>
                <w:bCs/>
                <w:sz w:val="16"/>
                <w:szCs w:val="16"/>
              </w:rPr>
            </w:pPr>
            <w:r w:rsidRPr="00C809B6">
              <w:rPr>
                <w:b/>
                <w:bCs/>
                <w:sz w:val="16"/>
                <w:szCs w:val="16"/>
              </w:rPr>
              <w:t>12</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05774FAB"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7864F8A2"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54A349A0"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174C52D3"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66121801"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494F3FCC"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004F5519"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7E804757"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52225D6F"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0B674B63"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14C3C333"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352431C7"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48966640"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4CDD7F9D"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6875861F" w14:textId="77777777" w:rsidR="00BF2825" w:rsidRDefault="00BF2825" w:rsidP="00E35EBB">
            <w:pPr>
              <w:jc w:val="right"/>
              <w:rPr>
                <w:b/>
                <w:bCs/>
                <w:sz w:val="16"/>
                <w:szCs w:val="16"/>
              </w:rPr>
            </w:pPr>
          </w:p>
        </w:tc>
      </w:tr>
      <w:tr w:rsidR="00BF2825" w:rsidRPr="00C809B6" w14:paraId="25DF3F33"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4CD5E078" w14:textId="77777777" w:rsidR="00BF2825" w:rsidRPr="00C809B6" w:rsidRDefault="00BF2825" w:rsidP="00E35EBB">
            <w:pPr>
              <w:jc w:val="center"/>
              <w:rPr>
                <w:b/>
                <w:bCs/>
                <w:sz w:val="16"/>
                <w:szCs w:val="16"/>
              </w:rPr>
            </w:pPr>
            <w:r w:rsidRPr="00C809B6">
              <w:rPr>
                <w:b/>
                <w:bCs/>
                <w:sz w:val="16"/>
                <w:szCs w:val="16"/>
              </w:rPr>
              <w:t>13</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44113522"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B81CC77"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4D8DBDF5"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51BD39D8"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6360E524"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11181CD2"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6516700A"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28D521FA"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774F941F"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42F26545"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6823D338"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416AEC4D"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3DF82176"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73287D63"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735F30C7" w14:textId="77777777" w:rsidR="00BF2825" w:rsidRDefault="00BF2825" w:rsidP="00E35EBB">
            <w:pPr>
              <w:jc w:val="right"/>
              <w:rPr>
                <w:b/>
                <w:bCs/>
                <w:sz w:val="16"/>
                <w:szCs w:val="16"/>
              </w:rPr>
            </w:pPr>
          </w:p>
        </w:tc>
      </w:tr>
      <w:tr w:rsidR="00BF2825" w:rsidRPr="00C809B6" w14:paraId="315F4ED9"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00885994" w14:textId="77777777" w:rsidR="00BF2825" w:rsidRPr="00C809B6" w:rsidRDefault="00BF2825" w:rsidP="00E35EBB">
            <w:pPr>
              <w:jc w:val="center"/>
              <w:rPr>
                <w:b/>
                <w:bCs/>
                <w:sz w:val="16"/>
                <w:szCs w:val="16"/>
              </w:rPr>
            </w:pPr>
            <w:r w:rsidRPr="00C809B6">
              <w:rPr>
                <w:b/>
                <w:bCs/>
                <w:sz w:val="16"/>
                <w:szCs w:val="16"/>
              </w:rPr>
              <w:t>14</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09E13246"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366208DA"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69FA5C36"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44B07103"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3FEC616C"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56DF3BCE"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4D064186"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040C9CE8"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67BA3FEE"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6F338C50"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279AC6C2"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77C7D751"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489C2C45"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2A5B37FF"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087FFED1" w14:textId="77777777" w:rsidR="00BF2825" w:rsidRDefault="00BF2825" w:rsidP="00E35EBB">
            <w:pPr>
              <w:jc w:val="right"/>
              <w:rPr>
                <w:b/>
                <w:bCs/>
                <w:sz w:val="16"/>
                <w:szCs w:val="16"/>
              </w:rPr>
            </w:pPr>
          </w:p>
        </w:tc>
      </w:tr>
      <w:tr w:rsidR="00BF2825" w:rsidRPr="00C809B6" w14:paraId="5A893E60" w14:textId="77777777" w:rsidTr="00B93D96">
        <w:trPr>
          <w:trHeight w:val="329"/>
          <w:jc w:val="center"/>
        </w:trPr>
        <w:tc>
          <w:tcPr>
            <w:tcW w:w="400" w:type="dxa"/>
            <w:tcBorders>
              <w:top w:val="single" w:sz="12" w:space="0" w:color="008000"/>
              <w:left w:val="single" w:sz="12" w:space="0" w:color="008000"/>
              <w:bottom w:val="single" w:sz="12" w:space="0" w:color="008000"/>
              <w:right w:val="single" w:sz="12" w:space="0" w:color="008000"/>
            </w:tcBorders>
            <w:noWrap/>
            <w:vAlign w:val="center"/>
          </w:tcPr>
          <w:p w14:paraId="3060BA24" w14:textId="77777777" w:rsidR="00BF2825" w:rsidRPr="00C809B6" w:rsidRDefault="00BF2825" w:rsidP="00E35EBB">
            <w:pPr>
              <w:jc w:val="center"/>
              <w:rPr>
                <w:b/>
                <w:bCs/>
                <w:sz w:val="16"/>
                <w:szCs w:val="16"/>
              </w:rPr>
            </w:pPr>
            <w:r w:rsidRPr="00C809B6">
              <w:rPr>
                <w:b/>
                <w:bCs/>
                <w:sz w:val="16"/>
                <w:szCs w:val="16"/>
              </w:rPr>
              <w:t>15</w:t>
            </w:r>
          </w:p>
        </w:tc>
        <w:tc>
          <w:tcPr>
            <w:tcW w:w="1661" w:type="dxa"/>
            <w:tcBorders>
              <w:top w:val="single" w:sz="12" w:space="0" w:color="008000"/>
              <w:left w:val="single" w:sz="12" w:space="0" w:color="008000"/>
              <w:bottom w:val="single" w:sz="12" w:space="0" w:color="008000"/>
              <w:right w:val="single" w:sz="12" w:space="0" w:color="008000"/>
            </w:tcBorders>
            <w:noWrap/>
            <w:vAlign w:val="bottom"/>
          </w:tcPr>
          <w:p w14:paraId="09D1D2B8"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3FBE01C3"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noWrap/>
            <w:vAlign w:val="bottom"/>
          </w:tcPr>
          <w:p w14:paraId="77566D0E" w14:textId="77777777" w:rsidR="00BF2825" w:rsidRPr="00C809B6" w:rsidRDefault="00BF2825" w:rsidP="00E35EBB">
            <w:pPr>
              <w:rPr>
                <w:b/>
                <w:bCs/>
                <w:sz w:val="16"/>
                <w:szCs w:val="16"/>
              </w:rPr>
            </w:pPr>
            <w:r w:rsidRPr="00C809B6">
              <w:rPr>
                <w:b/>
                <w:bCs/>
                <w:sz w:val="16"/>
                <w:szCs w:val="16"/>
              </w:rPr>
              <w:t> </w:t>
            </w:r>
          </w:p>
        </w:tc>
        <w:tc>
          <w:tcPr>
            <w:tcW w:w="540" w:type="dxa"/>
            <w:tcBorders>
              <w:top w:val="single" w:sz="12" w:space="0" w:color="008000"/>
              <w:left w:val="single" w:sz="12" w:space="0" w:color="008000"/>
              <w:bottom w:val="single" w:sz="12" w:space="0" w:color="008000"/>
              <w:right w:val="single" w:sz="12" w:space="0" w:color="008000"/>
            </w:tcBorders>
          </w:tcPr>
          <w:p w14:paraId="49A29C69" w14:textId="77777777" w:rsidR="00BF2825" w:rsidRPr="00C809B6" w:rsidRDefault="00BF2825" w:rsidP="00E35EBB">
            <w:pPr>
              <w:rPr>
                <w:b/>
                <w:bCs/>
                <w:sz w:val="16"/>
                <w:szCs w:val="16"/>
              </w:rPr>
            </w:pPr>
          </w:p>
        </w:tc>
        <w:tc>
          <w:tcPr>
            <w:tcW w:w="778" w:type="dxa"/>
            <w:tcBorders>
              <w:top w:val="single" w:sz="12" w:space="0" w:color="008000"/>
              <w:left w:val="single" w:sz="12" w:space="0" w:color="008000"/>
              <w:bottom w:val="single" w:sz="12" w:space="0" w:color="008000"/>
              <w:right w:val="single" w:sz="12" w:space="0" w:color="008000"/>
            </w:tcBorders>
            <w:noWrap/>
            <w:vAlign w:val="bottom"/>
          </w:tcPr>
          <w:p w14:paraId="7E573864" w14:textId="77777777" w:rsidR="00BF2825" w:rsidRPr="00C809B6" w:rsidRDefault="00BF2825" w:rsidP="00E35EBB">
            <w:pPr>
              <w:rPr>
                <w:b/>
                <w:bCs/>
                <w:sz w:val="16"/>
                <w:szCs w:val="16"/>
              </w:rPr>
            </w:pPr>
            <w:r w:rsidRPr="00C809B6">
              <w:rPr>
                <w:b/>
                <w:bCs/>
                <w:sz w:val="16"/>
                <w:szCs w:val="16"/>
              </w:rPr>
              <w:t> </w:t>
            </w:r>
          </w:p>
        </w:tc>
        <w:tc>
          <w:tcPr>
            <w:tcW w:w="1212" w:type="dxa"/>
            <w:gridSpan w:val="2"/>
            <w:tcBorders>
              <w:top w:val="single" w:sz="12" w:space="0" w:color="008000"/>
              <w:left w:val="single" w:sz="12" w:space="0" w:color="008000"/>
              <w:bottom w:val="single" w:sz="12" w:space="0" w:color="008000"/>
              <w:right w:val="single" w:sz="12" w:space="0" w:color="008000"/>
            </w:tcBorders>
          </w:tcPr>
          <w:p w14:paraId="77DD75E0" w14:textId="77777777" w:rsidR="00BF2825" w:rsidRPr="00C809B6" w:rsidRDefault="00BF2825" w:rsidP="00E35EBB">
            <w:pPr>
              <w:rPr>
                <w:b/>
                <w:bCs/>
                <w:sz w:val="16"/>
                <w:szCs w:val="16"/>
              </w:rPr>
            </w:pPr>
          </w:p>
        </w:tc>
        <w:tc>
          <w:tcPr>
            <w:tcW w:w="578" w:type="dxa"/>
            <w:tcBorders>
              <w:top w:val="single" w:sz="12" w:space="0" w:color="008000"/>
              <w:left w:val="single" w:sz="12" w:space="0" w:color="008000"/>
              <w:bottom w:val="single" w:sz="12" w:space="0" w:color="008000"/>
              <w:right w:val="single" w:sz="12" w:space="0" w:color="008000"/>
            </w:tcBorders>
          </w:tcPr>
          <w:p w14:paraId="06000B63" w14:textId="77777777" w:rsidR="00BF2825" w:rsidRPr="00C809B6" w:rsidRDefault="00BF2825" w:rsidP="00E35EBB">
            <w:pPr>
              <w:rPr>
                <w:b/>
                <w:bCs/>
                <w:sz w:val="16"/>
                <w:szCs w:val="16"/>
              </w:rPr>
            </w:pPr>
          </w:p>
        </w:tc>
        <w:tc>
          <w:tcPr>
            <w:tcW w:w="567" w:type="dxa"/>
            <w:tcBorders>
              <w:top w:val="single" w:sz="12" w:space="0" w:color="008000"/>
              <w:left w:val="single" w:sz="12" w:space="0" w:color="008000"/>
              <w:bottom w:val="single" w:sz="12" w:space="0" w:color="008000"/>
              <w:right w:val="single" w:sz="12" w:space="0" w:color="008000"/>
            </w:tcBorders>
            <w:vAlign w:val="bottom"/>
          </w:tcPr>
          <w:p w14:paraId="4AC195ED" w14:textId="77777777" w:rsidR="00BF2825" w:rsidRPr="00C809B6" w:rsidRDefault="00BF2825" w:rsidP="00E35EBB">
            <w:pPr>
              <w:rPr>
                <w:b/>
                <w:bCs/>
                <w:sz w:val="16"/>
                <w:szCs w:val="16"/>
              </w:rPr>
            </w:pPr>
            <w:r w:rsidRPr="00C809B6">
              <w:rPr>
                <w:b/>
                <w:bCs/>
                <w:sz w:val="16"/>
                <w:szCs w:val="16"/>
              </w:rPr>
              <w:t> </w:t>
            </w:r>
          </w:p>
        </w:tc>
        <w:tc>
          <w:tcPr>
            <w:tcW w:w="851" w:type="dxa"/>
            <w:tcBorders>
              <w:top w:val="single" w:sz="12" w:space="0" w:color="008000"/>
              <w:left w:val="single" w:sz="12" w:space="0" w:color="008000"/>
              <w:bottom w:val="single" w:sz="12" w:space="0" w:color="008000"/>
              <w:right w:val="single" w:sz="12" w:space="0" w:color="008000"/>
            </w:tcBorders>
          </w:tcPr>
          <w:p w14:paraId="74558EEA" w14:textId="77777777" w:rsidR="00BF2825" w:rsidRPr="00C809B6" w:rsidRDefault="00BF2825" w:rsidP="00E35EBB">
            <w:pPr>
              <w:rPr>
                <w:b/>
                <w:bCs/>
                <w:sz w:val="16"/>
                <w:szCs w:val="16"/>
              </w:rPr>
            </w:pPr>
          </w:p>
        </w:tc>
        <w:tc>
          <w:tcPr>
            <w:tcW w:w="1417" w:type="dxa"/>
            <w:tcBorders>
              <w:top w:val="single" w:sz="12" w:space="0" w:color="008000"/>
              <w:left w:val="single" w:sz="12" w:space="0" w:color="008000"/>
              <w:bottom w:val="single" w:sz="12" w:space="0" w:color="008000"/>
              <w:right w:val="dotted" w:sz="8" w:space="0" w:color="170010"/>
            </w:tcBorders>
            <w:vAlign w:val="bottom"/>
          </w:tcPr>
          <w:p w14:paraId="11589262" w14:textId="77777777" w:rsidR="00BF2825" w:rsidRDefault="00BF2825" w:rsidP="00E35EBB">
            <w:pPr>
              <w:jc w:val="right"/>
            </w:pPr>
            <w:r>
              <w:t>…………...</w:t>
            </w:r>
          </w:p>
        </w:tc>
        <w:tc>
          <w:tcPr>
            <w:tcW w:w="567" w:type="dxa"/>
            <w:tcBorders>
              <w:top w:val="single" w:sz="12" w:space="0" w:color="008000"/>
              <w:left w:val="dotted" w:sz="8" w:space="0" w:color="170010"/>
              <w:bottom w:val="single" w:sz="12" w:space="0" w:color="008000"/>
              <w:right w:val="single" w:sz="12" w:space="0" w:color="008000"/>
            </w:tcBorders>
            <w:vAlign w:val="bottom"/>
          </w:tcPr>
          <w:p w14:paraId="0DF47852" w14:textId="77777777" w:rsidR="00BF2825" w:rsidRPr="002266E7" w:rsidRDefault="00BF2825" w:rsidP="00E35EBB">
            <w:pPr>
              <w:jc w:val="center"/>
              <w:rPr>
                <w:bCs/>
                <w:sz w:val="16"/>
                <w:szCs w:val="16"/>
              </w:rPr>
            </w:pPr>
            <w:r w:rsidRPr="002266E7">
              <w:rPr>
                <w:bCs/>
                <w:sz w:val="16"/>
                <w:szCs w:val="16"/>
              </w:rPr>
              <w:t>I___I</w:t>
            </w:r>
          </w:p>
        </w:tc>
        <w:tc>
          <w:tcPr>
            <w:tcW w:w="1286" w:type="dxa"/>
            <w:tcBorders>
              <w:top w:val="single" w:sz="12" w:space="0" w:color="008000"/>
              <w:left w:val="single" w:sz="12" w:space="0" w:color="008000"/>
              <w:bottom w:val="single" w:sz="12" w:space="0" w:color="008000"/>
              <w:right w:val="dotted" w:sz="8" w:space="0" w:color="170010"/>
            </w:tcBorders>
            <w:vAlign w:val="bottom"/>
          </w:tcPr>
          <w:p w14:paraId="76B89689" w14:textId="77777777" w:rsidR="00BF2825" w:rsidRDefault="00BF2825" w:rsidP="00E35EBB">
            <w:pPr>
              <w:jc w:val="right"/>
            </w:pPr>
            <w:r>
              <w:t>…………...</w:t>
            </w:r>
          </w:p>
        </w:tc>
        <w:tc>
          <w:tcPr>
            <w:tcW w:w="567" w:type="dxa"/>
            <w:gridSpan w:val="2"/>
            <w:tcBorders>
              <w:top w:val="single" w:sz="12" w:space="0" w:color="008000"/>
              <w:left w:val="dotted" w:sz="8" w:space="0" w:color="170010"/>
              <w:bottom w:val="single" w:sz="12" w:space="0" w:color="008000"/>
              <w:right w:val="single" w:sz="12" w:space="0" w:color="008000"/>
            </w:tcBorders>
            <w:vAlign w:val="bottom"/>
          </w:tcPr>
          <w:p w14:paraId="2274012E" w14:textId="77777777" w:rsidR="00BF2825" w:rsidRPr="002266E7" w:rsidRDefault="00BF2825" w:rsidP="00E35EBB">
            <w:pPr>
              <w:jc w:val="center"/>
              <w:rPr>
                <w:bCs/>
                <w:sz w:val="16"/>
                <w:szCs w:val="16"/>
              </w:rPr>
            </w:pPr>
            <w:r w:rsidRPr="002266E7">
              <w:rPr>
                <w:bCs/>
                <w:sz w:val="16"/>
                <w:szCs w:val="16"/>
              </w:rPr>
              <w:t>I___I</w:t>
            </w:r>
          </w:p>
        </w:tc>
        <w:tc>
          <w:tcPr>
            <w:tcW w:w="1587" w:type="dxa"/>
            <w:gridSpan w:val="2"/>
            <w:tcBorders>
              <w:top w:val="single" w:sz="12" w:space="0" w:color="008000"/>
              <w:left w:val="single" w:sz="12" w:space="0" w:color="008000"/>
              <w:bottom w:val="single" w:sz="12" w:space="0" w:color="008000"/>
              <w:right w:val="single" w:sz="12" w:space="0" w:color="008000"/>
            </w:tcBorders>
            <w:vAlign w:val="bottom"/>
          </w:tcPr>
          <w:p w14:paraId="575DFB7B" w14:textId="77777777" w:rsidR="00BF2825" w:rsidRPr="002266E7" w:rsidRDefault="00BF2825" w:rsidP="00E35EBB">
            <w:pPr>
              <w:jc w:val="right"/>
            </w:pPr>
            <w:r w:rsidRPr="002266E7">
              <w:rPr>
                <w:bCs/>
                <w:sz w:val="16"/>
                <w:szCs w:val="16"/>
              </w:rPr>
              <w:t>………………I____I</w:t>
            </w:r>
          </w:p>
        </w:tc>
        <w:tc>
          <w:tcPr>
            <w:tcW w:w="1329" w:type="dxa"/>
            <w:tcBorders>
              <w:top w:val="single" w:sz="12" w:space="0" w:color="008000"/>
              <w:left w:val="single" w:sz="12" w:space="0" w:color="008000"/>
              <w:bottom w:val="single" w:sz="12" w:space="0" w:color="008000"/>
              <w:right w:val="single" w:sz="12" w:space="0" w:color="008000"/>
            </w:tcBorders>
          </w:tcPr>
          <w:p w14:paraId="4B85793F" w14:textId="77777777" w:rsidR="00BF2825" w:rsidRDefault="00BF2825" w:rsidP="00E35EBB">
            <w:pPr>
              <w:jc w:val="right"/>
              <w:rPr>
                <w:b/>
                <w:bCs/>
                <w:sz w:val="16"/>
                <w:szCs w:val="16"/>
              </w:rPr>
            </w:pPr>
          </w:p>
        </w:tc>
      </w:tr>
    </w:tbl>
    <w:p w14:paraId="5E2AD692" w14:textId="45D30877" w:rsidR="00D30E69" w:rsidRPr="00A665D8" w:rsidRDefault="00B102E7" w:rsidP="00B102E7">
      <w:pPr>
        <w:ind w:left="-142"/>
        <w:rPr>
          <w:sz w:val="16"/>
          <w:szCs w:val="16"/>
        </w:rPr>
      </w:pPr>
      <w:r>
        <w:rPr>
          <w:b/>
          <w:bCs/>
          <w:sz w:val="16"/>
          <w:szCs w:val="16"/>
        </w:rPr>
        <w:t>*1</w:t>
      </w:r>
      <w:r w:rsidR="00D30E69" w:rsidRPr="002D3250">
        <w:rPr>
          <w:b/>
          <w:bCs/>
          <w:sz w:val="16"/>
          <w:szCs w:val="16"/>
        </w:rPr>
        <w:t xml:space="preserve"> </w:t>
      </w:r>
      <w:r w:rsidR="00D30E69">
        <w:rPr>
          <w:b/>
          <w:bCs/>
          <w:sz w:val="16"/>
          <w:szCs w:val="16"/>
        </w:rPr>
        <w:t>Lien de Parenté :</w:t>
      </w:r>
      <w:r w:rsidR="00D30E69" w:rsidRPr="0001569E">
        <w:rPr>
          <w:bCs/>
          <w:sz w:val="16"/>
          <w:szCs w:val="16"/>
        </w:rPr>
        <w:t xml:space="preserve"> </w:t>
      </w:r>
      <w:r w:rsidR="00D30E69">
        <w:rPr>
          <w:sz w:val="16"/>
          <w:szCs w:val="16"/>
        </w:rPr>
        <w:t xml:space="preserve">établie par rapport au chef de ménage </w:t>
      </w:r>
      <w:r w:rsidR="00D30E69" w:rsidRPr="00A665D8">
        <w:rPr>
          <w:sz w:val="16"/>
          <w:szCs w:val="16"/>
        </w:rPr>
        <w:t>1=Chef de ménage 2=Epouse (ou conjoint) 3=Fils/fille 4=Neveu/nièce 5= Père/mère 6=Frère/sœur</w:t>
      </w:r>
      <w:r w:rsidR="00FF6739">
        <w:rPr>
          <w:sz w:val="16"/>
          <w:szCs w:val="16"/>
        </w:rPr>
        <w:t xml:space="preserve"> </w:t>
      </w:r>
      <w:r w:rsidR="00D30E69">
        <w:rPr>
          <w:sz w:val="16"/>
          <w:szCs w:val="16"/>
        </w:rPr>
        <w:t>7</w:t>
      </w:r>
      <w:r w:rsidR="00D30E69" w:rsidRPr="00A665D8">
        <w:rPr>
          <w:sz w:val="16"/>
          <w:szCs w:val="16"/>
        </w:rPr>
        <w:t>=</w:t>
      </w:r>
      <w:r w:rsidR="00D30E69">
        <w:rPr>
          <w:sz w:val="16"/>
          <w:szCs w:val="16"/>
        </w:rPr>
        <w:t xml:space="preserve">Petit fils/fille </w:t>
      </w:r>
      <w:r w:rsidR="00F72545">
        <w:rPr>
          <w:sz w:val="16"/>
          <w:szCs w:val="16"/>
        </w:rPr>
        <w:t>8</w:t>
      </w:r>
      <w:r w:rsidR="00D30E69" w:rsidRPr="00A665D8">
        <w:rPr>
          <w:sz w:val="16"/>
          <w:szCs w:val="16"/>
        </w:rPr>
        <w:t>=</w:t>
      </w:r>
      <w:r w:rsidR="00F72545">
        <w:rPr>
          <w:sz w:val="16"/>
          <w:szCs w:val="16"/>
        </w:rPr>
        <w:t xml:space="preserve">Enfant </w:t>
      </w:r>
      <w:proofErr w:type="gramStart"/>
      <w:r w:rsidR="00F72545">
        <w:rPr>
          <w:sz w:val="16"/>
          <w:szCs w:val="16"/>
        </w:rPr>
        <w:t>confié  9</w:t>
      </w:r>
      <w:proofErr w:type="gramEnd"/>
      <w:r w:rsidR="00F72545">
        <w:rPr>
          <w:sz w:val="16"/>
          <w:szCs w:val="16"/>
        </w:rPr>
        <w:t>=</w:t>
      </w:r>
      <w:r w:rsidR="00D30E69">
        <w:rPr>
          <w:sz w:val="16"/>
          <w:szCs w:val="16"/>
        </w:rPr>
        <w:t>Bonne ou employé 99</w:t>
      </w:r>
      <w:r w:rsidR="00D30E69" w:rsidRPr="00A665D8">
        <w:rPr>
          <w:sz w:val="16"/>
          <w:szCs w:val="16"/>
        </w:rPr>
        <w:t xml:space="preserve">Autre </w:t>
      </w:r>
      <w:r w:rsidR="00D30E69">
        <w:rPr>
          <w:sz w:val="16"/>
          <w:szCs w:val="16"/>
        </w:rPr>
        <w:t xml:space="preserve">0.Aucun </w:t>
      </w:r>
      <w:r w:rsidR="00D30E69" w:rsidRPr="00A665D8">
        <w:rPr>
          <w:sz w:val="16"/>
          <w:szCs w:val="16"/>
        </w:rPr>
        <w:t>(préciser</w:t>
      </w:r>
      <w:r w:rsidR="00D30E69">
        <w:rPr>
          <w:sz w:val="16"/>
          <w:szCs w:val="16"/>
        </w:rPr>
        <w:t xml:space="preserve"> dans observation</w:t>
      </w:r>
      <w:r w:rsidR="00D30E69" w:rsidRPr="00A665D8">
        <w:rPr>
          <w:sz w:val="16"/>
          <w:szCs w:val="16"/>
        </w:rPr>
        <w:t>)</w:t>
      </w:r>
    </w:p>
    <w:p w14:paraId="2C7675E2" w14:textId="5DC7D2EF" w:rsidR="00D30E69" w:rsidRPr="0082208D" w:rsidRDefault="00D30E69" w:rsidP="00B102E7">
      <w:pPr>
        <w:ind w:left="-142"/>
        <w:rPr>
          <w:sz w:val="16"/>
          <w:szCs w:val="16"/>
        </w:rPr>
      </w:pPr>
      <w:r w:rsidRPr="0082208D">
        <w:rPr>
          <w:b/>
          <w:bCs/>
          <w:sz w:val="16"/>
          <w:szCs w:val="16"/>
        </w:rPr>
        <w:t>*</w:t>
      </w:r>
      <w:r w:rsidR="00B102E7">
        <w:rPr>
          <w:b/>
          <w:bCs/>
          <w:sz w:val="16"/>
          <w:szCs w:val="16"/>
        </w:rPr>
        <w:t>2</w:t>
      </w:r>
      <w:r w:rsidRPr="0082208D">
        <w:rPr>
          <w:b/>
          <w:bCs/>
          <w:sz w:val="16"/>
          <w:szCs w:val="16"/>
        </w:rPr>
        <w:t xml:space="preserve"> Présent/Absent </w:t>
      </w:r>
      <w:r w:rsidRPr="0082208D">
        <w:rPr>
          <w:sz w:val="16"/>
          <w:szCs w:val="16"/>
        </w:rPr>
        <w:t>(0=Absent, 1=Présent</w:t>
      </w:r>
      <w:r w:rsidRPr="00B102E7">
        <w:rPr>
          <w:sz w:val="16"/>
          <w:szCs w:val="16"/>
        </w:rPr>
        <w:t>, 9=Décédé</w:t>
      </w:r>
      <w:r w:rsidRPr="0082208D">
        <w:rPr>
          <w:sz w:val="16"/>
          <w:szCs w:val="16"/>
        </w:rPr>
        <w:t xml:space="preserve">). Sont considérées comme absentes des personnes qui sont parties définitivement ou pour une longue durée (et qui ne travaillent pas et ne mangent plus dans l’exploitation depuis une durée assez longue …). Sont considérées comme présentes les personnes qui appartiennent au ménage et qui ont été là pendant, au moins une partie de l’année 2018-2019 (sauf si parti définitivement en début 2018-2019). Si décès, noter en observation l’âge au moment du décès (en année). Si moins de 1 an, mettre 1 an. </w:t>
      </w:r>
    </w:p>
    <w:p w14:paraId="5A74D4AD" w14:textId="77777777" w:rsidR="00BF2825" w:rsidRDefault="00B102E7" w:rsidP="00B102E7">
      <w:pPr>
        <w:ind w:left="-142"/>
        <w:rPr>
          <w:sz w:val="16"/>
          <w:szCs w:val="16"/>
        </w:rPr>
      </w:pPr>
      <w:r>
        <w:rPr>
          <w:b/>
          <w:bCs/>
          <w:sz w:val="16"/>
          <w:szCs w:val="16"/>
        </w:rPr>
        <w:t>*3</w:t>
      </w:r>
      <w:r w:rsidR="00D30E69" w:rsidRPr="0082208D">
        <w:rPr>
          <w:sz w:val="16"/>
          <w:szCs w:val="16"/>
        </w:rPr>
        <w:t> </w:t>
      </w:r>
      <w:r w:rsidR="00D30E69" w:rsidRPr="0082208D">
        <w:rPr>
          <w:b/>
          <w:bCs/>
          <w:sz w:val="16"/>
          <w:szCs w:val="16"/>
        </w:rPr>
        <w:t>Niveau scolaire</w:t>
      </w:r>
      <w:r w:rsidR="00D30E69" w:rsidRPr="0082208D">
        <w:rPr>
          <w:sz w:val="16"/>
          <w:szCs w:val="16"/>
        </w:rPr>
        <w:t>: 0 n’a pas été à l’école Noter le niveau atteint ou en cours :</w:t>
      </w:r>
      <w:r w:rsidR="00BF2825">
        <w:rPr>
          <w:sz w:val="16"/>
          <w:szCs w:val="16"/>
        </w:rPr>
        <w:t xml:space="preserve"> 1=primaire, 2=secondaire, 3= </w:t>
      </w:r>
      <w:r w:rsidR="00D30E69" w:rsidRPr="0082208D">
        <w:rPr>
          <w:sz w:val="16"/>
          <w:szCs w:val="16"/>
        </w:rPr>
        <w:t>Université</w:t>
      </w:r>
      <w:r w:rsidR="005B0014">
        <w:rPr>
          <w:sz w:val="16"/>
          <w:szCs w:val="16"/>
        </w:rPr>
        <w:t xml:space="preserve">, Cor= école coranique, </w:t>
      </w:r>
      <w:r w:rsidR="00D30E69">
        <w:rPr>
          <w:sz w:val="16"/>
          <w:szCs w:val="16"/>
        </w:rPr>
        <w:t>FP=Formation professionnelle</w:t>
      </w:r>
      <w:r w:rsidR="005B0014">
        <w:rPr>
          <w:sz w:val="16"/>
          <w:szCs w:val="16"/>
        </w:rPr>
        <w:t xml:space="preserve"> (apprentissage informel)</w:t>
      </w:r>
      <w:r w:rsidR="00D30E69">
        <w:rPr>
          <w:sz w:val="16"/>
          <w:szCs w:val="16"/>
        </w:rPr>
        <w:t xml:space="preserve"> précisez dans observations</w:t>
      </w:r>
      <w:r w:rsidR="00D30E69" w:rsidRPr="0082208D">
        <w:rPr>
          <w:sz w:val="16"/>
          <w:szCs w:val="16"/>
        </w:rPr>
        <w:t xml:space="preserve">. </w:t>
      </w:r>
    </w:p>
    <w:p w14:paraId="57952695" w14:textId="00C99026" w:rsidR="00D30E69" w:rsidRDefault="00D30E69" w:rsidP="00B102E7">
      <w:pPr>
        <w:ind w:left="-142"/>
        <w:rPr>
          <w:sz w:val="16"/>
          <w:szCs w:val="16"/>
        </w:rPr>
      </w:pPr>
      <w:r w:rsidRPr="0082208D">
        <w:rPr>
          <w:sz w:val="16"/>
          <w:szCs w:val="16"/>
        </w:rPr>
        <w:lastRenderedPageBreak/>
        <w:t>*</w:t>
      </w:r>
      <w:r w:rsidR="00B102E7">
        <w:rPr>
          <w:b/>
          <w:sz w:val="16"/>
          <w:szCs w:val="16"/>
        </w:rPr>
        <w:t>4</w:t>
      </w:r>
      <w:r w:rsidRPr="0082208D">
        <w:rPr>
          <w:sz w:val="16"/>
          <w:szCs w:val="16"/>
        </w:rPr>
        <w:t xml:space="preserve"> </w:t>
      </w:r>
      <w:r w:rsidR="00447DCA">
        <w:rPr>
          <w:b/>
          <w:sz w:val="16"/>
          <w:szCs w:val="16"/>
        </w:rPr>
        <w:t>Formation</w:t>
      </w:r>
      <w:r w:rsidR="00ED16C5">
        <w:rPr>
          <w:b/>
          <w:sz w:val="16"/>
          <w:szCs w:val="16"/>
        </w:rPr>
        <w:t xml:space="preserve"> agricole</w:t>
      </w:r>
      <w:r>
        <w:rPr>
          <w:sz w:val="16"/>
          <w:szCs w:val="16"/>
        </w:rPr>
        <w:t xml:space="preserve"> : </w:t>
      </w:r>
      <w:r w:rsidR="00447DCA">
        <w:rPr>
          <w:sz w:val="16"/>
          <w:szCs w:val="16"/>
        </w:rPr>
        <w:t xml:space="preserve">nombre de formations agricoles </w:t>
      </w:r>
      <w:r w:rsidR="00993AEB">
        <w:rPr>
          <w:sz w:val="16"/>
          <w:szCs w:val="16"/>
        </w:rPr>
        <w:t xml:space="preserve">suivis </w:t>
      </w:r>
      <w:r w:rsidR="00447DCA">
        <w:rPr>
          <w:sz w:val="16"/>
          <w:szCs w:val="16"/>
        </w:rPr>
        <w:t>organisé</w:t>
      </w:r>
      <w:r w:rsidR="00993AEB">
        <w:rPr>
          <w:sz w:val="16"/>
          <w:szCs w:val="16"/>
        </w:rPr>
        <w:t>es</w:t>
      </w:r>
      <w:r w:rsidR="00447DCA">
        <w:rPr>
          <w:sz w:val="16"/>
          <w:szCs w:val="16"/>
        </w:rPr>
        <w:t xml:space="preserve"> par des </w:t>
      </w:r>
      <w:r w:rsidR="00C232D4">
        <w:rPr>
          <w:sz w:val="16"/>
          <w:szCs w:val="16"/>
        </w:rPr>
        <w:t xml:space="preserve">organisations professionnelles, </w:t>
      </w:r>
      <w:r w:rsidR="00447DCA">
        <w:rPr>
          <w:sz w:val="16"/>
          <w:szCs w:val="16"/>
        </w:rPr>
        <w:t>ONG ou autres</w:t>
      </w:r>
    </w:p>
    <w:p w14:paraId="6C73D7E2" w14:textId="47084B80" w:rsidR="00D30E69" w:rsidRDefault="00675A96" w:rsidP="00B102E7">
      <w:pPr>
        <w:ind w:left="-142"/>
        <w:rPr>
          <w:bCs/>
          <w:sz w:val="16"/>
          <w:szCs w:val="16"/>
        </w:rPr>
      </w:pPr>
      <w:r>
        <w:rPr>
          <w:b/>
          <w:bCs/>
          <w:sz w:val="16"/>
          <w:szCs w:val="16"/>
        </w:rPr>
        <w:t>*5</w:t>
      </w:r>
      <w:r w:rsidR="00D30E69" w:rsidRPr="00B85372">
        <w:rPr>
          <w:b/>
          <w:bCs/>
          <w:sz w:val="16"/>
          <w:szCs w:val="16"/>
        </w:rPr>
        <w:t xml:space="preserve"> </w:t>
      </w:r>
      <w:r w:rsidR="00D30E69" w:rsidRPr="0082208D">
        <w:rPr>
          <w:b/>
          <w:bCs/>
          <w:sz w:val="16"/>
          <w:szCs w:val="16"/>
        </w:rPr>
        <w:t xml:space="preserve">Activités écrivez en toute lettre l’Activité puis </w:t>
      </w:r>
      <w:r w:rsidR="00D30E69" w:rsidRPr="0082208D">
        <w:rPr>
          <w:bCs/>
          <w:sz w:val="16"/>
          <w:szCs w:val="16"/>
        </w:rPr>
        <w:t xml:space="preserve">codes </w:t>
      </w:r>
      <w:r w:rsidR="000777C0">
        <w:rPr>
          <w:bCs/>
          <w:sz w:val="16"/>
          <w:szCs w:val="16"/>
          <w:highlight w:val="yellow"/>
        </w:rPr>
        <w:t xml:space="preserve">de la </w:t>
      </w:r>
      <w:r w:rsidR="000777C0" w:rsidRPr="000777C0">
        <w:rPr>
          <w:b/>
          <w:bCs/>
          <w:sz w:val="16"/>
          <w:szCs w:val="16"/>
          <w:highlight w:val="yellow"/>
        </w:rPr>
        <w:t>grille Activités</w:t>
      </w:r>
      <w:r w:rsidR="000777C0" w:rsidRPr="00454506">
        <w:rPr>
          <w:b/>
          <w:bCs/>
          <w:sz w:val="16"/>
          <w:szCs w:val="16"/>
        </w:rPr>
        <w:t xml:space="preserve"> </w:t>
      </w:r>
      <w:r w:rsidR="000777C0" w:rsidRPr="00454506">
        <w:rPr>
          <w:bCs/>
          <w:sz w:val="16"/>
          <w:szCs w:val="16"/>
        </w:rPr>
        <w:t xml:space="preserve">ou </w:t>
      </w:r>
      <w:r w:rsidR="00D30E69" w:rsidRPr="00454506">
        <w:rPr>
          <w:bCs/>
          <w:sz w:val="16"/>
          <w:szCs w:val="16"/>
        </w:rPr>
        <w:t>99= Autre</w:t>
      </w:r>
      <w:r w:rsidR="00D30E69" w:rsidRPr="00C809B6">
        <w:rPr>
          <w:bCs/>
          <w:sz w:val="16"/>
          <w:szCs w:val="16"/>
        </w:rPr>
        <w:t xml:space="preserve"> </w:t>
      </w:r>
    </w:p>
    <w:p w14:paraId="332DDEA1" w14:textId="42686026" w:rsidR="00D30E69" w:rsidRDefault="00675A96" w:rsidP="00B102E7">
      <w:pPr>
        <w:ind w:left="-142"/>
        <w:rPr>
          <w:b/>
          <w:bCs/>
          <w:sz w:val="16"/>
          <w:szCs w:val="16"/>
        </w:rPr>
      </w:pPr>
      <w:r>
        <w:rPr>
          <w:b/>
          <w:bCs/>
          <w:sz w:val="16"/>
          <w:szCs w:val="16"/>
        </w:rPr>
        <w:t>*6</w:t>
      </w:r>
      <w:r w:rsidR="00D30E69">
        <w:rPr>
          <w:b/>
          <w:bCs/>
          <w:sz w:val="16"/>
          <w:szCs w:val="16"/>
        </w:rPr>
        <w:t xml:space="preserve"> Autres sources de revenu : </w:t>
      </w:r>
      <w:r w:rsidR="00D30E69" w:rsidRPr="00D211CD">
        <w:rPr>
          <w:sz w:val="16"/>
          <w:szCs w:val="16"/>
        </w:rPr>
        <w:t xml:space="preserve">Est-ce que cette personne a d’autres sources de revenus </w:t>
      </w:r>
      <w:r w:rsidR="00D30E69">
        <w:rPr>
          <w:sz w:val="16"/>
          <w:szCs w:val="16"/>
        </w:rPr>
        <w:t xml:space="preserve">(soit </w:t>
      </w:r>
      <w:r w:rsidR="00D30E69" w:rsidRPr="00D211CD">
        <w:rPr>
          <w:sz w:val="16"/>
          <w:szCs w:val="16"/>
        </w:rPr>
        <w:t>pas mentionnées comme activité principal</w:t>
      </w:r>
      <w:r w:rsidR="00D30E69">
        <w:rPr>
          <w:sz w:val="16"/>
          <w:szCs w:val="16"/>
        </w:rPr>
        <w:t>e</w:t>
      </w:r>
      <w:r w:rsidR="00D30E69" w:rsidRPr="00D211CD">
        <w:rPr>
          <w:sz w:val="16"/>
          <w:szCs w:val="16"/>
        </w:rPr>
        <w:t xml:space="preserve"> ou secondaire </w:t>
      </w:r>
      <w:r w:rsidR="00D30E69">
        <w:rPr>
          <w:sz w:val="16"/>
          <w:szCs w:val="16"/>
        </w:rPr>
        <w:t xml:space="preserve">soit d’autres comme pensions, retraite, transferts, etc.) </w:t>
      </w:r>
      <w:r w:rsidR="00D30E69" w:rsidRPr="00D211CD">
        <w:rPr>
          <w:sz w:val="16"/>
          <w:szCs w:val="16"/>
        </w:rPr>
        <w:t xml:space="preserve">? Si oui, </w:t>
      </w:r>
      <w:r w:rsidR="00D30E69">
        <w:rPr>
          <w:sz w:val="16"/>
          <w:szCs w:val="16"/>
        </w:rPr>
        <w:t>écrivez et codez : si activité citée ci-dessus codes</w:t>
      </w:r>
      <w:r w:rsidR="000E5509">
        <w:rPr>
          <w:sz w:val="16"/>
          <w:szCs w:val="16"/>
        </w:rPr>
        <w:t xml:space="preserve"> ci-dessus. Si non 31 =Retraite ;</w:t>
      </w:r>
      <w:r w:rsidR="00D30E69">
        <w:rPr>
          <w:sz w:val="16"/>
          <w:szCs w:val="16"/>
        </w:rPr>
        <w:t xml:space="preserve"> 32=</w:t>
      </w:r>
      <w:r w:rsidR="00D30E69" w:rsidRPr="00C35058">
        <w:rPr>
          <w:sz w:val="16"/>
          <w:szCs w:val="16"/>
        </w:rPr>
        <w:t>Pension</w:t>
      </w:r>
      <w:r w:rsidR="000E5509">
        <w:rPr>
          <w:sz w:val="16"/>
          <w:szCs w:val="16"/>
        </w:rPr>
        <w:t> ;</w:t>
      </w:r>
      <w:r w:rsidR="00D30E69" w:rsidRPr="00C35058">
        <w:rPr>
          <w:sz w:val="16"/>
          <w:szCs w:val="16"/>
        </w:rPr>
        <w:t xml:space="preserve"> 33= Indemnité reçue en tant </w:t>
      </w:r>
      <w:proofErr w:type="gramStart"/>
      <w:r w:rsidR="00D30E69" w:rsidRPr="00C35058">
        <w:rPr>
          <w:sz w:val="16"/>
          <w:szCs w:val="16"/>
        </w:rPr>
        <w:t>que élu</w:t>
      </w:r>
      <w:proofErr w:type="gramEnd"/>
      <w:r w:rsidR="00D30E69" w:rsidRPr="00C35058">
        <w:rPr>
          <w:sz w:val="16"/>
          <w:szCs w:val="16"/>
        </w:rPr>
        <w:t xml:space="preserve"> local</w:t>
      </w:r>
      <w:r w:rsidR="000E5509">
        <w:rPr>
          <w:sz w:val="16"/>
          <w:szCs w:val="16"/>
        </w:rPr>
        <w:t> ;</w:t>
      </w:r>
      <w:r w:rsidR="00D30E69" w:rsidRPr="00C35058">
        <w:rPr>
          <w:sz w:val="16"/>
          <w:szCs w:val="16"/>
        </w:rPr>
        <w:t xml:space="preserve"> 34= Indemnité reçue en tant que responsable d’OP</w:t>
      </w:r>
      <w:r w:rsidR="000E5509">
        <w:rPr>
          <w:sz w:val="16"/>
          <w:szCs w:val="16"/>
        </w:rPr>
        <w:t> ;</w:t>
      </w:r>
      <w:r w:rsidR="00D30E69" w:rsidRPr="00C35058">
        <w:rPr>
          <w:sz w:val="16"/>
          <w:szCs w:val="16"/>
        </w:rPr>
        <w:t xml:space="preserve"> 41=Transfert d’un émigré</w:t>
      </w:r>
      <w:r w:rsidR="000E5509">
        <w:rPr>
          <w:sz w:val="16"/>
          <w:szCs w:val="16"/>
        </w:rPr>
        <w:t> ; 42=Aide alimentaire ;</w:t>
      </w:r>
      <w:r w:rsidR="00D30E69" w:rsidRPr="00C35058">
        <w:rPr>
          <w:sz w:val="16"/>
          <w:szCs w:val="16"/>
        </w:rPr>
        <w:t xml:space="preserve"> 43=Dons reç</w:t>
      </w:r>
      <w:r w:rsidR="000E5509">
        <w:rPr>
          <w:sz w:val="16"/>
          <w:szCs w:val="16"/>
        </w:rPr>
        <w:t>us d’une ONG ou autre organisme ;</w:t>
      </w:r>
      <w:r w:rsidR="00D30E69" w:rsidRPr="00C35058">
        <w:rPr>
          <w:sz w:val="16"/>
          <w:szCs w:val="16"/>
        </w:rPr>
        <w:t xml:space="preserve"> 44</w:t>
      </w:r>
      <w:r w:rsidR="00C35058" w:rsidRPr="00C35058">
        <w:rPr>
          <w:sz w:val="16"/>
          <w:szCs w:val="16"/>
        </w:rPr>
        <w:t>=</w:t>
      </w:r>
      <w:r w:rsidR="00D30E69" w:rsidRPr="00C35058">
        <w:rPr>
          <w:sz w:val="16"/>
          <w:szCs w:val="16"/>
        </w:rPr>
        <w:t>Don reçu d'une</w:t>
      </w:r>
      <w:r w:rsidR="000E5509">
        <w:rPr>
          <w:sz w:val="16"/>
          <w:szCs w:val="16"/>
        </w:rPr>
        <w:t xml:space="preserve"> tierce personne ;</w:t>
      </w:r>
      <w:r w:rsidR="00D30E69" w:rsidRPr="00C35058">
        <w:rPr>
          <w:sz w:val="16"/>
          <w:szCs w:val="16"/>
        </w:rPr>
        <w:t xml:space="preserve"> 51</w:t>
      </w:r>
      <w:r w:rsidR="000E5509">
        <w:rPr>
          <w:sz w:val="16"/>
          <w:szCs w:val="16"/>
        </w:rPr>
        <w:t>=Location et rente foncière ;</w:t>
      </w:r>
      <w:r w:rsidR="00C35058" w:rsidRPr="00C35058">
        <w:rPr>
          <w:sz w:val="16"/>
          <w:szCs w:val="16"/>
        </w:rPr>
        <w:t xml:space="preserve"> 52=</w:t>
      </w:r>
      <w:r w:rsidR="00D30E69" w:rsidRPr="00C35058">
        <w:rPr>
          <w:sz w:val="16"/>
          <w:szCs w:val="16"/>
        </w:rPr>
        <w:t>Location ou rente immobilière</w:t>
      </w:r>
      <w:r w:rsidR="00D30E69">
        <w:rPr>
          <w:sz w:val="16"/>
          <w:szCs w:val="16"/>
        </w:rPr>
        <w:t xml:space="preserve"> (loc</w:t>
      </w:r>
      <w:r w:rsidR="00C35058">
        <w:rPr>
          <w:sz w:val="16"/>
          <w:szCs w:val="16"/>
        </w:rPr>
        <w:t>ation de maison ou bâtiment)</w:t>
      </w:r>
      <w:r w:rsidR="000E5509">
        <w:rPr>
          <w:sz w:val="16"/>
          <w:szCs w:val="16"/>
        </w:rPr>
        <w:t> ;</w:t>
      </w:r>
      <w:r w:rsidR="00C35058">
        <w:rPr>
          <w:sz w:val="16"/>
          <w:szCs w:val="16"/>
        </w:rPr>
        <w:t xml:space="preserve"> 53=</w:t>
      </w:r>
      <w:r w:rsidR="00D30E69">
        <w:rPr>
          <w:sz w:val="16"/>
          <w:szCs w:val="16"/>
        </w:rPr>
        <w:t>Autres rentes</w:t>
      </w:r>
      <w:r w:rsidR="00C35058">
        <w:rPr>
          <w:sz w:val="16"/>
          <w:szCs w:val="16"/>
        </w:rPr>
        <w:t> ;</w:t>
      </w:r>
      <w:r w:rsidR="00D30E69">
        <w:rPr>
          <w:sz w:val="16"/>
          <w:szCs w:val="16"/>
        </w:rPr>
        <w:t xml:space="preserve"> 90=Autre </w:t>
      </w:r>
      <w:r w:rsidR="00D30E69" w:rsidRPr="00C118DF">
        <w:rPr>
          <w:b/>
          <w:bCs/>
          <w:sz w:val="16"/>
          <w:szCs w:val="16"/>
        </w:rPr>
        <w:t>(vous pouvez utiliser cette colonne pour une troisième activité si besoin)</w:t>
      </w:r>
      <w:r w:rsidR="00D30E69">
        <w:rPr>
          <w:b/>
          <w:bCs/>
          <w:sz w:val="16"/>
          <w:szCs w:val="16"/>
        </w:rPr>
        <w:t>.</w:t>
      </w:r>
    </w:p>
    <w:p w14:paraId="01C2A520" w14:textId="77777777" w:rsidR="00D30E69" w:rsidRDefault="00D30E69" w:rsidP="00D30E69"/>
    <w:p w14:paraId="18983416" w14:textId="2F4B5D18" w:rsidR="002A1080" w:rsidRDefault="00BA1AD9" w:rsidP="009A2324">
      <w:pPr>
        <w:pStyle w:val="Titre2"/>
      </w:pPr>
      <w:bookmarkStart w:id="3" w:name="_Toc22894236"/>
      <w:r>
        <w:t>A</w:t>
      </w:r>
      <w:r w:rsidR="00D30E69">
        <w:t xml:space="preserve">2) </w:t>
      </w:r>
      <w:r w:rsidR="002B3746">
        <w:t xml:space="preserve">Activités </w:t>
      </w:r>
      <w:r w:rsidR="00650165">
        <w:t xml:space="preserve">et revenus </w:t>
      </w:r>
      <w:r w:rsidR="00FF6739" w:rsidRPr="00241C1D">
        <w:rPr>
          <w:u w:val="single"/>
        </w:rPr>
        <w:t>en 2019</w:t>
      </w:r>
      <w:r w:rsidR="00FF6739">
        <w:t xml:space="preserve"> </w:t>
      </w:r>
      <w:r w:rsidR="002B3746">
        <w:t>des personnes présentes sur l’exploitation</w:t>
      </w:r>
      <w:r w:rsidR="00052BCB">
        <w:t xml:space="preserve"> </w:t>
      </w:r>
      <w:r w:rsidR="00166AC7" w:rsidRPr="002A1080">
        <w:rPr>
          <w:u w:val="single"/>
        </w:rPr>
        <w:t>hors travail sur l’exploitation agricole familiale</w:t>
      </w:r>
      <w:r w:rsidR="00166AC7">
        <w:rPr>
          <w:u w:val="single"/>
        </w:rPr>
        <w:t xml:space="preserve"> et hors migration courte</w:t>
      </w:r>
      <w:bookmarkEnd w:id="3"/>
    </w:p>
    <w:p w14:paraId="1BC21FEE" w14:textId="2982C3A4" w:rsidR="002B3746" w:rsidRDefault="00052BCB" w:rsidP="000D4457">
      <w:pPr>
        <w:pStyle w:val="Style1"/>
      </w:pPr>
      <w:r>
        <w:t>(Pour chaque actif, on enregistre chacune de ses activités séparément)</w:t>
      </w:r>
    </w:p>
    <w:tbl>
      <w:tblPr>
        <w:tblW w:w="14370" w:type="dxa"/>
        <w:tblInd w:w="-15" w:type="dxa"/>
        <w:tblBorders>
          <w:top w:val="single" w:sz="12" w:space="0" w:color="008000"/>
          <w:left w:val="nil"/>
          <w:bottom w:val="single" w:sz="12" w:space="0" w:color="008000"/>
          <w:right w:val="nil"/>
          <w:insideH w:val="nil"/>
          <w:insideV w:val="nil"/>
        </w:tblBorders>
        <w:tblCellMar>
          <w:left w:w="0" w:type="dxa"/>
          <w:right w:w="0" w:type="dxa"/>
        </w:tblCellMar>
        <w:tblLook w:val="00A0" w:firstRow="1" w:lastRow="0" w:firstColumn="1" w:lastColumn="0" w:noHBand="0" w:noVBand="0"/>
      </w:tblPr>
      <w:tblGrid>
        <w:gridCol w:w="457"/>
        <w:gridCol w:w="707"/>
        <w:gridCol w:w="3967"/>
        <w:gridCol w:w="824"/>
        <w:gridCol w:w="865"/>
        <w:gridCol w:w="900"/>
        <w:gridCol w:w="927"/>
        <w:gridCol w:w="1134"/>
        <w:gridCol w:w="992"/>
        <w:gridCol w:w="993"/>
        <w:gridCol w:w="1072"/>
        <w:gridCol w:w="1532"/>
      </w:tblGrid>
      <w:tr w:rsidR="00BD672F" w:rsidRPr="002E5E38" w14:paraId="66F2C0A2" w14:textId="77777777" w:rsidTr="00BD672F">
        <w:trPr>
          <w:trHeight w:val="331"/>
        </w:trPr>
        <w:tc>
          <w:tcPr>
            <w:tcW w:w="457" w:type="dxa"/>
            <w:tcBorders>
              <w:top w:val="single" w:sz="12" w:space="0" w:color="008000"/>
              <w:left w:val="single" w:sz="12" w:space="0" w:color="008000"/>
              <w:bottom w:val="nil"/>
              <w:right w:val="nil"/>
            </w:tcBorders>
            <w:noWrap/>
            <w:vAlign w:val="center"/>
          </w:tcPr>
          <w:p w14:paraId="2BC4E0DC" w14:textId="77777777" w:rsidR="00BD672F" w:rsidRPr="002E5E38" w:rsidRDefault="00BD672F" w:rsidP="00BE79C6">
            <w:pPr>
              <w:jc w:val="center"/>
              <w:rPr>
                <w:rFonts w:eastAsia="Arial Unicode MS"/>
                <w:sz w:val="18"/>
                <w:szCs w:val="18"/>
              </w:rPr>
            </w:pPr>
            <w:r w:rsidRPr="002E5E38">
              <w:rPr>
                <w:rFonts w:eastAsia="Arial Unicode MS"/>
                <w:sz w:val="18"/>
                <w:szCs w:val="18"/>
              </w:rPr>
              <w:t>N°</w:t>
            </w:r>
          </w:p>
        </w:tc>
        <w:tc>
          <w:tcPr>
            <w:tcW w:w="707" w:type="dxa"/>
            <w:tcBorders>
              <w:top w:val="single" w:sz="12" w:space="0" w:color="008000"/>
              <w:left w:val="single" w:sz="12" w:space="0" w:color="008000"/>
              <w:bottom w:val="nil"/>
              <w:right w:val="single" w:sz="12" w:space="0" w:color="008000"/>
            </w:tcBorders>
            <w:vAlign w:val="center"/>
          </w:tcPr>
          <w:p w14:paraId="3AF33475" w14:textId="0533ACDC" w:rsidR="00BD672F" w:rsidRPr="002E5E38" w:rsidRDefault="00BD672F" w:rsidP="00BE79C6">
            <w:pPr>
              <w:jc w:val="center"/>
              <w:rPr>
                <w:rFonts w:eastAsia="Arial Unicode MS"/>
                <w:sz w:val="16"/>
                <w:szCs w:val="16"/>
              </w:rPr>
            </w:pPr>
            <w:r>
              <w:rPr>
                <w:rFonts w:eastAsia="Arial Unicode MS"/>
                <w:sz w:val="16"/>
                <w:szCs w:val="16"/>
              </w:rPr>
              <w:t>Activité</w:t>
            </w:r>
          </w:p>
        </w:tc>
        <w:tc>
          <w:tcPr>
            <w:tcW w:w="3967" w:type="dxa"/>
            <w:tcBorders>
              <w:top w:val="single" w:sz="12" w:space="0" w:color="008000"/>
              <w:left w:val="single" w:sz="12" w:space="0" w:color="008000"/>
              <w:bottom w:val="nil"/>
              <w:right w:val="single" w:sz="12" w:space="0" w:color="008000"/>
            </w:tcBorders>
            <w:vAlign w:val="center"/>
          </w:tcPr>
          <w:p w14:paraId="1F3052DC" w14:textId="7ABBAC8D" w:rsidR="00BD672F" w:rsidRPr="002E5E38" w:rsidRDefault="00BD672F" w:rsidP="00F708AA">
            <w:pPr>
              <w:jc w:val="center"/>
              <w:rPr>
                <w:rFonts w:eastAsia="Arial Unicode MS"/>
                <w:sz w:val="16"/>
                <w:szCs w:val="16"/>
              </w:rPr>
            </w:pPr>
            <w:r>
              <w:rPr>
                <w:rFonts w:eastAsia="Arial Unicode MS"/>
                <w:sz w:val="16"/>
                <w:szCs w:val="16"/>
              </w:rPr>
              <w:t xml:space="preserve">En 2019, combien de jours pour chaque mois la personne a travaillé à cette activité </w:t>
            </w:r>
            <w:r w:rsidRPr="002B280A">
              <w:rPr>
                <w:rFonts w:eastAsia="Arial Unicode MS"/>
                <w:b/>
                <w:sz w:val="16"/>
                <w:szCs w:val="16"/>
                <w:u w:val="single"/>
              </w:rPr>
              <w:t>en moyenne</w:t>
            </w:r>
            <w:r>
              <w:rPr>
                <w:rFonts w:eastAsia="Arial Unicode MS"/>
                <w:sz w:val="16"/>
                <w:szCs w:val="16"/>
              </w:rPr>
              <w:t>  ?</w:t>
            </w:r>
          </w:p>
        </w:tc>
        <w:tc>
          <w:tcPr>
            <w:tcW w:w="824" w:type="dxa"/>
            <w:tcBorders>
              <w:top w:val="single" w:sz="12" w:space="0" w:color="008000"/>
              <w:left w:val="single" w:sz="12" w:space="0" w:color="008000"/>
              <w:bottom w:val="nil"/>
              <w:right w:val="single" w:sz="12" w:space="0" w:color="008000"/>
            </w:tcBorders>
            <w:vAlign w:val="center"/>
          </w:tcPr>
          <w:p w14:paraId="1A41D3B6" w14:textId="18B36150" w:rsidR="00BD672F" w:rsidRPr="002E5E38" w:rsidRDefault="00BD672F" w:rsidP="00BE79C6">
            <w:pPr>
              <w:jc w:val="center"/>
              <w:rPr>
                <w:rFonts w:eastAsia="Arial Unicode MS"/>
                <w:sz w:val="16"/>
                <w:szCs w:val="16"/>
              </w:rPr>
            </w:pPr>
            <w:r>
              <w:rPr>
                <w:rFonts w:eastAsia="Arial Unicode MS"/>
                <w:sz w:val="16"/>
                <w:szCs w:val="16"/>
              </w:rPr>
              <w:t xml:space="preserve">Combien d’heures par jour </w:t>
            </w:r>
            <w:r w:rsidRPr="002B280A">
              <w:rPr>
                <w:rFonts w:eastAsia="Arial Unicode MS"/>
                <w:b/>
                <w:sz w:val="16"/>
                <w:szCs w:val="16"/>
                <w:u w:val="single"/>
              </w:rPr>
              <w:t>en moyenne</w:t>
            </w:r>
            <w:r>
              <w:rPr>
                <w:rFonts w:eastAsia="Arial Unicode MS"/>
                <w:sz w:val="16"/>
                <w:szCs w:val="16"/>
              </w:rPr>
              <w:t>  ?</w:t>
            </w:r>
          </w:p>
        </w:tc>
        <w:tc>
          <w:tcPr>
            <w:tcW w:w="865" w:type="dxa"/>
            <w:tcBorders>
              <w:top w:val="single" w:sz="12" w:space="0" w:color="008000"/>
              <w:left w:val="single" w:sz="12" w:space="0" w:color="008000"/>
              <w:bottom w:val="nil"/>
              <w:right w:val="single" w:sz="12" w:space="0" w:color="008000"/>
            </w:tcBorders>
          </w:tcPr>
          <w:p w14:paraId="292E1D55" w14:textId="7E1B89ED" w:rsidR="00BD672F" w:rsidRDefault="00BD672F" w:rsidP="00BE79C6">
            <w:pPr>
              <w:jc w:val="center"/>
              <w:rPr>
                <w:sz w:val="16"/>
                <w:szCs w:val="16"/>
              </w:rPr>
            </w:pPr>
            <w:r>
              <w:rPr>
                <w:sz w:val="16"/>
                <w:szCs w:val="16"/>
              </w:rPr>
              <w:t xml:space="preserve">Durée de l’accord de travail </w:t>
            </w:r>
          </w:p>
        </w:tc>
        <w:tc>
          <w:tcPr>
            <w:tcW w:w="900" w:type="dxa"/>
            <w:tcBorders>
              <w:top w:val="single" w:sz="12" w:space="0" w:color="008000"/>
              <w:left w:val="single" w:sz="12" w:space="0" w:color="008000"/>
              <w:bottom w:val="nil"/>
              <w:right w:val="single" w:sz="12" w:space="0" w:color="008000"/>
            </w:tcBorders>
            <w:vAlign w:val="center"/>
          </w:tcPr>
          <w:p w14:paraId="6A63AD2E" w14:textId="30863F10" w:rsidR="00BD672F" w:rsidRPr="002E5E38" w:rsidRDefault="00BD672F" w:rsidP="00BE79C6">
            <w:pPr>
              <w:jc w:val="center"/>
              <w:rPr>
                <w:sz w:val="16"/>
                <w:szCs w:val="16"/>
              </w:rPr>
            </w:pPr>
            <w:r>
              <w:rPr>
                <w:sz w:val="16"/>
                <w:szCs w:val="16"/>
              </w:rPr>
              <w:t>Type de paiement du travail</w:t>
            </w:r>
          </w:p>
        </w:tc>
        <w:tc>
          <w:tcPr>
            <w:tcW w:w="927" w:type="dxa"/>
            <w:tcBorders>
              <w:top w:val="single" w:sz="12" w:space="0" w:color="008000"/>
              <w:left w:val="single" w:sz="12" w:space="0" w:color="008000"/>
              <w:bottom w:val="nil"/>
              <w:right w:val="single" w:sz="12" w:space="0" w:color="008000"/>
            </w:tcBorders>
            <w:vAlign w:val="center"/>
          </w:tcPr>
          <w:p w14:paraId="0CF7A32B" w14:textId="42BEFC6D" w:rsidR="00BD672F" w:rsidRPr="002E5E38" w:rsidRDefault="00BD672F" w:rsidP="00BE79C6">
            <w:pPr>
              <w:jc w:val="center"/>
              <w:rPr>
                <w:sz w:val="16"/>
                <w:szCs w:val="16"/>
              </w:rPr>
            </w:pPr>
            <w:r>
              <w:rPr>
                <w:sz w:val="16"/>
                <w:szCs w:val="16"/>
              </w:rPr>
              <w:t xml:space="preserve">Si travail salarié, </w:t>
            </w:r>
            <w:r w:rsidR="00670EF0" w:rsidRPr="00670EF0">
              <w:rPr>
                <w:sz w:val="16"/>
                <w:szCs w:val="16"/>
              </w:rPr>
              <w:t xml:space="preserve">montant payé </w:t>
            </w:r>
            <w:r>
              <w:rPr>
                <w:sz w:val="16"/>
                <w:szCs w:val="16"/>
              </w:rPr>
              <w:t>par unité de travail</w:t>
            </w:r>
          </w:p>
        </w:tc>
        <w:tc>
          <w:tcPr>
            <w:tcW w:w="1134" w:type="dxa"/>
            <w:tcBorders>
              <w:top w:val="single" w:sz="12" w:space="0" w:color="008000"/>
              <w:left w:val="single" w:sz="12" w:space="0" w:color="008000"/>
              <w:bottom w:val="nil"/>
              <w:right w:val="single" w:sz="12" w:space="0" w:color="008000"/>
            </w:tcBorders>
          </w:tcPr>
          <w:p w14:paraId="7FA2E03D" w14:textId="2681A07F" w:rsidR="00BD672F" w:rsidRDefault="00BD672F" w:rsidP="00BE79C6">
            <w:pPr>
              <w:jc w:val="center"/>
              <w:rPr>
                <w:sz w:val="16"/>
                <w:szCs w:val="16"/>
              </w:rPr>
            </w:pPr>
            <w:r>
              <w:rPr>
                <w:sz w:val="16"/>
                <w:szCs w:val="16"/>
              </w:rPr>
              <w:t xml:space="preserve">Montant perçu pour cette activité en 2019 en </w:t>
            </w:r>
            <w:proofErr w:type="spellStart"/>
            <w:r>
              <w:rPr>
                <w:sz w:val="16"/>
                <w:szCs w:val="16"/>
              </w:rPr>
              <w:t>Fcfa</w:t>
            </w:r>
            <w:proofErr w:type="spellEnd"/>
          </w:p>
        </w:tc>
        <w:tc>
          <w:tcPr>
            <w:tcW w:w="992" w:type="dxa"/>
            <w:tcBorders>
              <w:top w:val="single" w:sz="12" w:space="0" w:color="008000"/>
              <w:left w:val="single" w:sz="12" w:space="0" w:color="008000"/>
              <w:bottom w:val="nil"/>
              <w:right w:val="single" w:sz="12" w:space="0" w:color="008000"/>
            </w:tcBorders>
          </w:tcPr>
          <w:p w14:paraId="3AFB5781" w14:textId="11807694" w:rsidR="00BD672F" w:rsidRDefault="00BD672F" w:rsidP="00670EF0">
            <w:pPr>
              <w:jc w:val="center"/>
              <w:rPr>
                <w:sz w:val="16"/>
                <w:szCs w:val="16"/>
              </w:rPr>
            </w:pPr>
            <w:r>
              <w:rPr>
                <w:sz w:val="16"/>
                <w:szCs w:val="16"/>
              </w:rPr>
              <w:t xml:space="preserve">Type de </w:t>
            </w:r>
            <w:r w:rsidR="00670EF0">
              <w:rPr>
                <w:sz w:val="16"/>
                <w:szCs w:val="16"/>
              </w:rPr>
              <w:t>coût</w:t>
            </w:r>
            <w:r>
              <w:rPr>
                <w:sz w:val="16"/>
                <w:szCs w:val="16"/>
              </w:rPr>
              <w:t>s nécessaire</w:t>
            </w:r>
            <w:r w:rsidR="00670EF0">
              <w:rPr>
                <w:sz w:val="16"/>
                <w:szCs w:val="16"/>
              </w:rPr>
              <w:t>s</w:t>
            </w:r>
            <w:r>
              <w:rPr>
                <w:sz w:val="16"/>
                <w:szCs w:val="16"/>
              </w:rPr>
              <w:t xml:space="preserve"> pour cette activité</w:t>
            </w:r>
          </w:p>
        </w:tc>
        <w:tc>
          <w:tcPr>
            <w:tcW w:w="993" w:type="dxa"/>
            <w:tcBorders>
              <w:top w:val="single" w:sz="12" w:space="0" w:color="008000"/>
              <w:left w:val="single" w:sz="12" w:space="0" w:color="008000"/>
              <w:bottom w:val="nil"/>
              <w:right w:val="single" w:sz="12" w:space="0" w:color="008000"/>
            </w:tcBorders>
          </w:tcPr>
          <w:p w14:paraId="746E2DFD" w14:textId="2CB234E7" w:rsidR="00BD672F" w:rsidRDefault="00BD672F" w:rsidP="00BE79C6">
            <w:pPr>
              <w:jc w:val="center"/>
              <w:rPr>
                <w:sz w:val="16"/>
                <w:szCs w:val="16"/>
              </w:rPr>
            </w:pPr>
            <w:r>
              <w:rPr>
                <w:sz w:val="16"/>
                <w:szCs w:val="16"/>
              </w:rPr>
              <w:t>M</w:t>
            </w:r>
            <w:r w:rsidR="008E39D8">
              <w:rPr>
                <w:sz w:val="16"/>
                <w:szCs w:val="16"/>
              </w:rPr>
              <w:t>ontant coût</w:t>
            </w:r>
            <w:r>
              <w:rPr>
                <w:sz w:val="16"/>
                <w:szCs w:val="16"/>
              </w:rPr>
              <w:t>s 2019</w:t>
            </w:r>
          </w:p>
          <w:p w14:paraId="2659164B" w14:textId="570680DB" w:rsidR="00BD672F" w:rsidRDefault="00BD672F" w:rsidP="00BE79C6">
            <w:pPr>
              <w:jc w:val="center"/>
              <w:rPr>
                <w:sz w:val="16"/>
                <w:szCs w:val="16"/>
              </w:rPr>
            </w:pPr>
            <w:r>
              <w:rPr>
                <w:sz w:val="16"/>
                <w:szCs w:val="16"/>
              </w:rPr>
              <w:t xml:space="preserve">en </w:t>
            </w:r>
            <w:proofErr w:type="spellStart"/>
            <w:r>
              <w:rPr>
                <w:sz w:val="16"/>
                <w:szCs w:val="16"/>
              </w:rPr>
              <w:t>Fcfa</w:t>
            </w:r>
            <w:proofErr w:type="spellEnd"/>
          </w:p>
        </w:tc>
        <w:tc>
          <w:tcPr>
            <w:tcW w:w="1072" w:type="dxa"/>
            <w:tcBorders>
              <w:top w:val="single" w:sz="12" w:space="0" w:color="008000"/>
              <w:left w:val="single" w:sz="12" w:space="0" w:color="008000"/>
              <w:bottom w:val="nil"/>
              <w:right w:val="single" w:sz="12" w:space="0" w:color="008000"/>
            </w:tcBorders>
          </w:tcPr>
          <w:p w14:paraId="401CBED0" w14:textId="5E12C810" w:rsidR="00BD672F" w:rsidRDefault="00BD672F" w:rsidP="00BE79C6">
            <w:pPr>
              <w:jc w:val="center"/>
              <w:rPr>
                <w:sz w:val="16"/>
                <w:szCs w:val="16"/>
              </w:rPr>
            </w:pPr>
            <w:r>
              <w:rPr>
                <w:sz w:val="16"/>
                <w:szCs w:val="16"/>
              </w:rPr>
              <w:t>Principales utilisations du revenu</w:t>
            </w:r>
          </w:p>
        </w:tc>
        <w:tc>
          <w:tcPr>
            <w:tcW w:w="1532" w:type="dxa"/>
            <w:tcBorders>
              <w:top w:val="single" w:sz="12" w:space="0" w:color="008000"/>
              <w:left w:val="single" w:sz="12" w:space="0" w:color="008000"/>
              <w:bottom w:val="nil"/>
              <w:right w:val="single" w:sz="12" w:space="0" w:color="008000"/>
            </w:tcBorders>
          </w:tcPr>
          <w:p w14:paraId="133B59DA" w14:textId="31986A88" w:rsidR="00BD672F" w:rsidRPr="002E5E38" w:rsidRDefault="00BD672F" w:rsidP="00BE79C6">
            <w:pPr>
              <w:jc w:val="center"/>
              <w:rPr>
                <w:sz w:val="16"/>
                <w:szCs w:val="16"/>
              </w:rPr>
            </w:pPr>
          </w:p>
        </w:tc>
      </w:tr>
      <w:tr w:rsidR="00BD672F" w:rsidRPr="002E5E38" w14:paraId="58124C5E" w14:textId="77777777" w:rsidTr="00BD672F">
        <w:trPr>
          <w:trHeight w:val="294"/>
        </w:trPr>
        <w:tc>
          <w:tcPr>
            <w:tcW w:w="457" w:type="dxa"/>
            <w:tcBorders>
              <w:top w:val="nil"/>
              <w:left w:val="single" w:sz="12" w:space="0" w:color="008000"/>
              <w:bottom w:val="single" w:sz="12" w:space="0" w:color="008000"/>
              <w:right w:val="nil"/>
            </w:tcBorders>
            <w:noWrap/>
          </w:tcPr>
          <w:p w14:paraId="09D4E8C9" w14:textId="77777777" w:rsidR="00BD672F" w:rsidRPr="002E5E38" w:rsidRDefault="00BD672F" w:rsidP="00BE79C6">
            <w:pPr>
              <w:jc w:val="center"/>
              <w:rPr>
                <w:rFonts w:eastAsia="Arial Unicode MS"/>
                <w:sz w:val="16"/>
                <w:szCs w:val="16"/>
              </w:rPr>
            </w:pPr>
            <w:r>
              <w:rPr>
                <w:rFonts w:eastAsia="Arial Unicode MS"/>
                <w:sz w:val="16"/>
                <w:szCs w:val="16"/>
              </w:rPr>
              <w:t>*1</w:t>
            </w:r>
          </w:p>
        </w:tc>
        <w:tc>
          <w:tcPr>
            <w:tcW w:w="707" w:type="dxa"/>
            <w:tcBorders>
              <w:top w:val="nil"/>
              <w:left w:val="single" w:sz="12" w:space="0" w:color="008000"/>
              <w:bottom w:val="single" w:sz="12" w:space="0" w:color="008000"/>
              <w:right w:val="single" w:sz="12" w:space="0" w:color="008000"/>
            </w:tcBorders>
          </w:tcPr>
          <w:p w14:paraId="47F32A01" w14:textId="77777777" w:rsidR="00BD672F" w:rsidRPr="002E5E38" w:rsidRDefault="00BD672F" w:rsidP="00BE79C6">
            <w:pPr>
              <w:jc w:val="center"/>
              <w:rPr>
                <w:sz w:val="16"/>
                <w:szCs w:val="16"/>
              </w:rPr>
            </w:pPr>
            <w:r w:rsidRPr="002E5E38">
              <w:rPr>
                <w:sz w:val="16"/>
                <w:szCs w:val="16"/>
              </w:rPr>
              <w:t>*2</w:t>
            </w:r>
          </w:p>
        </w:tc>
        <w:tc>
          <w:tcPr>
            <w:tcW w:w="3967" w:type="dxa"/>
            <w:tcBorders>
              <w:top w:val="nil"/>
              <w:left w:val="single" w:sz="12" w:space="0" w:color="008000"/>
              <w:bottom w:val="single" w:sz="12" w:space="0" w:color="008000"/>
              <w:right w:val="single" w:sz="12" w:space="0" w:color="008000"/>
            </w:tcBorders>
          </w:tcPr>
          <w:p w14:paraId="569F5109" w14:textId="77777777" w:rsidR="00BD672F" w:rsidRPr="002E5E38" w:rsidRDefault="00BD672F" w:rsidP="00BE79C6">
            <w:pPr>
              <w:jc w:val="center"/>
              <w:rPr>
                <w:sz w:val="16"/>
                <w:szCs w:val="16"/>
              </w:rPr>
            </w:pPr>
            <w:r w:rsidRPr="002E5E38">
              <w:rPr>
                <w:sz w:val="16"/>
                <w:szCs w:val="16"/>
              </w:rPr>
              <w:t>*3</w:t>
            </w:r>
          </w:p>
        </w:tc>
        <w:tc>
          <w:tcPr>
            <w:tcW w:w="824" w:type="dxa"/>
            <w:tcBorders>
              <w:top w:val="nil"/>
              <w:left w:val="single" w:sz="12" w:space="0" w:color="008000"/>
              <w:bottom w:val="single" w:sz="12" w:space="0" w:color="008000"/>
              <w:right w:val="single" w:sz="12" w:space="0" w:color="008000"/>
            </w:tcBorders>
          </w:tcPr>
          <w:p w14:paraId="2001D20E" w14:textId="2DFBEBA7" w:rsidR="00BD672F" w:rsidRPr="002E5E38" w:rsidRDefault="00BD672F" w:rsidP="00BE79C6">
            <w:pPr>
              <w:jc w:val="center"/>
              <w:rPr>
                <w:sz w:val="16"/>
                <w:szCs w:val="16"/>
              </w:rPr>
            </w:pPr>
          </w:p>
        </w:tc>
        <w:tc>
          <w:tcPr>
            <w:tcW w:w="865" w:type="dxa"/>
            <w:tcBorders>
              <w:top w:val="nil"/>
              <w:left w:val="single" w:sz="12" w:space="0" w:color="008000"/>
              <w:bottom w:val="single" w:sz="12" w:space="0" w:color="008000"/>
              <w:right w:val="single" w:sz="12" w:space="0" w:color="008000"/>
            </w:tcBorders>
          </w:tcPr>
          <w:p w14:paraId="42B4AEC2" w14:textId="240BDAB2" w:rsidR="00BD672F" w:rsidRDefault="00BD672F" w:rsidP="00BE79C6">
            <w:pPr>
              <w:jc w:val="center"/>
              <w:rPr>
                <w:sz w:val="16"/>
                <w:szCs w:val="16"/>
              </w:rPr>
            </w:pPr>
            <w:r>
              <w:rPr>
                <w:sz w:val="16"/>
                <w:szCs w:val="16"/>
              </w:rPr>
              <w:t>*4</w:t>
            </w:r>
          </w:p>
        </w:tc>
        <w:tc>
          <w:tcPr>
            <w:tcW w:w="900" w:type="dxa"/>
            <w:tcBorders>
              <w:top w:val="nil"/>
              <w:left w:val="single" w:sz="12" w:space="0" w:color="008000"/>
              <w:bottom w:val="single" w:sz="12" w:space="0" w:color="008000"/>
              <w:right w:val="dashed" w:sz="4" w:space="0" w:color="auto"/>
            </w:tcBorders>
          </w:tcPr>
          <w:p w14:paraId="797E8011" w14:textId="4FF089A3" w:rsidR="00BD672F" w:rsidRDefault="00BD672F" w:rsidP="00BE79C6">
            <w:pPr>
              <w:jc w:val="center"/>
              <w:rPr>
                <w:sz w:val="16"/>
                <w:szCs w:val="16"/>
              </w:rPr>
            </w:pPr>
            <w:r>
              <w:rPr>
                <w:sz w:val="16"/>
                <w:szCs w:val="16"/>
              </w:rPr>
              <w:t>*5</w:t>
            </w:r>
          </w:p>
          <w:p w14:paraId="4CE2DA36" w14:textId="184494DA" w:rsidR="00BD672F" w:rsidRPr="002E5E38" w:rsidRDefault="00BD672F" w:rsidP="00BE79C6">
            <w:pPr>
              <w:rPr>
                <w:sz w:val="16"/>
                <w:szCs w:val="16"/>
              </w:rPr>
            </w:pPr>
          </w:p>
        </w:tc>
        <w:tc>
          <w:tcPr>
            <w:tcW w:w="927" w:type="dxa"/>
            <w:tcBorders>
              <w:top w:val="nil"/>
              <w:left w:val="single" w:sz="12" w:space="0" w:color="008000"/>
              <w:bottom w:val="single" w:sz="12" w:space="0" w:color="008000"/>
              <w:right w:val="single" w:sz="12" w:space="0" w:color="008000"/>
            </w:tcBorders>
          </w:tcPr>
          <w:p w14:paraId="0E3B6960" w14:textId="29580734" w:rsidR="00BD672F" w:rsidRPr="002E5E38" w:rsidRDefault="00BD672F" w:rsidP="00BE79C6">
            <w:pPr>
              <w:jc w:val="center"/>
              <w:rPr>
                <w:sz w:val="16"/>
                <w:szCs w:val="16"/>
              </w:rPr>
            </w:pPr>
            <w:r>
              <w:rPr>
                <w:sz w:val="16"/>
                <w:szCs w:val="16"/>
              </w:rPr>
              <w:t>*6</w:t>
            </w:r>
          </w:p>
        </w:tc>
        <w:tc>
          <w:tcPr>
            <w:tcW w:w="1134" w:type="dxa"/>
            <w:tcBorders>
              <w:top w:val="nil"/>
              <w:left w:val="single" w:sz="12" w:space="0" w:color="008000"/>
              <w:bottom w:val="single" w:sz="12" w:space="0" w:color="008000"/>
              <w:right w:val="single" w:sz="12" w:space="0" w:color="008000"/>
            </w:tcBorders>
          </w:tcPr>
          <w:p w14:paraId="4F447230" w14:textId="77777777" w:rsidR="00BD672F" w:rsidRDefault="00BD672F" w:rsidP="00BE79C6">
            <w:pPr>
              <w:jc w:val="center"/>
              <w:rPr>
                <w:sz w:val="16"/>
                <w:szCs w:val="16"/>
              </w:rPr>
            </w:pPr>
          </w:p>
        </w:tc>
        <w:tc>
          <w:tcPr>
            <w:tcW w:w="992" w:type="dxa"/>
            <w:tcBorders>
              <w:top w:val="nil"/>
              <w:left w:val="single" w:sz="12" w:space="0" w:color="008000"/>
              <w:bottom w:val="single" w:sz="12" w:space="0" w:color="008000"/>
              <w:right w:val="single" w:sz="12" w:space="0" w:color="008000"/>
            </w:tcBorders>
          </w:tcPr>
          <w:p w14:paraId="0244E6D4" w14:textId="219A8625" w:rsidR="00BD672F" w:rsidRDefault="00BD672F" w:rsidP="00BE79C6">
            <w:pPr>
              <w:jc w:val="center"/>
              <w:rPr>
                <w:sz w:val="16"/>
                <w:szCs w:val="16"/>
              </w:rPr>
            </w:pPr>
            <w:r>
              <w:rPr>
                <w:sz w:val="16"/>
                <w:szCs w:val="16"/>
              </w:rPr>
              <w:t>*7</w:t>
            </w:r>
          </w:p>
        </w:tc>
        <w:tc>
          <w:tcPr>
            <w:tcW w:w="993" w:type="dxa"/>
            <w:tcBorders>
              <w:top w:val="nil"/>
              <w:left w:val="single" w:sz="12" w:space="0" w:color="008000"/>
              <w:bottom w:val="single" w:sz="12" w:space="0" w:color="008000"/>
              <w:right w:val="single" w:sz="12" w:space="0" w:color="008000"/>
            </w:tcBorders>
          </w:tcPr>
          <w:p w14:paraId="507F0945" w14:textId="25616049" w:rsidR="00BD672F" w:rsidRDefault="00BD672F" w:rsidP="00BE79C6">
            <w:pPr>
              <w:jc w:val="center"/>
              <w:rPr>
                <w:sz w:val="16"/>
                <w:szCs w:val="16"/>
              </w:rPr>
            </w:pPr>
          </w:p>
        </w:tc>
        <w:tc>
          <w:tcPr>
            <w:tcW w:w="1072" w:type="dxa"/>
            <w:tcBorders>
              <w:top w:val="nil"/>
              <w:left w:val="single" w:sz="12" w:space="0" w:color="008000"/>
              <w:bottom w:val="single" w:sz="12" w:space="0" w:color="008000"/>
              <w:right w:val="single" w:sz="12" w:space="0" w:color="008000"/>
            </w:tcBorders>
          </w:tcPr>
          <w:p w14:paraId="52564F9C" w14:textId="12F46E66" w:rsidR="00BD672F" w:rsidRDefault="00BD672F" w:rsidP="00BE79C6">
            <w:pPr>
              <w:jc w:val="center"/>
              <w:rPr>
                <w:sz w:val="16"/>
                <w:szCs w:val="16"/>
              </w:rPr>
            </w:pPr>
            <w:r>
              <w:rPr>
                <w:sz w:val="16"/>
                <w:szCs w:val="16"/>
              </w:rPr>
              <w:t>*8</w:t>
            </w:r>
          </w:p>
        </w:tc>
        <w:tc>
          <w:tcPr>
            <w:tcW w:w="1532" w:type="dxa"/>
            <w:tcBorders>
              <w:top w:val="nil"/>
              <w:left w:val="single" w:sz="12" w:space="0" w:color="008000"/>
              <w:bottom w:val="single" w:sz="12" w:space="0" w:color="008000"/>
              <w:right w:val="single" w:sz="12" w:space="0" w:color="008000"/>
            </w:tcBorders>
          </w:tcPr>
          <w:p w14:paraId="184632A9" w14:textId="6E685321" w:rsidR="00BD672F" w:rsidRPr="002E5E38" w:rsidRDefault="00BD672F" w:rsidP="00BE79C6">
            <w:pPr>
              <w:jc w:val="center"/>
              <w:rPr>
                <w:sz w:val="16"/>
                <w:szCs w:val="16"/>
              </w:rPr>
            </w:pPr>
            <w:r>
              <w:rPr>
                <w:sz w:val="16"/>
                <w:szCs w:val="16"/>
              </w:rPr>
              <w:t>Observations</w:t>
            </w:r>
          </w:p>
        </w:tc>
      </w:tr>
      <w:tr w:rsidR="00BD672F" w:rsidRPr="002E5E38" w14:paraId="4BF3BC30"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51089D38" w14:textId="77777777" w:rsidR="00BD672F" w:rsidRPr="002E5E38" w:rsidRDefault="00BD672F" w:rsidP="00245F96">
            <w:pPr>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74DFCB38" w14:textId="77777777" w:rsidR="00BD672F" w:rsidRDefault="00BD672F" w:rsidP="00245F96">
            <w:pPr>
              <w:jc w:val="center"/>
              <w:rPr>
                <w:rFonts w:ascii="Arial" w:eastAsia="Arial Unicode MS" w:hAnsi="Arial" w:cs="Arial"/>
                <w:szCs w:val="20"/>
              </w:rPr>
            </w:pPr>
          </w:p>
          <w:p w14:paraId="52845CD6" w14:textId="0C500516" w:rsidR="00BD672F" w:rsidRPr="002E5E38" w:rsidRDefault="00BD672F" w:rsidP="00245F96">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141894C7" w14:textId="77777777" w:rsidTr="007424C6">
              <w:tc>
                <w:tcPr>
                  <w:tcW w:w="417" w:type="pct"/>
                </w:tcPr>
                <w:p w14:paraId="0E4F864B" w14:textId="4ACE8FDE"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1BDFA05F" w14:textId="3E5DEDDF"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6D182E08"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53AADAB9"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5C95C1BF"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7836B4B8"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65BFEC1B"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0ED1ABFE"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1CBFDD22"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07931B20"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31844FD3"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3BF72A25" w14:textId="77777777" w:rsidR="00BD672F" w:rsidRPr="00DC7E3F" w:rsidRDefault="00BD672F" w:rsidP="00245F96">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5A9D2AF6" w14:textId="77777777" w:rsidTr="007424C6">
              <w:tc>
                <w:tcPr>
                  <w:tcW w:w="417" w:type="pct"/>
                </w:tcPr>
                <w:p w14:paraId="0E1046C6" w14:textId="77777777" w:rsidR="00BD672F" w:rsidRDefault="00BD672F" w:rsidP="00245F96">
                  <w:pPr>
                    <w:jc w:val="center"/>
                    <w:rPr>
                      <w:rFonts w:ascii="Arial" w:eastAsia="Arial Unicode MS" w:hAnsi="Arial" w:cs="Arial"/>
                      <w:szCs w:val="20"/>
                      <w:lang w:val="en-US"/>
                    </w:rPr>
                  </w:pPr>
                </w:p>
              </w:tc>
              <w:tc>
                <w:tcPr>
                  <w:tcW w:w="417" w:type="pct"/>
                </w:tcPr>
                <w:p w14:paraId="2177E16A" w14:textId="77777777" w:rsidR="00BD672F" w:rsidRDefault="00BD672F" w:rsidP="00245F96">
                  <w:pPr>
                    <w:jc w:val="center"/>
                    <w:rPr>
                      <w:rFonts w:ascii="Arial" w:eastAsia="Arial Unicode MS" w:hAnsi="Arial" w:cs="Arial"/>
                      <w:szCs w:val="20"/>
                      <w:lang w:val="en-US"/>
                    </w:rPr>
                  </w:pPr>
                </w:p>
              </w:tc>
              <w:tc>
                <w:tcPr>
                  <w:tcW w:w="417" w:type="pct"/>
                </w:tcPr>
                <w:p w14:paraId="0F0F5DED" w14:textId="77777777" w:rsidR="00BD672F" w:rsidRDefault="00BD672F" w:rsidP="00245F96">
                  <w:pPr>
                    <w:jc w:val="center"/>
                    <w:rPr>
                      <w:rFonts w:ascii="Arial" w:eastAsia="Arial Unicode MS" w:hAnsi="Arial" w:cs="Arial"/>
                      <w:szCs w:val="20"/>
                      <w:lang w:val="en-US"/>
                    </w:rPr>
                  </w:pPr>
                </w:p>
              </w:tc>
              <w:tc>
                <w:tcPr>
                  <w:tcW w:w="417" w:type="pct"/>
                </w:tcPr>
                <w:p w14:paraId="5B930C56" w14:textId="77777777" w:rsidR="00BD672F" w:rsidRDefault="00BD672F" w:rsidP="00245F96">
                  <w:pPr>
                    <w:jc w:val="center"/>
                    <w:rPr>
                      <w:rFonts w:ascii="Arial" w:eastAsia="Arial Unicode MS" w:hAnsi="Arial" w:cs="Arial"/>
                      <w:szCs w:val="20"/>
                      <w:lang w:val="en-US"/>
                    </w:rPr>
                  </w:pPr>
                </w:p>
              </w:tc>
              <w:tc>
                <w:tcPr>
                  <w:tcW w:w="417" w:type="pct"/>
                </w:tcPr>
                <w:p w14:paraId="334D24C5" w14:textId="77777777" w:rsidR="00BD672F" w:rsidRDefault="00BD672F" w:rsidP="00245F96">
                  <w:pPr>
                    <w:jc w:val="center"/>
                    <w:rPr>
                      <w:rFonts w:ascii="Arial" w:eastAsia="Arial Unicode MS" w:hAnsi="Arial" w:cs="Arial"/>
                      <w:szCs w:val="20"/>
                      <w:lang w:val="en-US"/>
                    </w:rPr>
                  </w:pPr>
                </w:p>
              </w:tc>
              <w:tc>
                <w:tcPr>
                  <w:tcW w:w="417" w:type="pct"/>
                </w:tcPr>
                <w:p w14:paraId="31887821" w14:textId="77777777" w:rsidR="00BD672F" w:rsidRDefault="00BD672F" w:rsidP="00245F96">
                  <w:pPr>
                    <w:jc w:val="center"/>
                    <w:rPr>
                      <w:rFonts w:ascii="Arial" w:eastAsia="Arial Unicode MS" w:hAnsi="Arial" w:cs="Arial"/>
                      <w:szCs w:val="20"/>
                      <w:lang w:val="en-US"/>
                    </w:rPr>
                  </w:pPr>
                </w:p>
              </w:tc>
              <w:tc>
                <w:tcPr>
                  <w:tcW w:w="417" w:type="pct"/>
                </w:tcPr>
                <w:p w14:paraId="5B75464E" w14:textId="77777777" w:rsidR="00BD672F" w:rsidRDefault="00BD672F" w:rsidP="00245F96">
                  <w:pPr>
                    <w:jc w:val="center"/>
                    <w:rPr>
                      <w:rFonts w:ascii="Arial" w:eastAsia="Arial Unicode MS" w:hAnsi="Arial" w:cs="Arial"/>
                      <w:szCs w:val="20"/>
                      <w:lang w:val="en-US"/>
                    </w:rPr>
                  </w:pPr>
                </w:p>
              </w:tc>
              <w:tc>
                <w:tcPr>
                  <w:tcW w:w="417" w:type="pct"/>
                </w:tcPr>
                <w:p w14:paraId="3D1700A4" w14:textId="77777777" w:rsidR="00BD672F" w:rsidRDefault="00BD672F" w:rsidP="00245F96">
                  <w:pPr>
                    <w:jc w:val="center"/>
                    <w:rPr>
                      <w:rFonts w:ascii="Arial" w:eastAsia="Arial Unicode MS" w:hAnsi="Arial" w:cs="Arial"/>
                      <w:szCs w:val="20"/>
                      <w:lang w:val="en-US"/>
                    </w:rPr>
                  </w:pPr>
                </w:p>
              </w:tc>
              <w:tc>
                <w:tcPr>
                  <w:tcW w:w="417" w:type="pct"/>
                </w:tcPr>
                <w:p w14:paraId="36807968" w14:textId="77777777" w:rsidR="00BD672F" w:rsidRDefault="00BD672F" w:rsidP="00245F96">
                  <w:pPr>
                    <w:jc w:val="center"/>
                    <w:rPr>
                      <w:rFonts w:ascii="Arial" w:eastAsia="Arial Unicode MS" w:hAnsi="Arial" w:cs="Arial"/>
                      <w:szCs w:val="20"/>
                      <w:lang w:val="en-US"/>
                    </w:rPr>
                  </w:pPr>
                </w:p>
              </w:tc>
              <w:tc>
                <w:tcPr>
                  <w:tcW w:w="417" w:type="pct"/>
                </w:tcPr>
                <w:p w14:paraId="79BE5ED9" w14:textId="77777777" w:rsidR="00BD672F" w:rsidRDefault="00BD672F" w:rsidP="00245F96">
                  <w:pPr>
                    <w:jc w:val="center"/>
                    <w:rPr>
                      <w:rFonts w:ascii="Arial" w:eastAsia="Arial Unicode MS" w:hAnsi="Arial" w:cs="Arial"/>
                      <w:szCs w:val="20"/>
                      <w:lang w:val="en-US"/>
                    </w:rPr>
                  </w:pPr>
                </w:p>
              </w:tc>
              <w:tc>
                <w:tcPr>
                  <w:tcW w:w="417" w:type="pct"/>
                </w:tcPr>
                <w:p w14:paraId="1749A365" w14:textId="77777777" w:rsidR="00BD672F" w:rsidRDefault="00BD672F" w:rsidP="00245F96">
                  <w:pPr>
                    <w:jc w:val="center"/>
                    <w:rPr>
                      <w:rFonts w:ascii="Arial" w:eastAsia="Arial Unicode MS" w:hAnsi="Arial" w:cs="Arial"/>
                      <w:szCs w:val="20"/>
                      <w:lang w:val="en-US"/>
                    </w:rPr>
                  </w:pPr>
                </w:p>
              </w:tc>
              <w:tc>
                <w:tcPr>
                  <w:tcW w:w="417" w:type="pct"/>
                </w:tcPr>
                <w:p w14:paraId="7F0E1734" w14:textId="77777777" w:rsidR="00BD672F" w:rsidRDefault="00BD672F" w:rsidP="00245F96">
                  <w:pPr>
                    <w:jc w:val="center"/>
                    <w:rPr>
                      <w:rFonts w:ascii="Arial" w:eastAsia="Arial Unicode MS" w:hAnsi="Arial" w:cs="Arial"/>
                      <w:szCs w:val="20"/>
                      <w:lang w:val="en-US"/>
                    </w:rPr>
                  </w:pPr>
                </w:p>
              </w:tc>
            </w:tr>
          </w:tbl>
          <w:p w14:paraId="3AEA625F" w14:textId="36379B59" w:rsidR="00BD672F" w:rsidRPr="002D1F43" w:rsidRDefault="00BD672F" w:rsidP="00245F96">
            <w:pPr>
              <w:jc w:val="center"/>
              <w:rPr>
                <w:rFonts w:ascii="Arial" w:eastAsia="Arial Unicode MS" w:hAnsi="Arial" w:cs="Arial"/>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6342E21E" w14:textId="6D442160" w:rsidR="00BD672F" w:rsidRPr="002D1F43" w:rsidRDefault="00BD672F" w:rsidP="00245F96">
            <w:pPr>
              <w:jc w:val="center"/>
              <w:rPr>
                <w:rFonts w:ascii="Arial" w:eastAsia="Arial Unicode MS" w:hAnsi="Arial" w:cs="Arial"/>
                <w:szCs w:val="20"/>
                <w:lang w:val="en-US"/>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48B40ED7" w14:textId="510B7399" w:rsidR="00BD672F" w:rsidRDefault="00BD672F" w:rsidP="00245F96">
            <w:pPr>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17E976B6" w14:textId="28A12278" w:rsidR="00BD672F" w:rsidRPr="002E5E38" w:rsidRDefault="00BD672F" w:rsidP="00245F96">
            <w:pPr>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4784125B" w14:textId="77777777" w:rsidR="00BD672F" w:rsidRDefault="00BD672F" w:rsidP="00245F96">
            <w:pPr>
              <w:jc w:val="center"/>
              <w:rPr>
                <w:rFonts w:ascii="Arial" w:eastAsia="Arial Unicode MS" w:hAnsi="Arial" w:cs="Arial"/>
                <w:szCs w:val="20"/>
              </w:rPr>
            </w:pPr>
          </w:p>
          <w:p w14:paraId="727BE77A" w14:textId="40BA560D" w:rsidR="00BD672F" w:rsidRPr="00C75AF9" w:rsidRDefault="00BD672F" w:rsidP="00245F96">
            <w:pPr>
              <w:jc w:val="center"/>
              <w:rPr>
                <w:rFonts w:ascii="Arial" w:eastAsia="Arial Unicode MS" w:hAnsi="Arial" w:cs="Arial"/>
                <w:b/>
                <w:szCs w:val="20"/>
              </w:rPr>
            </w:pPr>
            <w:r w:rsidRPr="00C85EB0">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4D72635D" w14:textId="77777777" w:rsidR="00BD672F" w:rsidRDefault="00BD672F" w:rsidP="00245F96">
            <w:pPr>
              <w:jc w:val="center"/>
              <w:rPr>
                <w:rFonts w:ascii="Arial" w:eastAsia="Arial Unicode MS" w:hAnsi="Arial" w:cs="Arial"/>
                <w:szCs w:val="20"/>
              </w:rPr>
            </w:pPr>
          </w:p>
          <w:p w14:paraId="3E701063" w14:textId="385AB649" w:rsidR="00BD672F" w:rsidRDefault="00BD672F" w:rsidP="00245F96">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697D7A7F" w14:textId="0FDD78CD" w:rsidR="00BD672F" w:rsidRDefault="00BD672F" w:rsidP="00245F96">
            <w:pPr>
              <w:jc w:val="center"/>
              <w:rPr>
                <w:rFonts w:ascii="Arial" w:eastAsia="Arial Unicode MS" w:hAnsi="Arial" w:cs="Arial"/>
                <w:szCs w:val="20"/>
              </w:rPr>
            </w:pPr>
          </w:p>
          <w:p w14:paraId="5362A86E" w14:textId="51FCC77A" w:rsidR="00BD672F" w:rsidRDefault="00BD672F" w:rsidP="00245F96">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2E73279B" w14:textId="77777777" w:rsidR="00BD672F" w:rsidRDefault="00BD672F" w:rsidP="00245F96">
            <w:pPr>
              <w:jc w:val="center"/>
              <w:rPr>
                <w:rFonts w:ascii="Arial" w:eastAsia="Arial Unicode MS" w:hAnsi="Arial" w:cs="Arial"/>
                <w:szCs w:val="20"/>
              </w:rPr>
            </w:pPr>
          </w:p>
          <w:p w14:paraId="16F42468" w14:textId="3C83B9F6" w:rsidR="00BD672F" w:rsidRDefault="00BD672F" w:rsidP="00245F96">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641BABDA" w14:textId="77777777" w:rsidR="00BD672F" w:rsidRDefault="00BD672F" w:rsidP="00245F96">
            <w:pPr>
              <w:jc w:val="center"/>
              <w:rPr>
                <w:rFonts w:ascii="Arial" w:eastAsia="Arial Unicode MS" w:hAnsi="Arial" w:cs="Arial"/>
                <w:szCs w:val="20"/>
              </w:rPr>
            </w:pPr>
          </w:p>
          <w:p w14:paraId="264A5448" w14:textId="12C3297F" w:rsidR="00BD672F" w:rsidRDefault="00BD672F" w:rsidP="00245F96">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166C187A" w14:textId="3BE647DC" w:rsidR="00BD672F" w:rsidRDefault="00BD672F" w:rsidP="00245F96">
            <w:pPr>
              <w:jc w:val="center"/>
              <w:rPr>
                <w:rFonts w:ascii="Arial" w:eastAsia="Arial Unicode MS" w:hAnsi="Arial" w:cs="Arial"/>
                <w:szCs w:val="20"/>
              </w:rPr>
            </w:pPr>
          </w:p>
        </w:tc>
      </w:tr>
      <w:tr w:rsidR="00BD672F" w:rsidRPr="002E5E38" w14:paraId="3120A69B"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2B8EFB14"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04F660FC" w14:textId="77777777" w:rsidR="00BD672F" w:rsidRDefault="00BD672F" w:rsidP="00BD672F">
            <w:pPr>
              <w:jc w:val="center"/>
              <w:rPr>
                <w:rFonts w:ascii="Arial" w:eastAsia="Arial Unicode MS" w:hAnsi="Arial" w:cs="Arial"/>
                <w:szCs w:val="20"/>
              </w:rPr>
            </w:pPr>
          </w:p>
          <w:p w14:paraId="2743027D" w14:textId="7AF360AF"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03545F79" w14:textId="77777777" w:rsidTr="00DC7E3F">
              <w:tc>
                <w:tcPr>
                  <w:tcW w:w="417" w:type="pct"/>
                </w:tcPr>
                <w:p w14:paraId="6B0229E6" w14:textId="71533413"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699B75AB" w14:textId="2001A66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71191D98" w14:textId="7A598DAA"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4D0E5F9B" w14:textId="589CA133"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3B768B4F" w14:textId="0BE117D8"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4DCB32E9" w14:textId="555C65AD"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076CECFD" w14:textId="54B57E21"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78CC5F4D" w14:textId="51B4A17D"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5371126B" w14:textId="19A408A9"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33DC800B" w14:textId="53AB2F1E"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2D28F26D" w14:textId="2A3345B8"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16E8FD91" w14:textId="6C8CBCB9"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048EE108" w14:textId="77777777" w:rsidTr="00DC7E3F">
              <w:tc>
                <w:tcPr>
                  <w:tcW w:w="417" w:type="pct"/>
                </w:tcPr>
                <w:p w14:paraId="56DF567C" w14:textId="77777777" w:rsidR="00BD672F" w:rsidRDefault="00BD672F" w:rsidP="00BD672F">
                  <w:pPr>
                    <w:jc w:val="center"/>
                    <w:rPr>
                      <w:rFonts w:ascii="Arial" w:eastAsia="Arial Unicode MS" w:hAnsi="Arial" w:cs="Arial"/>
                      <w:szCs w:val="20"/>
                      <w:lang w:val="en-US"/>
                    </w:rPr>
                  </w:pPr>
                </w:p>
              </w:tc>
              <w:tc>
                <w:tcPr>
                  <w:tcW w:w="417" w:type="pct"/>
                </w:tcPr>
                <w:p w14:paraId="2DF28E9A" w14:textId="77777777" w:rsidR="00BD672F" w:rsidRDefault="00BD672F" w:rsidP="00BD672F">
                  <w:pPr>
                    <w:jc w:val="center"/>
                    <w:rPr>
                      <w:rFonts w:ascii="Arial" w:eastAsia="Arial Unicode MS" w:hAnsi="Arial" w:cs="Arial"/>
                      <w:szCs w:val="20"/>
                      <w:lang w:val="en-US"/>
                    </w:rPr>
                  </w:pPr>
                </w:p>
              </w:tc>
              <w:tc>
                <w:tcPr>
                  <w:tcW w:w="417" w:type="pct"/>
                </w:tcPr>
                <w:p w14:paraId="3E0F7047" w14:textId="77777777" w:rsidR="00BD672F" w:rsidRDefault="00BD672F" w:rsidP="00BD672F">
                  <w:pPr>
                    <w:jc w:val="center"/>
                    <w:rPr>
                      <w:rFonts w:ascii="Arial" w:eastAsia="Arial Unicode MS" w:hAnsi="Arial" w:cs="Arial"/>
                      <w:szCs w:val="20"/>
                      <w:lang w:val="en-US"/>
                    </w:rPr>
                  </w:pPr>
                </w:p>
              </w:tc>
              <w:tc>
                <w:tcPr>
                  <w:tcW w:w="417" w:type="pct"/>
                </w:tcPr>
                <w:p w14:paraId="5105AF5C" w14:textId="6B913E49" w:rsidR="00BD672F" w:rsidRDefault="00BD672F" w:rsidP="00BD672F">
                  <w:pPr>
                    <w:jc w:val="center"/>
                    <w:rPr>
                      <w:rFonts w:ascii="Arial" w:eastAsia="Arial Unicode MS" w:hAnsi="Arial" w:cs="Arial"/>
                      <w:szCs w:val="20"/>
                      <w:lang w:val="en-US"/>
                    </w:rPr>
                  </w:pPr>
                </w:p>
              </w:tc>
              <w:tc>
                <w:tcPr>
                  <w:tcW w:w="417" w:type="pct"/>
                </w:tcPr>
                <w:p w14:paraId="622544DF" w14:textId="77777777" w:rsidR="00BD672F" w:rsidRDefault="00BD672F" w:rsidP="00BD672F">
                  <w:pPr>
                    <w:jc w:val="center"/>
                    <w:rPr>
                      <w:rFonts w:ascii="Arial" w:eastAsia="Arial Unicode MS" w:hAnsi="Arial" w:cs="Arial"/>
                      <w:szCs w:val="20"/>
                      <w:lang w:val="en-US"/>
                    </w:rPr>
                  </w:pPr>
                </w:p>
              </w:tc>
              <w:tc>
                <w:tcPr>
                  <w:tcW w:w="417" w:type="pct"/>
                </w:tcPr>
                <w:p w14:paraId="4AD000CB" w14:textId="77777777" w:rsidR="00BD672F" w:rsidRDefault="00BD672F" w:rsidP="00BD672F">
                  <w:pPr>
                    <w:jc w:val="center"/>
                    <w:rPr>
                      <w:rFonts w:ascii="Arial" w:eastAsia="Arial Unicode MS" w:hAnsi="Arial" w:cs="Arial"/>
                      <w:szCs w:val="20"/>
                      <w:lang w:val="en-US"/>
                    </w:rPr>
                  </w:pPr>
                </w:p>
              </w:tc>
              <w:tc>
                <w:tcPr>
                  <w:tcW w:w="417" w:type="pct"/>
                </w:tcPr>
                <w:p w14:paraId="28BB4729" w14:textId="77777777" w:rsidR="00BD672F" w:rsidRDefault="00BD672F" w:rsidP="00BD672F">
                  <w:pPr>
                    <w:jc w:val="center"/>
                    <w:rPr>
                      <w:rFonts w:ascii="Arial" w:eastAsia="Arial Unicode MS" w:hAnsi="Arial" w:cs="Arial"/>
                      <w:szCs w:val="20"/>
                      <w:lang w:val="en-US"/>
                    </w:rPr>
                  </w:pPr>
                </w:p>
              </w:tc>
              <w:tc>
                <w:tcPr>
                  <w:tcW w:w="417" w:type="pct"/>
                </w:tcPr>
                <w:p w14:paraId="33A5BA73" w14:textId="77777777" w:rsidR="00BD672F" w:rsidRDefault="00BD672F" w:rsidP="00BD672F">
                  <w:pPr>
                    <w:jc w:val="center"/>
                    <w:rPr>
                      <w:rFonts w:ascii="Arial" w:eastAsia="Arial Unicode MS" w:hAnsi="Arial" w:cs="Arial"/>
                      <w:szCs w:val="20"/>
                      <w:lang w:val="en-US"/>
                    </w:rPr>
                  </w:pPr>
                </w:p>
              </w:tc>
              <w:tc>
                <w:tcPr>
                  <w:tcW w:w="417" w:type="pct"/>
                </w:tcPr>
                <w:p w14:paraId="77EE9D59" w14:textId="77777777" w:rsidR="00BD672F" w:rsidRDefault="00BD672F" w:rsidP="00BD672F">
                  <w:pPr>
                    <w:jc w:val="center"/>
                    <w:rPr>
                      <w:rFonts w:ascii="Arial" w:eastAsia="Arial Unicode MS" w:hAnsi="Arial" w:cs="Arial"/>
                      <w:szCs w:val="20"/>
                      <w:lang w:val="en-US"/>
                    </w:rPr>
                  </w:pPr>
                </w:p>
              </w:tc>
              <w:tc>
                <w:tcPr>
                  <w:tcW w:w="417" w:type="pct"/>
                </w:tcPr>
                <w:p w14:paraId="18175BCA" w14:textId="77777777" w:rsidR="00BD672F" w:rsidRDefault="00BD672F" w:rsidP="00BD672F">
                  <w:pPr>
                    <w:jc w:val="center"/>
                    <w:rPr>
                      <w:rFonts w:ascii="Arial" w:eastAsia="Arial Unicode MS" w:hAnsi="Arial" w:cs="Arial"/>
                      <w:szCs w:val="20"/>
                      <w:lang w:val="en-US"/>
                    </w:rPr>
                  </w:pPr>
                </w:p>
              </w:tc>
              <w:tc>
                <w:tcPr>
                  <w:tcW w:w="417" w:type="pct"/>
                </w:tcPr>
                <w:p w14:paraId="532922FB" w14:textId="77777777" w:rsidR="00BD672F" w:rsidRDefault="00BD672F" w:rsidP="00BD672F">
                  <w:pPr>
                    <w:jc w:val="center"/>
                    <w:rPr>
                      <w:rFonts w:ascii="Arial" w:eastAsia="Arial Unicode MS" w:hAnsi="Arial" w:cs="Arial"/>
                      <w:szCs w:val="20"/>
                      <w:lang w:val="en-US"/>
                    </w:rPr>
                  </w:pPr>
                </w:p>
              </w:tc>
              <w:tc>
                <w:tcPr>
                  <w:tcW w:w="417" w:type="pct"/>
                </w:tcPr>
                <w:p w14:paraId="6C2FE5C6" w14:textId="77777777" w:rsidR="00BD672F" w:rsidRDefault="00BD672F" w:rsidP="00BD672F">
                  <w:pPr>
                    <w:jc w:val="center"/>
                    <w:rPr>
                      <w:rFonts w:ascii="Arial" w:eastAsia="Arial Unicode MS" w:hAnsi="Arial" w:cs="Arial"/>
                      <w:szCs w:val="20"/>
                      <w:lang w:val="en-US"/>
                    </w:rPr>
                  </w:pPr>
                </w:p>
              </w:tc>
            </w:tr>
          </w:tbl>
          <w:p w14:paraId="50C32F2E" w14:textId="77777777" w:rsidR="00BD672F" w:rsidRPr="002D1F43" w:rsidRDefault="00BD672F" w:rsidP="00BD672F">
            <w:pPr>
              <w:spacing w:before="240"/>
              <w:jc w:val="center"/>
              <w:rPr>
                <w:rFonts w:ascii="Arial" w:eastAsia="Arial Unicode MS" w:hAnsi="Arial" w:cs="Arial"/>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6AF5D345" w14:textId="6F9FF356"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1F7DCF97" w14:textId="3F5E99CF"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4E11B124" w14:textId="3EAA1F41"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17C58FF7" w14:textId="184C3436" w:rsidR="00BD672F" w:rsidRPr="00914533" w:rsidRDefault="00BD672F" w:rsidP="00BD672F">
            <w:pPr>
              <w:spacing w:before="240"/>
              <w:jc w:val="center"/>
              <w:rPr>
                <w:rFonts w:ascii="Arial" w:eastAsia="Arial Unicode MS" w:hAnsi="Arial" w:cs="Arial"/>
                <w:szCs w:val="20"/>
              </w:rPr>
            </w:pPr>
            <w:r w:rsidRPr="00C85EB0">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0B0FDDA6" w14:textId="7D9FABA1" w:rsidR="00BD672F" w:rsidRDefault="00BD672F" w:rsidP="00BD672F">
            <w:pPr>
              <w:jc w:val="center"/>
              <w:rPr>
                <w:rFonts w:ascii="Arial" w:eastAsia="Arial Unicode MS" w:hAnsi="Arial" w:cs="Arial"/>
                <w:szCs w:val="20"/>
              </w:rPr>
            </w:pPr>
          </w:p>
          <w:p w14:paraId="71883EDD" w14:textId="77777777" w:rsidR="00BD672F" w:rsidRDefault="00BD672F" w:rsidP="00BD672F">
            <w:pPr>
              <w:jc w:val="center"/>
              <w:rPr>
                <w:rFonts w:ascii="Arial" w:eastAsia="Arial Unicode MS" w:hAnsi="Arial" w:cs="Arial"/>
                <w:szCs w:val="20"/>
              </w:rPr>
            </w:pPr>
          </w:p>
          <w:p w14:paraId="41A7B784" w14:textId="7AB6D596"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65F5D6A0" w14:textId="6C317D7B" w:rsidR="00BD672F" w:rsidRDefault="00BD672F" w:rsidP="00BD672F">
            <w:pPr>
              <w:jc w:val="center"/>
              <w:rPr>
                <w:rFonts w:ascii="Arial" w:eastAsia="Arial Unicode MS" w:hAnsi="Arial" w:cs="Arial"/>
                <w:szCs w:val="20"/>
              </w:rPr>
            </w:pPr>
          </w:p>
          <w:p w14:paraId="166B3D7C" w14:textId="2337AA05"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3DFC963E" w14:textId="77777777" w:rsidR="00BD672F" w:rsidRDefault="00BD672F" w:rsidP="00BD672F">
            <w:pPr>
              <w:jc w:val="center"/>
              <w:rPr>
                <w:rFonts w:ascii="Arial" w:eastAsia="Arial Unicode MS" w:hAnsi="Arial" w:cs="Arial"/>
                <w:szCs w:val="20"/>
              </w:rPr>
            </w:pPr>
          </w:p>
          <w:p w14:paraId="2B227A24" w14:textId="1E1C8BBD"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75919E82" w14:textId="77777777" w:rsidR="00BD672F" w:rsidRDefault="00BD672F" w:rsidP="00BD672F">
            <w:pPr>
              <w:jc w:val="center"/>
              <w:rPr>
                <w:rFonts w:ascii="Arial" w:eastAsia="Arial Unicode MS" w:hAnsi="Arial" w:cs="Arial"/>
                <w:szCs w:val="20"/>
              </w:rPr>
            </w:pPr>
          </w:p>
          <w:p w14:paraId="64B4847A" w14:textId="6E7AE7CC"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6B442A88" w14:textId="77777777" w:rsidR="00BD672F" w:rsidRDefault="00BD672F" w:rsidP="00BD672F">
            <w:pPr>
              <w:spacing w:before="240"/>
              <w:jc w:val="right"/>
              <w:rPr>
                <w:rFonts w:ascii="Arial" w:eastAsia="Arial Unicode MS" w:hAnsi="Arial" w:cs="Arial"/>
                <w:szCs w:val="20"/>
              </w:rPr>
            </w:pPr>
          </w:p>
        </w:tc>
      </w:tr>
      <w:tr w:rsidR="00BD672F" w:rsidRPr="002E5E38" w14:paraId="6C16C338"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4A1FC73B"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6444ACE8" w14:textId="0BF88362" w:rsidR="00BD672F" w:rsidRDefault="00BD672F" w:rsidP="00BD672F">
            <w:pPr>
              <w:jc w:val="center"/>
              <w:rPr>
                <w:rFonts w:ascii="Arial" w:eastAsia="Arial Unicode MS" w:hAnsi="Arial" w:cs="Arial"/>
                <w:szCs w:val="20"/>
              </w:rPr>
            </w:pPr>
          </w:p>
          <w:p w14:paraId="57D50B76" w14:textId="77777777" w:rsidR="00BD672F" w:rsidRDefault="00BD672F" w:rsidP="00BD672F">
            <w:pPr>
              <w:jc w:val="center"/>
              <w:rPr>
                <w:rFonts w:ascii="Arial" w:eastAsia="Arial Unicode MS" w:hAnsi="Arial" w:cs="Arial"/>
                <w:szCs w:val="20"/>
              </w:rPr>
            </w:pPr>
          </w:p>
          <w:p w14:paraId="402AFD8C" w14:textId="39AA3BD7"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32A28CA2" w14:textId="77777777" w:rsidTr="00B50AF5">
              <w:tc>
                <w:tcPr>
                  <w:tcW w:w="417" w:type="pct"/>
                </w:tcPr>
                <w:p w14:paraId="52C66EB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2193150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2299F17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06D0AF0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0ED8839B"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233D8AC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0B01DA5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61224AF1"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7BA1EBB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0DDDE35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146667A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37A43C1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629912DB" w14:textId="77777777" w:rsidTr="00B50AF5">
              <w:tc>
                <w:tcPr>
                  <w:tcW w:w="417" w:type="pct"/>
                </w:tcPr>
                <w:p w14:paraId="20F9FEDE" w14:textId="77777777" w:rsidR="00BD672F" w:rsidRDefault="00BD672F" w:rsidP="00BD672F">
                  <w:pPr>
                    <w:jc w:val="center"/>
                    <w:rPr>
                      <w:rFonts w:ascii="Arial" w:eastAsia="Arial Unicode MS" w:hAnsi="Arial" w:cs="Arial"/>
                      <w:szCs w:val="20"/>
                      <w:lang w:val="en-US"/>
                    </w:rPr>
                  </w:pPr>
                </w:p>
              </w:tc>
              <w:tc>
                <w:tcPr>
                  <w:tcW w:w="417" w:type="pct"/>
                </w:tcPr>
                <w:p w14:paraId="31B34039" w14:textId="77777777" w:rsidR="00BD672F" w:rsidRDefault="00BD672F" w:rsidP="00BD672F">
                  <w:pPr>
                    <w:jc w:val="center"/>
                    <w:rPr>
                      <w:rFonts w:ascii="Arial" w:eastAsia="Arial Unicode MS" w:hAnsi="Arial" w:cs="Arial"/>
                      <w:szCs w:val="20"/>
                      <w:lang w:val="en-US"/>
                    </w:rPr>
                  </w:pPr>
                </w:p>
              </w:tc>
              <w:tc>
                <w:tcPr>
                  <w:tcW w:w="417" w:type="pct"/>
                </w:tcPr>
                <w:p w14:paraId="44B39FAD" w14:textId="77777777" w:rsidR="00BD672F" w:rsidRDefault="00BD672F" w:rsidP="00BD672F">
                  <w:pPr>
                    <w:jc w:val="center"/>
                    <w:rPr>
                      <w:rFonts w:ascii="Arial" w:eastAsia="Arial Unicode MS" w:hAnsi="Arial" w:cs="Arial"/>
                      <w:szCs w:val="20"/>
                      <w:lang w:val="en-US"/>
                    </w:rPr>
                  </w:pPr>
                </w:p>
              </w:tc>
              <w:tc>
                <w:tcPr>
                  <w:tcW w:w="417" w:type="pct"/>
                </w:tcPr>
                <w:p w14:paraId="3A0188F0" w14:textId="77777777" w:rsidR="00BD672F" w:rsidRDefault="00BD672F" w:rsidP="00BD672F">
                  <w:pPr>
                    <w:jc w:val="center"/>
                    <w:rPr>
                      <w:rFonts w:ascii="Arial" w:eastAsia="Arial Unicode MS" w:hAnsi="Arial" w:cs="Arial"/>
                      <w:szCs w:val="20"/>
                      <w:lang w:val="en-US"/>
                    </w:rPr>
                  </w:pPr>
                </w:p>
              </w:tc>
              <w:tc>
                <w:tcPr>
                  <w:tcW w:w="417" w:type="pct"/>
                </w:tcPr>
                <w:p w14:paraId="67EF37E7" w14:textId="77777777" w:rsidR="00BD672F" w:rsidRDefault="00BD672F" w:rsidP="00BD672F">
                  <w:pPr>
                    <w:jc w:val="center"/>
                    <w:rPr>
                      <w:rFonts w:ascii="Arial" w:eastAsia="Arial Unicode MS" w:hAnsi="Arial" w:cs="Arial"/>
                      <w:szCs w:val="20"/>
                      <w:lang w:val="en-US"/>
                    </w:rPr>
                  </w:pPr>
                </w:p>
              </w:tc>
              <w:tc>
                <w:tcPr>
                  <w:tcW w:w="417" w:type="pct"/>
                </w:tcPr>
                <w:p w14:paraId="5F407527" w14:textId="77777777" w:rsidR="00BD672F" w:rsidRDefault="00BD672F" w:rsidP="00BD672F">
                  <w:pPr>
                    <w:jc w:val="center"/>
                    <w:rPr>
                      <w:rFonts w:ascii="Arial" w:eastAsia="Arial Unicode MS" w:hAnsi="Arial" w:cs="Arial"/>
                      <w:szCs w:val="20"/>
                      <w:lang w:val="en-US"/>
                    </w:rPr>
                  </w:pPr>
                </w:p>
              </w:tc>
              <w:tc>
                <w:tcPr>
                  <w:tcW w:w="417" w:type="pct"/>
                </w:tcPr>
                <w:p w14:paraId="46DB4A03" w14:textId="77777777" w:rsidR="00BD672F" w:rsidRDefault="00BD672F" w:rsidP="00BD672F">
                  <w:pPr>
                    <w:jc w:val="center"/>
                    <w:rPr>
                      <w:rFonts w:ascii="Arial" w:eastAsia="Arial Unicode MS" w:hAnsi="Arial" w:cs="Arial"/>
                      <w:szCs w:val="20"/>
                      <w:lang w:val="en-US"/>
                    </w:rPr>
                  </w:pPr>
                </w:p>
              </w:tc>
              <w:tc>
                <w:tcPr>
                  <w:tcW w:w="417" w:type="pct"/>
                </w:tcPr>
                <w:p w14:paraId="65B31DB2" w14:textId="77777777" w:rsidR="00BD672F" w:rsidRDefault="00BD672F" w:rsidP="00BD672F">
                  <w:pPr>
                    <w:jc w:val="center"/>
                    <w:rPr>
                      <w:rFonts w:ascii="Arial" w:eastAsia="Arial Unicode MS" w:hAnsi="Arial" w:cs="Arial"/>
                      <w:szCs w:val="20"/>
                      <w:lang w:val="en-US"/>
                    </w:rPr>
                  </w:pPr>
                </w:p>
              </w:tc>
              <w:tc>
                <w:tcPr>
                  <w:tcW w:w="417" w:type="pct"/>
                </w:tcPr>
                <w:p w14:paraId="23870FE1" w14:textId="77777777" w:rsidR="00BD672F" w:rsidRDefault="00BD672F" w:rsidP="00BD672F">
                  <w:pPr>
                    <w:jc w:val="center"/>
                    <w:rPr>
                      <w:rFonts w:ascii="Arial" w:eastAsia="Arial Unicode MS" w:hAnsi="Arial" w:cs="Arial"/>
                      <w:szCs w:val="20"/>
                      <w:lang w:val="en-US"/>
                    </w:rPr>
                  </w:pPr>
                </w:p>
              </w:tc>
              <w:tc>
                <w:tcPr>
                  <w:tcW w:w="417" w:type="pct"/>
                </w:tcPr>
                <w:p w14:paraId="0F78F8E4" w14:textId="77777777" w:rsidR="00BD672F" w:rsidRDefault="00BD672F" w:rsidP="00BD672F">
                  <w:pPr>
                    <w:jc w:val="center"/>
                    <w:rPr>
                      <w:rFonts w:ascii="Arial" w:eastAsia="Arial Unicode MS" w:hAnsi="Arial" w:cs="Arial"/>
                      <w:szCs w:val="20"/>
                      <w:lang w:val="en-US"/>
                    </w:rPr>
                  </w:pPr>
                </w:p>
              </w:tc>
              <w:tc>
                <w:tcPr>
                  <w:tcW w:w="417" w:type="pct"/>
                </w:tcPr>
                <w:p w14:paraId="2EF1079D" w14:textId="77777777" w:rsidR="00BD672F" w:rsidRDefault="00BD672F" w:rsidP="00BD672F">
                  <w:pPr>
                    <w:jc w:val="center"/>
                    <w:rPr>
                      <w:rFonts w:ascii="Arial" w:eastAsia="Arial Unicode MS" w:hAnsi="Arial" w:cs="Arial"/>
                      <w:szCs w:val="20"/>
                      <w:lang w:val="en-US"/>
                    </w:rPr>
                  </w:pPr>
                </w:p>
              </w:tc>
              <w:tc>
                <w:tcPr>
                  <w:tcW w:w="417" w:type="pct"/>
                </w:tcPr>
                <w:p w14:paraId="6FBDE222" w14:textId="77777777" w:rsidR="00BD672F" w:rsidRDefault="00BD672F" w:rsidP="00BD672F">
                  <w:pPr>
                    <w:jc w:val="center"/>
                    <w:rPr>
                      <w:rFonts w:ascii="Arial" w:eastAsia="Arial Unicode MS" w:hAnsi="Arial" w:cs="Arial"/>
                      <w:szCs w:val="20"/>
                      <w:lang w:val="en-US"/>
                    </w:rPr>
                  </w:pPr>
                </w:p>
              </w:tc>
            </w:tr>
          </w:tbl>
          <w:p w14:paraId="4C4DB8E7"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5CBB55FA" w14:textId="257559F7"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4496BBCE" w14:textId="2B3F8340"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19DE2C6B" w14:textId="38919891"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7B5ABB1E" w14:textId="291027DE" w:rsidR="00BD672F" w:rsidRPr="00914533" w:rsidRDefault="00BD672F" w:rsidP="00BD672F">
            <w:pPr>
              <w:spacing w:before="240"/>
              <w:jc w:val="center"/>
              <w:rPr>
                <w:rFonts w:ascii="Arial" w:eastAsia="Arial Unicode MS" w:hAnsi="Arial" w:cs="Arial"/>
                <w:szCs w:val="20"/>
              </w:rPr>
            </w:pPr>
            <w:r w:rsidRPr="00C85EB0">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5258D6C7" w14:textId="77777777" w:rsidR="00BD672F" w:rsidRDefault="00BD672F" w:rsidP="00BD672F">
            <w:pPr>
              <w:jc w:val="center"/>
              <w:rPr>
                <w:rFonts w:ascii="Arial" w:eastAsia="Arial Unicode MS" w:hAnsi="Arial" w:cs="Arial"/>
                <w:szCs w:val="20"/>
              </w:rPr>
            </w:pPr>
          </w:p>
          <w:p w14:paraId="35346ABB" w14:textId="77777777" w:rsidR="00BD672F" w:rsidRDefault="00BD672F" w:rsidP="00BD672F">
            <w:pPr>
              <w:jc w:val="center"/>
              <w:rPr>
                <w:rFonts w:ascii="Arial" w:eastAsia="Arial Unicode MS" w:hAnsi="Arial" w:cs="Arial"/>
                <w:szCs w:val="20"/>
              </w:rPr>
            </w:pPr>
          </w:p>
          <w:p w14:paraId="61BD4DC8" w14:textId="36EF6AFD"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19E84AB2" w14:textId="29B5D5F3" w:rsidR="00BD672F" w:rsidRDefault="00BD672F" w:rsidP="00BD672F">
            <w:pPr>
              <w:jc w:val="center"/>
              <w:rPr>
                <w:rFonts w:ascii="Arial" w:eastAsia="Arial Unicode MS" w:hAnsi="Arial" w:cs="Arial"/>
                <w:szCs w:val="20"/>
              </w:rPr>
            </w:pPr>
          </w:p>
          <w:p w14:paraId="3FDD89C5" w14:textId="77777777" w:rsidR="00BD672F" w:rsidRDefault="00BD672F" w:rsidP="00BD672F">
            <w:pPr>
              <w:jc w:val="center"/>
              <w:rPr>
                <w:rFonts w:ascii="Arial" w:eastAsia="Arial Unicode MS" w:hAnsi="Arial" w:cs="Arial"/>
                <w:szCs w:val="20"/>
              </w:rPr>
            </w:pPr>
          </w:p>
          <w:p w14:paraId="365DD4B6" w14:textId="7F865FE2"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7B80C5E9" w14:textId="2A654216" w:rsidR="00BD672F" w:rsidRDefault="00BD672F" w:rsidP="00BD672F">
            <w:pPr>
              <w:jc w:val="center"/>
              <w:rPr>
                <w:rFonts w:ascii="Arial" w:eastAsia="Arial Unicode MS" w:hAnsi="Arial" w:cs="Arial"/>
                <w:szCs w:val="20"/>
              </w:rPr>
            </w:pPr>
          </w:p>
          <w:p w14:paraId="09A5053C" w14:textId="77777777" w:rsidR="001B1264" w:rsidRDefault="001B1264" w:rsidP="00BD672F">
            <w:pPr>
              <w:jc w:val="center"/>
              <w:rPr>
                <w:rFonts w:ascii="Arial" w:eastAsia="Arial Unicode MS" w:hAnsi="Arial" w:cs="Arial"/>
                <w:szCs w:val="20"/>
              </w:rPr>
            </w:pPr>
          </w:p>
          <w:p w14:paraId="48B628E7" w14:textId="1635722F"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087FE6AD" w14:textId="3F9F4EDC" w:rsidR="00BD672F" w:rsidRDefault="00BD672F" w:rsidP="00BD672F">
            <w:pPr>
              <w:jc w:val="center"/>
              <w:rPr>
                <w:rFonts w:ascii="Arial" w:eastAsia="Arial Unicode MS" w:hAnsi="Arial" w:cs="Arial"/>
                <w:szCs w:val="20"/>
              </w:rPr>
            </w:pPr>
          </w:p>
          <w:p w14:paraId="5DA12570" w14:textId="77777777" w:rsidR="00BD672F" w:rsidRDefault="00BD672F" w:rsidP="00BD672F">
            <w:pPr>
              <w:jc w:val="center"/>
              <w:rPr>
                <w:rFonts w:ascii="Arial" w:eastAsia="Arial Unicode MS" w:hAnsi="Arial" w:cs="Arial"/>
                <w:szCs w:val="20"/>
              </w:rPr>
            </w:pPr>
          </w:p>
          <w:p w14:paraId="0F4BF725" w14:textId="2DC13179"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066F04C6" w14:textId="77777777" w:rsidR="00BD672F" w:rsidRDefault="00BD672F" w:rsidP="00BD672F">
            <w:pPr>
              <w:spacing w:before="240"/>
              <w:jc w:val="right"/>
              <w:rPr>
                <w:rFonts w:ascii="Arial" w:eastAsia="Arial Unicode MS" w:hAnsi="Arial" w:cs="Arial"/>
                <w:szCs w:val="20"/>
              </w:rPr>
            </w:pPr>
          </w:p>
        </w:tc>
      </w:tr>
      <w:tr w:rsidR="00BD672F" w:rsidRPr="002E5E38" w14:paraId="16E8C60B"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404C2A63"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441223BD" w14:textId="6B516069" w:rsidR="00BD672F" w:rsidRDefault="00BD672F" w:rsidP="00BD672F">
            <w:pPr>
              <w:jc w:val="center"/>
              <w:rPr>
                <w:rFonts w:ascii="Arial" w:eastAsia="Arial Unicode MS" w:hAnsi="Arial" w:cs="Arial"/>
                <w:szCs w:val="20"/>
              </w:rPr>
            </w:pPr>
          </w:p>
          <w:p w14:paraId="2BEC8DAA" w14:textId="77777777" w:rsidR="00BD672F" w:rsidRDefault="00BD672F" w:rsidP="00BD672F">
            <w:pPr>
              <w:jc w:val="center"/>
              <w:rPr>
                <w:rFonts w:ascii="Arial" w:eastAsia="Arial Unicode MS" w:hAnsi="Arial" w:cs="Arial"/>
                <w:szCs w:val="20"/>
              </w:rPr>
            </w:pPr>
          </w:p>
          <w:p w14:paraId="4502F94C" w14:textId="06F1DAF6"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0454E18A" w14:textId="77777777" w:rsidTr="00B50AF5">
              <w:tc>
                <w:tcPr>
                  <w:tcW w:w="417" w:type="pct"/>
                </w:tcPr>
                <w:p w14:paraId="0769C5EB"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7FDA84D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7D26F5FB"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5AB7A24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51D986F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211C61CB"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58E05FF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32CE81E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375AB92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2E7E3AD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3BA498A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3482431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7CC7E0FC" w14:textId="77777777" w:rsidTr="00B50AF5">
              <w:tc>
                <w:tcPr>
                  <w:tcW w:w="417" w:type="pct"/>
                </w:tcPr>
                <w:p w14:paraId="475D1B3D" w14:textId="77777777" w:rsidR="00BD672F" w:rsidRDefault="00BD672F" w:rsidP="00BD672F">
                  <w:pPr>
                    <w:jc w:val="center"/>
                    <w:rPr>
                      <w:rFonts w:ascii="Arial" w:eastAsia="Arial Unicode MS" w:hAnsi="Arial" w:cs="Arial"/>
                      <w:szCs w:val="20"/>
                      <w:lang w:val="en-US"/>
                    </w:rPr>
                  </w:pPr>
                </w:p>
              </w:tc>
              <w:tc>
                <w:tcPr>
                  <w:tcW w:w="417" w:type="pct"/>
                </w:tcPr>
                <w:p w14:paraId="59EABE2A" w14:textId="77777777" w:rsidR="00BD672F" w:rsidRDefault="00BD672F" w:rsidP="00BD672F">
                  <w:pPr>
                    <w:jc w:val="center"/>
                    <w:rPr>
                      <w:rFonts w:ascii="Arial" w:eastAsia="Arial Unicode MS" w:hAnsi="Arial" w:cs="Arial"/>
                      <w:szCs w:val="20"/>
                      <w:lang w:val="en-US"/>
                    </w:rPr>
                  </w:pPr>
                </w:p>
              </w:tc>
              <w:tc>
                <w:tcPr>
                  <w:tcW w:w="417" w:type="pct"/>
                </w:tcPr>
                <w:p w14:paraId="1D8E2448" w14:textId="77777777" w:rsidR="00BD672F" w:rsidRDefault="00BD672F" w:rsidP="00BD672F">
                  <w:pPr>
                    <w:jc w:val="center"/>
                    <w:rPr>
                      <w:rFonts w:ascii="Arial" w:eastAsia="Arial Unicode MS" w:hAnsi="Arial" w:cs="Arial"/>
                      <w:szCs w:val="20"/>
                      <w:lang w:val="en-US"/>
                    </w:rPr>
                  </w:pPr>
                </w:p>
              </w:tc>
              <w:tc>
                <w:tcPr>
                  <w:tcW w:w="417" w:type="pct"/>
                </w:tcPr>
                <w:p w14:paraId="71129B85" w14:textId="77777777" w:rsidR="00BD672F" w:rsidRDefault="00BD672F" w:rsidP="00BD672F">
                  <w:pPr>
                    <w:jc w:val="center"/>
                    <w:rPr>
                      <w:rFonts w:ascii="Arial" w:eastAsia="Arial Unicode MS" w:hAnsi="Arial" w:cs="Arial"/>
                      <w:szCs w:val="20"/>
                      <w:lang w:val="en-US"/>
                    </w:rPr>
                  </w:pPr>
                </w:p>
              </w:tc>
              <w:tc>
                <w:tcPr>
                  <w:tcW w:w="417" w:type="pct"/>
                </w:tcPr>
                <w:p w14:paraId="71E53473" w14:textId="77777777" w:rsidR="00BD672F" w:rsidRDefault="00BD672F" w:rsidP="00BD672F">
                  <w:pPr>
                    <w:jc w:val="center"/>
                    <w:rPr>
                      <w:rFonts w:ascii="Arial" w:eastAsia="Arial Unicode MS" w:hAnsi="Arial" w:cs="Arial"/>
                      <w:szCs w:val="20"/>
                      <w:lang w:val="en-US"/>
                    </w:rPr>
                  </w:pPr>
                </w:p>
              </w:tc>
              <w:tc>
                <w:tcPr>
                  <w:tcW w:w="417" w:type="pct"/>
                </w:tcPr>
                <w:p w14:paraId="011A18CA" w14:textId="77777777" w:rsidR="00BD672F" w:rsidRDefault="00BD672F" w:rsidP="00BD672F">
                  <w:pPr>
                    <w:jc w:val="center"/>
                    <w:rPr>
                      <w:rFonts w:ascii="Arial" w:eastAsia="Arial Unicode MS" w:hAnsi="Arial" w:cs="Arial"/>
                      <w:szCs w:val="20"/>
                      <w:lang w:val="en-US"/>
                    </w:rPr>
                  </w:pPr>
                </w:p>
              </w:tc>
              <w:tc>
                <w:tcPr>
                  <w:tcW w:w="417" w:type="pct"/>
                </w:tcPr>
                <w:p w14:paraId="6135BE58" w14:textId="77777777" w:rsidR="00BD672F" w:rsidRDefault="00BD672F" w:rsidP="00BD672F">
                  <w:pPr>
                    <w:jc w:val="center"/>
                    <w:rPr>
                      <w:rFonts w:ascii="Arial" w:eastAsia="Arial Unicode MS" w:hAnsi="Arial" w:cs="Arial"/>
                      <w:szCs w:val="20"/>
                      <w:lang w:val="en-US"/>
                    </w:rPr>
                  </w:pPr>
                </w:p>
              </w:tc>
              <w:tc>
                <w:tcPr>
                  <w:tcW w:w="417" w:type="pct"/>
                </w:tcPr>
                <w:p w14:paraId="65D42250" w14:textId="77777777" w:rsidR="00BD672F" w:rsidRDefault="00BD672F" w:rsidP="00BD672F">
                  <w:pPr>
                    <w:jc w:val="center"/>
                    <w:rPr>
                      <w:rFonts w:ascii="Arial" w:eastAsia="Arial Unicode MS" w:hAnsi="Arial" w:cs="Arial"/>
                      <w:szCs w:val="20"/>
                      <w:lang w:val="en-US"/>
                    </w:rPr>
                  </w:pPr>
                </w:p>
              </w:tc>
              <w:tc>
                <w:tcPr>
                  <w:tcW w:w="417" w:type="pct"/>
                </w:tcPr>
                <w:p w14:paraId="16355565" w14:textId="77777777" w:rsidR="00BD672F" w:rsidRDefault="00BD672F" w:rsidP="00BD672F">
                  <w:pPr>
                    <w:jc w:val="center"/>
                    <w:rPr>
                      <w:rFonts w:ascii="Arial" w:eastAsia="Arial Unicode MS" w:hAnsi="Arial" w:cs="Arial"/>
                      <w:szCs w:val="20"/>
                      <w:lang w:val="en-US"/>
                    </w:rPr>
                  </w:pPr>
                </w:p>
              </w:tc>
              <w:tc>
                <w:tcPr>
                  <w:tcW w:w="417" w:type="pct"/>
                </w:tcPr>
                <w:p w14:paraId="1719C09C" w14:textId="77777777" w:rsidR="00BD672F" w:rsidRDefault="00BD672F" w:rsidP="00BD672F">
                  <w:pPr>
                    <w:jc w:val="center"/>
                    <w:rPr>
                      <w:rFonts w:ascii="Arial" w:eastAsia="Arial Unicode MS" w:hAnsi="Arial" w:cs="Arial"/>
                      <w:szCs w:val="20"/>
                      <w:lang w:val="en-US"/>
                    </w:rPr>
                  </w:pPr>
                </w:p>
              </w:tc>
              <w:tc>
                <w:tcPr>
                  <w:tcW w:w="417" w:type="pct"/>
                </w:tcPr>
                <w:p w14:paraId="51FEEDFF" w14:textId="77777777" w:rsidR="00BD672F" w:rsidRDefault="00BD672F" w:rsidP="00BD672F">
                  <w:pPr>
                    <w:jc w:val="center"/>
                    <w:rPr>
                      <w:rFonts w:ascii="Arial" w:eastAsia="Arial Unicode MS" w:hAnsi="Arial" w:cs="Arial"/>
                      <w:szCs w:val="20"/>
                      <w:lang w:val="en-US"/>
                    </w:rPr>
                  </w:pPr>
                </w:p>
              </w:tc>
              <w:tc>
                <w:tcPr>
                  <w:tcW w:w="417" w:type="pct"/>
                </w:tcPr>
                <w:p w14:paraId="3BFD3ADC" w14:textId="77777777" w:rsidR="00BD672F" w:rsidRDefault="00BD672F" w:rsidP="00BD672F">
                  <w:pPr>
                    <w:jc w:val="center"/>
                    <w:rPr>
                      <w:rFonts w:ascii="Arial" w:eastAsia="Arial Unicode MS" w:hAnsi="Arial" w:cs="Arial"/>
                      <w:szCs w:val="20"/>
                      <w:lang w:val="en-US"/>
                    </w:rPr>
                  </w:pPr>
                </w:p>
              </w:tc>
            </w:tr>
          </w:tbl>
          <w:p w14:paraId="1E22B094"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33DCDAAF" w14:textId="1B0F264D"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205E56E6" w14:textId="3E9AFB0D"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3ABE38E7" w14:textId="65AFB276"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2E99BAC7" w14:textId="150506A6" w:rsidR="00BD672F" w:rsidRPr="00914533" w:rsidRDefault="00BD672F" w:rsidP="00BD672F">
            <w:pPr>
              <w:spacing w:before="240"/>
              <w:jc w:val="center"/>
              <w:rPr>
                <w:rFonts w:ascii="Arial" w:eastAsia="Arial Unicode MS" w:hAnsi="Arial" w:cs="Arial"/>
                <w:szCs w:val="20"/>
              </w:rPr>
            </w:pPr>
            <w:r w:rsidRPr="00C85EB0">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3956C7F1" w14:textId="77777777" w:rsidR="00BD672F" w:rsidRDefault="00BD672F" w:rsidP="00BD672F">
            <w:pPr>
              <w:jc w:val="center"/>
              <w:rPr>
                <w:rFonts w:ascii="Arial" w:eastAsia="Arial Unicode MS" w:hAnsi="Arial" w:cs="Arial"/>
                <w:szCs w:val="20"/>
              </w:rPr>
            </w:pPr>
          </w:p>
          <w:p w14:paraId="51414E27" w14:textId="77777777" w:rsidR="00BD672F" w:rsidRDefault="00BD672F" w:rsidP="00BD672F">
            <w:pPr>
              <w:jc w:val="center"/>
              <w:rPr>
                <w:rFonts w:ascii="Arial" w:eastAsia="Arial Unicode MS" w:hAnsi="Arial" w:cs="Arial"/>
                <w:szCs w:val="20"/>
              </w:rPr>
            </w:pPr>
          </w:p>
          <w:p w14:paraId="29B514CF" w14:textId="516013B2"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6DE07239" w14:textId="23B71B88" w:rsidR="00BD672F" w:rsidRDefault="00BD672F" w:rsidP="00BD672F">
            <w:pPr>
              <w:jc w:val="center"/>
              <w:rPr>
                <w:rFonts w:ascii="Arial" w:eastAsia="Arial Unicode MS" w:hAnsi="Arial" w:cs="Arial"/>
                <w:szCs w:val="20"/>
              </w:rPr>
            </w:pPr>
          </w:p>
          <w:p w14:paraId="42A7F32B" w14:textId="77777777" w:rsidR="00BD672F" w:rsidRDefault="00BD672F" w:rsidP="00BD672F">
            <w:pPr>
              <w:jc w:val="center"/>
              <w:rPr>
                <w:rFonts w:ascii="Arial" w:eastAsia="Arial Unicode MS" w:hAnsi="Arial" w:cs="Arial"/>
                <w:szCs w:val="20"/>
              </w:rPr>
            </w:pPr>
          </w:p>
          <w:p w14:paraId="22EC219E" w14:textId="568AD763"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54B36319" w14:textId="5D510700" w:rsidR="00BD672F" w:rsidRDefault="00BD672F" w:rsidP="00BD672F">
            <w:pPr>
              <w:jc w:val="center"/>
              <w:rPr>
                <w:rFonts w:ascii="Arial" w:eastAsia="Arial Unicode MS" w:hAnsi="Arial" w:cs="Arial"/>
                <w:szCs w:val="20"/>
              </w:rPr>
            </w:pPr>
          </w:p>
          <w:p w14:paraId="08866B70" w14:textId="77777777" w:rsidR="001B1264" w:rsidRDefault="001B1264" w:rsidP="00BD672F">
            <w:pPr>
              <w:jc w:val="center"/>
              <w:rPr>
                <w:rFonts w:ascii="Arial" w:eastAsia="Arial Unicode MS" w:hAnsi="Arial" w:cs="Arial"/>
                <w:szCs w:val="20"/>
              </w:rPr>
            </w:pPr>
          </w:p>
          <w:p w14:paraId="57D26AC3" w14:textId="00ED9878"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39180627" w14:textId="093CAC0E" w:rsidR="00BD672F" w:rsidRDefault="00BD672F" w:rsidP="00BD672F">
            <w:pPr>
              <w:jc w:val="center"/>
              <w:rPr>
                <w:rFonts w:ascii="Arial" w:eastAsia="Arial Unicode MS" w:hAnsi="Arial" w:cs="Arial"/>
                <w:szCs w:val="20"/>
              </w:rPr>
            </w:pPr>
          </w:p>
          <w:p w14:paraId="77A13D78" w14:textId="77777777" w:rsidR="00BD672F" w:rsidRDefault="00BD672F" w:rsidP="00BD672F">
            <w:pPr>
              <w:jc w:val="center"/>
              <w:rPr>
                <w:rFonts w:ascii="Arial" w:eastAsia="Arial Unicode MS" w:hAnsi="Arial" w:cs="Arial"/>
                <w:szCs w:val="20"/>
              </w:rPr>
            </w:pPr>
          </w:p>
          <w:p w14:paraId="3E5695CE" w14:textId="69B0D8D0"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7D85F3D9" w14:textId="77777777" w:rsidR="00BD672F" w:rsidRDefault="00BD672F" w:rsidP="00BD672F">
            <w:pPr>
              <w:spacing w:before="240"/>
              <w:jc w:val="right"/>
              <w:rPr>
                <w:rFonts w:ascii="Arial" w:eastAsia="Arial Unicode MS" w:hAnsi="Arial" w:cs="Arial"/>
                <w:szCs w:val="20"/>
              </w:rPr>
            </w:pPr>
          </w:p>
        </w:tc>
      </w:tr>
      <w:tr w:rsidR="00BD672F" w:rsidRPr="002E5E38" w14:paraId="78BD76B1"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3D5BA86B"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12AB182D" w14:textId="3EC39F10" w:rsidR="00BD672F" w:rsidRDefault="00BD672F" w:rsidP="00BD672F">
            <w:pPr>
              <w:jc w:val="center"/>
              <w:rPr>
                <w:rFonts w:ascii="Arial" w:eastAsia="Arial Unicode MS" w:hAnsi="Arial" w:cs="Arial"/>
                <w:szCs w:val="20"/>
              </w:rPr>
            </w:pPr>
          </w:p>
          <w:p w14:paraId="71BA01C0" w14:textId="77777777" w:rsidR="00BD672F" w:rsidRDefault="00BD672F" w:rsidP="00BD672F">
            <w:pPr>
              <w:jc w:val="center"/>
              <w:rPr>
                <w:rFonts w:ascii="Arial" w:eastAsia="Arial Unicode MS" w:hAnsi="Arial" w:cs="Arial"/>
                <w:szCs w:val="20"/>
              </w:rPr>
            </w:pPr>
          </w:p>
          <w:p w14:paraId="0058EF6F" w14:textId="48CB3AE8"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2EDAA4D5" w14:textId="77777777" w:rsidTr="00B50AF5">
              <w:tc>
                <w:tcPr>
                  <w:tcW w:w="417" w:type="pct"/>
                </w:tcPr>
                <w:p w14:paraId="379FB7D7"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055C799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47B252F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1F25291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6FA6380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56BFB111"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12F8BB4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6B34A3E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5D808EF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27FA510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49047B6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4BFFC94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6CE29A2A" w14:textId="77777777" w:rsidTr="00B50AF5">
              <w:tc>
                <w:tcPr>
                  <w:tcW w:w="417" w:type="pct"/>
                </w:tcPr>
                <w:p w14:paraId="14F23DA6" w14:textId="77777777" w:rsidR="00BD672F" w:rsidRDefault="00BD672F" w:rsidP="00BD672F">
                  <w:pPr>
                    <w:jc w:val="center"/>
                    <w:rPr>
                      <w:rFonts w:ascii="Arial" w:eastAsia="Arial Unicode MS" w:hAnsi="Arial" w:cs="Arial"/>
                      <w:szCs w:val="20"/>
                      <w:lang w:val="en-US"/>
                    </w:rPr>
                  </w:pPr>
                </w:p>
              </w:tc>
              <w:tc>
                <w:tcPr>
                  <w:tcW w:w="417" w:type="pct"/>
                </w:tcPr>
                <w:p w14:paraId="2C33BA9C" w14:textId="77777777" w:rsidR="00BD672F" w:rsidRDefault="00BD672F" w:rsidP="00BD672F">
                  <w:pPr>
                    <w:jc w:val="center"/>
                    <w:rPr>
                      <w:rFonts w:ascii="Arial" w:eastAsia="Arial Unicode MS" w:hAnsi="Arial" w:cs="Arial"/>
                      <w:szCs w:val="20"/>
                      <w:lang w:val="en-US"/>
                    </w:rPr>
                  </w:pPr>
                </w:p>
              </w:tc>
              <w:tc>
                <w:tcPr>
                  <w:tcW w:w="417" w:type="pct"/>
                </w:tcPr>
                <w:p w14:paraId="578ABA14" w14:textId="77777777" w:rsidR="00BD672F" w:rsidRDefault="00BD672F" w:rsidP="00BD672F">
                  <w:pPr>
                    <w:jc w:val="center"/>
                    <w:rPr>
                      <w:rFonts w:ascii="Arial" w:eastAsia="Arial Unicode MS" w:hAnsi="Arial" w:cs="Arial"/>
                      <w:szCs w:val="20"/>
                      <w:lang w:val="en-US"/>
                    </w:rPr>
                  </w:pPr>
                </w:p>
              </w:tc>
              <w:tc>
                <w:tcPr>
                  <w:tcW w:w="417" w:type="pct"/>
                </w:tcPr>
                <w:p w14:paraId="00116F14" w14:textId="77777777" w:rsidR="00BD672F" w:rsidRDefault="00BD672F" w:rsidP="00BD672F">
                  <w:pPr>
                    <w:jc w:val="center"/>
                    <w:rPr>
                      <w:rFonts w:ascii="Arial" w:eastAsia="Arial Unicode MS" w:hAnsi="Arial" w:cs="Arial"/>
                      <w:szCs w:val="20"/>
                      <w:lang w:val="en-US"/>
                    </w:rPr>
                  </w:pPr>
                </w:p>
              </w:tc>
              <w:tc>
                <w:tcPr>
                  <w:tcW w:w="417" w:type="pct"/>
                </w:tcPr>
                <w:p w14:paraId="37DF15A1" w14:textId="77777777" w:rsidR="00BD672F" w:rsidRDefault="00BD672F" w:rsidP="00BD672F">
                  <w:pPr>
                    <w:jc w:val="center"/>
                    <w:rPr>
                      <w:rFonts w:ascii="Arial" w:eastAsia="Arial Unicode MS" w:hAnsi="Arial" w:cs="Arial"/>
                      <w:szCs w:val="20"/>
                      <w:lang w:val="en-US"/>
                    </w:rPr>
                  </w:pPr>
                </w:p>
              </w:tc>
              <w:tc>
                <w:tcPr>
                  <w:tcW w:w="417" w:type="pct"/>
                </w:tcPr>
                <w:p w14:paraId="044D8049" w14:textId="77777777" w:rsidR="00BD672F" w:rsidRDefault="00BD672F" w:rsidP="00BD672F">
                  <w:pPr>
                    <w:jc w:val="center"/>
                    <w:rPr>
                      <w:rFonts w:ascii="Arial" w:eastAsia="Arial Unicode MS" w:hAnsi="Arial" w:cs="Arial"/>
                      <w:szCs w:val="20"/>
                      <w:lang w:val="en-US"/>
                    </w:rPr>
                  </w:pPr>
                </w:p>
              </w:tc>
              <w:tc>
                <w:tcPr>
                  <w:tcW w:w="417" w:type="pct"/>
                </w:tcPr>
                <w:p w14:paraId="2C3F1383" w14:textId="77777777" w:rsidR="00BD672F" w:rsidRDefault="00BD672F" w:rsidP="00BD672F">
                  <w:pPr>
                    <w:jc w:val="center"/>
                    <w:rPr>
                      <w:rFonts w:ascii="Arial" w:eastAsia="Arial Unicode MS" w:hAnsi="Arial" w:cs="Arial"/>
                      <w:szCs w:val="20"/>
                      <w:lang w:val="en-US"/>
                    </w:rPr>
                  </w:pPr>
                </w:p>
              </w:tc>
              <w:tc>
                <w:tcPr>
                  <w:tcW w:w="417" w:type="pct"/>
                </w:tcPr>
                <w:p w14:paraId="0ADC5BC4" w14:textId="77777777" w:rsidR="00BD672F" w:rsidRDefault="00BD672F" w:rsidP="00BD672F">
                  <w:pPr>
                    <w:jc w:val="center"/>
                    <w:rPr>
                      <w:rFonts w:ascii="Arial" w:eastAsia="Arial Unicode MS" w:hAnsi="Arial" w:cs="Arial"/>
                      <w:szCs w:val="20"/>
                      <w:lang w:val="en-US"/>
                    </w:rPr>
                  </w:pPr>
                </w:p>
              </w:tc>
              <w:tc>
                <w:tcPr>
                  <w:tcW w:w="417" w:type="pct"/>
                </w:tcPr>
                <w:p w14:paraId="42B91325" w14:textId="77777777" w:rsidR="00BD672F" w:rsidRDefault="00BD672F" w:rsidP="00BD672F">
                  <w:pPr>
                    <w:jc w:val="center"/>
                    <w:rPr>
                      <w:rFonts w:ascii="Arial" w:eastAsia="Arial Unicode MS" w:hAnsi="Arial" w:cs="Arial"/>
                      <w:szCs w:val="20"/>
                      <w:lang w:val="en-US"/>
                    </w:rPr>
                  </w:pPr>
                </w:p>
              </w:tc>
              <w:tc>
                <w:tcPr>
                  <w:tcW w:w="417" w:type="pct"/>
                </w:tcPr>
                <w:p w14:paraId="51203AF9" w14:textId="77777777" w:rsidR="00BD672F" w:rsidRDefault="00BD672F" w:rsidP="00BD672F">
                  <w:pPr>
                    <w:jc w:val="center"/>
                    <w:rPr>
                      <w:rFonts w:ascii="Arial" w:eastAsia="Arial Unicode MS" w:hAnsi="Arial" w:cs="Arial"/>
                      <w:szCs w:val="20"/>
                      <w:lang w:val="en-US"/>
                    </w:rPr>
                  </w:pPr>
                </w:p>
              </w:tc>
              <w:tc>
                <w:tcPr>
                  <w:tcW w:w="417" w:type="pct"/>
                </w:tcPr>
                <w:p w14:paraId="5C8335B3" w14:textId="77777777" w:rsidR="00BD672F" w:rsidRDefault="00BD672F" w:rsidP="00BD672F">
                  <w:pPr>
                    <w:jc w:val="center"/>
                    <w:rPr>
                      <w:rFonts w:ascii="Arial" w:eastAsia="Arial Unicode MS" w:hAnsi="Arial" w:cs="Arial"/>
                      <w:szCs w:val="20"/>
                      <w:lang w:val="en-US"/>
                    </w:rPr>
                  </w:pPr>
                </w:p>
              </w:tc>
              <w:tc>
                <w:tcPr>
                  <w:tcW w:w="417" w:type="pct"/>
                </w:tcPr>
                <w:p w14:paraId="30B00CAA" w14:textId="77777777" w:rsidR="00BD672F" w:rsidRDefault="00BD672F" w:rsidP="00BD672F">
                  <w:pPr>
                    <w:jc w:val="center"/>
                    <w:rPr>
                      <w:rFonts w:ascii="Arial" w:eastAsia="Arial Unicode MS" w:hAnsi="Arial" w:cs="Arial"/>
                      <w:szCs w:val="20"/>
                      <w:lang w:val="en-US"/>
                    </w:rPr>
                  </w:pPr>
                </w:p>
              </w:tc>
            </w:tr>
          </w:tbl>
          <w:p w14:paraId="6EE631A4"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100B42E4" w14:textId="4C41373E"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381EC72E" w14:textId="5A9E0287"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1B11CC51" w14:textId="5E387CF6"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14D80EB4" w14:textId="3C6A62AC" w:rsidR="00BD672F" w:rsidRPr="00914533" w:rsidRDefault="00BD672F" w:rsidP="00BD672F">
            <w:pPr>
              <w:spacing w:before="240"/>
              <w:jc w:val="center"/>
              <w:rPr>
                <w:rFonts w:ascii="Arial" w:eastAsia="Arial Unicode MS" w:hAnsi="Arial" w:cs="Arial"/>
                <w:szCs w:val="20"/>
              </w:rPr>
            </w:pPr>
            <w:r w:rsidRPr="00C85EB0">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7E7DA5CA" w14:textId="77777777" w:rsidR="00BD672F" w:rsidRDefault="00BD672F" w:rsidP="00BD672F">
            <w:pPr>
              <w:jc w:val="center"/>
              <w:rPr>
                <w:rFonts w:ascii="Arial" w:eastAsia="Arial Unicode MS" w:hAnsi="Arial" w:cs="Arial"/>
                <w:szCs w:val="20"/>
              </w:rPr>
            </w:pPr>
          </w:p>
          <w:p w14:paraId="354E3C6E" w14:textId="77777777" w:rsidR="00BD672F" w:rsidRDefault="00BD672F" w:rsidP="00BD672F">
            <w:pPr>
              <w:jc w:val="center"/>
              <w:rPr>
                <w:rFonts w:ascii="Arial" w:eastAsia="Arial Unicode MS" w:hAnsi="Arial" w:cs="Arial"/>
                <w:szCs w:val="20"/>
              </w:rPr>
            </w:pPr>
          </w:p>
          <w:p w14:paraId="2F1B44AF" w14:textId="15712028"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2FEB49FE" w14:textId="36433787" w:rsidR="00BD672F" w:rsidRDefault="00BD672F" w:rsidP="00BD672F">
            <w:pPr>
              <w:jc w:val="center"/>
              <w:rPr>
                <w:rFonts w:ascii="Arial" w:eastAsia="Arial Unicode MS" w:hAnsi="Arial" w:cs="Arial"/>
                <w:szCs w:val="20"/>
              </w:rPr>
            </w:pPr>
          </w:p>
          <w:p w14:paraId="4BB604A4" w14:textId="77777777" w:rsidR="00BD672F" w:rsidRDefault="00BD672F" w:rsidP="00BD672F">
            <w:pPr>
              <w:jc w:val="center"/>
              <w:rPr>
                <w:rFonts w:ascii="Arial" w:eastAsia="Arial Unicode MS" w:hAnsi="Arial" w:cs="Arial"/>
                <w:szCs w:val="20"/>
              </w:rPr>
            </w:pPr>
          </w:p>
          <w:p w14:paraId="4426AD57" w14:textId="7082563C"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0C0AF0B6" w14:textId="0E1CE212" w:rsidR="00BD672F" w:rsidRDefault="00BD672F" w:rsidP="00BD672F">
            <w:pPr>
              <w:jc w:val="center"/>
              <w:rPr>
                <w:rFonts w:ascii="Arial" w:eastAsia="Arial Unicode MS" w:hAnsi="Arial" w:cs="Arial"/>
                <w:szCs w:val="20"/>
              </w:rPr>
            </w:pPr>
          </w:p>
          <w:p w14:paraId="05198916" w14:textId="77777777" w:rsidR="001B1264" w:rsidRDefault="001B1264" w:rsidP="00BD672F">
            <w:pPr>
              <w:jc w:val="center"/>
              <w:rPr>
                <w:rFonts w:ascii="Arial" w:eastAsia="Arial Unicode MS" w:hAnsi="Arial" w:cs="Arial"/>
                <w:szCs w:val="20"/>
              </w:rPr>
            </w:pPr>
          </w:p>
          <w:p w14:paraId="1AD4AC30" w14:textId="1AC12DCB"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197CCB98" w14:textId="2A8C89AF" w:rsidR="00BD672F" w:rsidRDefault="00BD672F" w:rsidP="00BD672F">
            <w:pPr>
              <w:jc w:val="center"/>
              <w:rPr>
                <w:rFonts w:ascii="Arial" w:eastAsia="Arial Unicode MS" w:hAnsi="Arial" w:cs="Arial"/>
                <w:szCs w:val="20"/>
              </w:rPr>
            </w:pPr>
          </w:p>
          <w:p w14:paraId="6C8AB80B" w14:textId="77777777" w:rsidR="00BD672F" w:rsidRDefault="00BD672F" w:rsidP="00BD672F">
            <w:pPr>
              <w:jc w:val="center"/>
              <w:rPr>
                <w:rFonts w:ascii="Arial" w:eastAsia="Arial Unicode MS" w:hAnsi="Arial" w:cs="Arial"/>
                <w:szCs w:val="20"/>
              </w:rPr>
            </w:pPr>
          </w:p>
          <w:p w14:paraId="6BDE6F26" w14:textId="639B35CC"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6DD3FDD3" w14:textId="77777777" w:rsidR="00BD672F" w:rsidRDefault="00BD672F" w:rsidP="00BD672F">
            <w:pPr>
              <w:spacing w:before="240"/>
              <w:jc w:val="right"/>
              <w:rPr>
                <w:rFonts w:ascii="Arial" w:eastAsia="Arial Unicode MS" w:hAnsi="Arial" w:cs="Arial"/>
                <w:szCs w:val="20"/>
              </w:rPr>
            </w:pPr>
          </w:p>
        </w:tc>
      </w:tr>
      <w:tr w:rsidR="00BD672F" w:rsidRPr="002E5E38" w14:paraId="386E3A8B"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177F6C00"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477E2188" w14:textId="1DC17641" w:rsidR="00BD672F" w:rsidRDefault="00BD672F" w:rsidP="00BD672F">
            <w:pPr>
              <w:jc w:val="center"/>
              <w:rPr>
                <w:rFonts w:ascii="Arial" w:eastAsia="Arial Unicode MS" w:hAnsi="Arial" w:cs="Arial"/>
                <w:szCs w:val="20"/>
              </w:rPr>
            </w:pPr>
          </w:p>
          <w:p w14:paraId="21E25CF4" w14:textId="77777777" w:rsidR="00BD672F" w:rsidRDefault="00BD672F" w:rsidP="00BD672F">
            <w:pPr>
              <w:jc w:val="center"/>
              <w:rPr>
                <w:rFonts w:ascii="Arial" w:eastAsia="Arial Unicode MS" w:hAnsi="Arial" w:cs="Arial"/>
                <w:szCs w:val="20"/>
              </w:rPr>
            </w:pPr>
          </w:p>
          <w:p w14:paraId="0E5EEDAE" w14:textId="4CD947D4"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6A6B3A2B" w14:textId="77777777" w:rsidTr="00B50AF5">
              <w:tc>
                <w:tcPr>
                  <w:tcW w:w="417" w:type="pct"/>
                </w:tcPr>
                <w:p w14:paraId="46A57FA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561F429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084AB70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355B8FE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14ABA7D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1853D687"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6359BB9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047E01F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711F565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5A3F7AF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505CC38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11C5C03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4C845B8B" w14:textId="77777777" w:rsidTr="00B50AF5">
              <w:tc>
                <w:tcPr>
                  <w:tcW w:w="417" w:type="pct"/>
                </w:tcPr>
                <w:p w14:paraId="2EA37510" w14:textId="77777777" w:rsidR="00BD672F" w:rsidRDefault="00BD672F" w:rsidP="00BD672F">
                  <w:pPr>
                    <w:jc w:val="center"/>
                    <w:rPr>
                      <w:rFonts w:ascii="Arial" w:eastAsia="Arial Unicode MS" w:hAnsi="Arial" w:cs="Arial"/>
                      <w:szCs w:val="20"/>
                      <w:lang w:val="en-US"/>
                    </w:rPr>
                  </w:pPr>
                </w:p>
              </w:tc>
              <w:tc>
                <w:tcPr>
                  <w:tcW w:w="417" w:type="pct"/>
                </w:tcPr>
                <w:p w14:paraId="4FCEC0CD" w14:textId="77777777" w:rsidR="00BD672F" w:rsidRDefault="00BD672F" w:rsidP="00BD672F">
                  <w:pPr>
                    <w:jc w:val="center"/>
                    <w:rPr>
                      <w:rFonts w:ascii="Arial" w:eastAsia="Arial Unicode MS" w:hAnsi="Arial" w:cs="Arial"/>
                      <w:szCs w:val="20"/>
                      <w:lang w:val="en-US"/>
                    </w:rPr>
                  </w:pPr>
                </w:p>
              </w:tc>
              <w:tc>
                <w:tcPr>
                  <w:tcW w:w="417" w:type="pct"/>
                </w:tcPr>
                <w:p w14:paraId="49C75815" w14:textId="77777777" w:rsidR="00BD672F" w:rsidRDefault="00BD672F" w:rsidP="00BD672F">
                  <w:pPr>
                    <w:jc w:val="center"/>
                    <w:rPr>
                      <w:rFonts w:ascii="Arial" w:eastAsia="Arial Unicode MS" w:hAnsi="Arial" w:cs="Arial"/>
                      <w:szCs w:val="20"/>
                      <w:lang w:val="en-US"/>
                    </w:rPr>
                  </w:pPr>
                </w:p>
              </w:tc>
              <w:tc>
                <w:tcPr>
                  <w:tcW w:w="417" w:type="pct"/>
                </w:tcPr>
                <w:p w14:paraId="7F8AEEC6" w14:textId="77777777" w:rsidR="00BD672F" w:rsidRDefault="00BD672F" w:rsidP="00BD672F">
                  <w:pPr>
                    <w:jc w:val="center"/>
                    <w:rPr>
                      <w:rFonts w:ascii="Arial" w:eastAsia="Arial Unicode MS" w:hAnsi="Arial" w:cs="Arial"/>
                      <w:szCs w:val="20"/>
                      <w:lang w:val="en-US"/>
                    </w:rPr>
                  </w:pPr>
                </w:p>
              </w:tc>
              <w:tc>
                <w:tcPr>
                  <w:tcW w:w="417" w:type="pct"/>
                </w:tcPr>
                <w:p w14:paraId="0FF71745" w14:textId="77777777" w:rsidR="00BD672F" w:rsidRDefault="00BD672F" w:rsidP="00BD672F">
                  <w:pPr>
                    <w:jc w:val="center"/>
                    <w:rPr>
                      <w:rFonts w:ascii="Arial" w:eastAsia="Arial Unicode MS" w:hAnsi="Arial" w:cs="Arial"/>
                      <w:szCs w:val="20"/>
                      <w:lang w:val="en-US"/>
                    </w:rPr>
                  </w:pPr>
                </w:p>
              </w:tc>
              <w:tc>
                <w:tcPr>
                  <w:tcW w:w="417" w:type="pct"/>
                </w:tcPr>
                <w:p w14:paraId="154476EE" w14:textId="77777777" w:rsidR="00BD672F" w:rsidRDefault="00BD672F" w:rsidP="00BD672F">
                  <w:pPr>
                    <w:jc w:val="center"/>
                    <w:rPr>
                      <w:rFonts w:ascii="Arial" w:eastAsia="Arial Unicode MS" w:hAnsi="Arial" w:cs="Arial"/>
                      <w:szCs w:val="20"/>
                      <w:lang w:val="en-US"/>
                    </w:rPr>
                  </w:pPr>
                </w:p>
              </w:tc>
              <w:tc>
                <w:tcPr>
                  <w:tcW w:w="417" w:type="pct"/>
                </w:tcPr>
                <w:p w14:paraId="7E933929" w14:textId="77777777" w:rsidR="00BD672F" w:rsidRDefault="00BD672F" w:rsidP="00BD672F">
                  <w:pPr>
                    <w:jc w:val="center"/>
                    <w:rPr>
                      <w:rFonts w:ascii="Arial" w:eastAsia="Arial Unicode MS" w:hAnsi="Arial" w:cs="Arial"/>
                      <w:szCs w:val="20"/>
                      <w:lang w:val="en-US"/>
                    </w:rPr>
                  </w:pPr>
                </w:p>
              </w:tc>
              <w:tc>
                <w:tcPr>
                  <w:tcW w:w="417" w:type="pct"/>
                </w:tcPr>
                <w:p w14:paraId="7104DCA4" w14:textId="77777777" w:rsidR="00BD672F" w:rsidRDefault="00BD672F" w:rsidP="00BD672F">
                  <w:pPr>
                    <w:jc w:val="center"/>
                    <w:rPr>
                      <w:rFonts w:ascii="Arial" w:eastAsia="Arial Unicode MS" w:hAnsi="Arial" w:cs="Arial"/>
                      <w:szCs w:val="20"/>
                      <w:lang w:val="en-US"/>
                    </w:rPr>
                  </w:pPr>
                </w:p>
              </w:tc>
              <w:tc>
                <w:tcPr>
                  <w:tcW w:w="417" w:type="pct"/>
                </w:tcPr>
                <w:p w14:paraId="62917E6E" w14:textId="77777777" w:rsidR="00BD672F" w:rsidRDefault="00BD672F" w:rsidP="00BD672F">
                  <w:pPr>
                    <w:jc w:val="center"/>
                    <w:rPr>
                      <w:rFonts w:ascii="Arial" w:eastAsia="Arial Unicode MS" w:hAnsi="Arial" w:cs="Arial"/>
                      <w:szCs w:val="20"/>
                      <w:lang w:val="en-US"/>
                    </w:rPr>
                  </w:pPr>
                </w:p>
              </w:tc>
              <w:tc>
                <w:tcPr>
                  <w:tcW w:w="417" w:type="pct"/>
                </w:tcPr>
                <w:p w14:paraId="02AC2FBC" w14:textId="77777777" w:rsidR="00BD672F" w:rsidRDefault="00BD672F" w:rsidP="00BD672F">
                  <w:pPr>
                    <w:jc w:val="center"/>
                    <w:rPr>
                      <w:rFonts w:ascii="Arial" w:eastAsia="Arial Unicode MS" w:hAnsi="Arial" w:cs="Arial"/>
                      <w:szCs w:val="20"/>
                      <w:lang w:val="en-US"/>
                    </w:rPr>
                  </w:pPr>
                </w:p>
              </w:tc>
              <w:tc>
                <w:tcPr>
                  <w:tcW w:w="417" w:type="pct"/>
                </w:tcPr>
                <w:p w14:paraId="22AFF6BF" w14:textId="77777777" w:rsidR="00BD672F" w:rsidRDefault="00BD672F" w:rsidP="00BD672F">
                  <w:pPr>
                    <w:jc w:val="center"/>
                    <w:rPr>
                      <w:rFonts w:ascii="Arial" w:eastAsia="Arial Unicode MS" w:hAnsi="Arial" w:cs="Arial"/>
                      <w:szCs w:val="20"/>
                      <w:lang w:val="en-US"/>
                    </w:rPr>
                  </w:pPr>
                </w:p>
              </w:tc>
              <w:tc>
                <w:tcPr>
                  <w:tcW w:w="417" w:type="pct"/>
                </w:tcPr>
                <w:p w14:paraId="5399C0C0" w14:textId="77777777" w:rsidR="00BD672F" w:rsidRDefault="00BD672F" w:rsidP="00BD672F">
                  <w:pPr>
                    <w:jc w:val="center"/>
                    <w:rPr>
                      <w:rFonts w:ascii="Arial" w:eastAsia="Arial Unicode MS" w:hAnsi="Arial" w:cs="Arial"/>
                      <w:szCs w:val="20"/>
                      <w:lang w:val="en-US"/>
                    </w:rPr>
                  </w:pPr>
                </w:p>
              </w:tc>
            </w:tr>
          </w:tbl>
          <w:p w14:paraId="6AD0F018"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6C97B849" w14:textId="0CB8BC84"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1E38DEB2" w14:textId="7AD3E8F4"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1385B432" w14:textId="0FCBF313"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0B5E9665" w14:textId="4C7A4B8C" w:rsidR="00BD672F" w:rsidRPr="00914533" w:rsidRDefault="00BD672F" w:rsidP="00BD672F">
            <w:pPr>
              <w:spacing w:before="240"/>
              <w:jc w:val="center"/>
              <w:rPr>
                <w:rFonts w:ascii="Arial" w:eastAsia="Arial Unicode MS" w:hAnsi="Arial" w:cs="Arial"/>
                <w:szCs w:val="20"/>
              </w:rPr>
            </w:pPr>
            <w:r w:rsidRPr="00C85EB0">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39806586" w14:textId="77777777" w:rsidR="00BD672F" w:rsidRDefault="00BD672F" w:rsidP="00BD672F">
            <w:pPr>
              <w:jc w:val="center"/>
              <w:rPr>
                <w:rFonts w:ascii="Arial" w:eastAsia="Arial Unicode MS" w:hAnsi="Arial" w:cs="Arial"/>
                <w:szCs w:val="20"/>
              </w:rPr>
            </w:pPr>
          </w:p>
          <w:p w14:paraId="0DC38DD7" w14:textId="77777777" w:rsidR="00BD672F" w:rsidRDefault="00BD672F" w:rsidP="00BD672F">
            <w:pPr>
              <w:jc w:val="center"/>
              <w:rPr>
                <w:rFonts w:ascii="Arial" w:eastAsia="Arial Unicode MS" w:hAnsi="Arial" w:cs="Arial"/>
                <w:szCs w:val="20"/>
              </w:rPr>
            </w:pPr>
          </w:p>
          <w:p w14:paraId="3FAE418C" w14:textId="22252183"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05835F1B" w14:textId="25BAAED6" w:rsidR="00BD672F" w:rsidRDefault="00BD672F" w:rsidP="00BD672F">
            <w:pPr>
              <w:jc w:val="center"/>
              <w:rPr>
                <w:rFonts w:ascii="Arial" w:eastAsia="Arial Unicode MS" w:hAnsi="Arial" w:cs="Arial"/>
                <w:szCs w:val="20"/>
              </w:rPr>
            </w:pPr>
          </w:p>
          <w:p w14:paraId="05D21CA4" w14:textId="77777777" w:rsidR="00BD672F" w:rsidRDefault="00BD672F" w:rsidP="00BD672F">
            <w:pPr>
              <w:jc w:val="center"/>
              <w:rPr>
                <w:rFonts w:ascii="Arial" w:eastAsia="Arial Unicode MS" w:hAnsi="Arial" w:cs="Arial"/>
                <w:szCs w:val="20"/>
              </w:rPr>
            </w:pPr>
          </w:p>
          <w:p w14:paraId="1B1569D5" w14:textId="1BE45159"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13029719" w14:textId="41043A64" w:rsidR="00BD672F" w:rsidRDefault="00BD672F" w:rsidP="00BD672F">
            <w:pPr>
              <w:jc w:val="center"/>
              <w:rPr>
                <w:rFonts w:ascii="Arial" w:eastAsia="Arial Unicode MS" w:hAnsi="Arial" w:cs="Arial"/>
                <w:szCs w:val="20"/>
              </w:rPr>
            </w:pPr>
          </w:p>
          <w:p w14:paraId="5A40F760" w14:textId="77777777" w:rsidR="001B1264" w:rsidRDefault="001B1264" w:rsidP="00BD672F">
            <w:pPr>
              <w:jc w:val="center"/>
              <w:rPr>
                <w:rFonts w:ascii="Arial" w:eastAsia="Arial Unicode MS" w:hAnsi="Arial" w:cs="Arial"/>
                <w:szCs w:val="20"/>
              </w:rPr>
            </w:pPr>
          </w:p>
          <w:p w14:paraId="1F89DF48" w14:textId="656B56EC"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5A8187C8" w14:textId="2033792F" w:rsidR="00BD672F" w:rsidRDefault="00BD672F" w:rsidP="00BD672F">
            <w:pPr>
              <w:jc w:val="center"/>
              <w:rPr>
                <w:rFonts w:ascii="Arial" w:eastAsia="Arial Unicode MS" w:hAnsi="Arial" w:cs="Arial"/>
                <w:szCs w:val="20"/>
              </w:rPr>
            </w:pPr>
          </w:p>
          <w:p w14:paraId="71BCC408" w14:textId="77777777" w:rsidR="00BD672F" w:rsidRDefault="00BD672F" w:rsidP="00BD672F">
            <w:pPr>
              <w:jc w:val="center"/>
              <w:rPr>
                <w:rFonts w:ascii="Arial" w:eastAsia="Arial Unicode MS" w:hAnsi="Arial" w:cs="Arial"/>
                <w:szCs w:val="20"/>
              </w:rPr>
            </w:pPr>
          </w:p>
          <w:p w14:paraId="07478AE7" w14:textId="3642E477"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7D7CD116" w14:textId="77777777" w:rsidR="00BD672F" w:rsidRDefault="00BD672F" w:rsidP="00BD672F">
            <w:pPr>
              <w:spacing w:before="240"/>
              <w:jc w:val="right"/>
              <w:rPr>
                <w:rFonts w:ascii="Arial" w:eastAsia="Arial Unicode MS" w:hAnsi="Arial" w:cs="Arial"/>
                <w:szCs w:val="20"/>
              </w:rPr>
            </w:pPr>
          </w:p>
        </w:tc>
      </w:tr>
      <w:tr w:rsidR="00BD672F" w:rsidRPr="002E5E38" w14:paraId="7D87B1EC"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77C8C294"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58ECE9F0" w14:textId="318F86D9" w:rsidR="00BD672F" w:rsidRDefault="00BD672F" w:rsidP="00BD672F">
            <w:pPr>
              <w:jc w:val="center"/>
              <w:rPr>
                <w:rFonts w:ascii="Arial" w:eastAsia="Arial Unicode MS" w:hAnsi="Arial" w:cs="Arial"/>
                <w:szCs w:val="20"/>
              </w:rPr>
            </w:pPr>
          </w:p>
          <w:p w14:paraId="6A350BD8" w14:textId="77777777" w:rsidR="00BD672F" w:rsidRDefault="00BD672F" w:rsidP="00BD672F">
            <w:pPr>
              <w:jc w:val="center"/>
              <w:rPr>
                <w:rFonts w:ascii="Arial" w:eastAsia="Arial Unicode MS" w:hAnsi="Arial" w:cs="Arial"/>
                <w:szCs w:val="20"/>
              </w:rPr>
            </w:pPr>
          </w:p>
          <w:p w14:paraId="6BDDB108" w14:textId="13D779B3"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2C795502" w14:textId="77777777" w:rsidTr="00B50AF5">
              <w:tc>
                <w:tcPr>
                  <w:tcW w:w="417" w:type="pct"/>
                </w:tcPr>
                <w:p w14:paraId="4C6495E1"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49D6A80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4AF85BA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34E1B47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51D62BE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205F0680"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78891E3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3F58E2E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5006416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1B07620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0547C7E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2DCCFFAD"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137417D9" w14:textId="77777777" w:rsidTr="00B50AF5">
              <w:tc>
                <w:tcPr>
                  <w:tcW w:w="417" w:type="pct"/>
                </w:tcPr>
                <w:p w14:paraId="45BEFA4E" w14:textId="77777777" w:rsidR="00BD672F" w:rsidRDefault="00BD672F" w:rsidP="00BD672F">
                  <w:pPr>
                    <w:jc w:val="center"/>
                    <w:rPr>
                      <w:rFonts w:ascii="Arial" w:eastAsia="Arial Unicode MS" w:hAnsi="Arial" w:cs="Arial"/>
                      <w:szCs w:val="20"/>
                      <w:lang w:val="en-US"/>
                    </w:rPr>
                  </w:pPr>
                </w:p>
              </w:tc>
              <w:tc>
                <w:tcPr>
                  <w:tcW w:w="417" w:type="pct"/>
                </w:tcPr>
                <w:p w14:paraId="4A954E3D" w14:textId="77777777" w:rsidR="00BD672F" w:rsidRDefault="00BD672F" w:rsidP="00BD672F">
                  <w:pPr>
                    <w:jc w:val="center"/>
                    <w:rPr>
                      <w:rFonts w:ascii="Arial" w:eastAsia="Arial Unicode MS" w:hAnsi="Arial" w:cs="Arial"/>
                      <w:szCs w:val="20"/>
                      <w:lang w:val="en-US"/>
                    </w:rPr>
                  </w:pPr>
                </w:p>
              </w:tc>
              <w:tc>
                <w:tcPr>
                  <w:tcW w:w="417" w:type="pct"/>
                </w:tcPr>
                <w:p w14:paraId="5CE75413" w14:textId="77777777" w:rsidR="00BD672F" w:rsidRDefault="00BD672F" w:rsidP="00BD672F">
                  <w:pPr>
                    <w:jc w:val="center"/>
                    <w:rPr>
                      <w:rFonts w:ascii="Arial" w:eastAsia="Arial Unicode MS" w:hAnsi="Arial" w:cs="Arial"/>
                      <w:szCs w:val="20"/>
                      <w:lang w:val="en-US"/>
                    </w:rPr>
                  </w:pPr>
                </w:p>
              </w:tc>
              <w:tc>
                <w:tcPr>
                  <w:tcW w:w="417" w:type="pct"/>
                </w:tcPr>
                <w:p w14:paraId="3191358B" w14:textId="77777777" w:rsidR="00BD672F" w:rsidRDefault="00BD672F" w:rsidP="00BD672F">
                  <w:pPr>
                    <w:jc w:val="center"/>
                    <w:rPr>
                      <w:rFonts w:ascii="Arial" w:eastAsia="Arial Unicode MS" w:hAnsi="Arial" w:cs="Arial"/>
                      <w:szCs w:val="20"/>
                      <w:lang w:val="en-US"/>
                    </w:rPr>
                  </w:pPr>
                </w:p>
              </w:tc>
              <w:tc>
                <w:tcPr>
                  <w:tcW w:w="417" w:type="pct"/>
                </w:tcPr>
                <w:p w14:paraId="2ABFEAC4" w14:textId="77777777" w:rsidR="00BD672F" w:rsidRDefault="00BD672F" w:rsidP="00BD672F">
                  <w:pPr>
                    <w:jc w:val="center"/>
                    <w:rPr>
                      <w:rFonts w:ascii="Arial" w:eastAsia="Arial Unicode MS" w:hAnsi="Arial" w:cs="Arial"/>
                      <w:szCs w:val="20"/>
                      <w:lang w:val="en-US"/>
                    </w:rPr>
                  </w:pPr>
                </w:p>
              </w:tc>
              <w:tc>
                <w:tcPr>
                  <w:tcW w:w="417" w:type="pct"/>
                </w:tcPr>
                <w:p w14:paraId="1F9E2FCE" w14:textId="77777777" w:rsidR="00BD672F" w:rsidRDefault="00BD672F" w:rsidP="00BD672F">
                  <w:pPr>
                    <w:jc w:val="center"/>
                    <w:rPr>
                      <w:rFonts w:ascii="Arial" w:eastAsia="Arial Unicode MS" w:hAnsi="Arial" w:cs="Arial"/>
                      <w:szCs w:val="20"/>
                      <w:lang w:val="en-US"/>
                    </w:rPr>
                  </w:pPr>
                </w:p>
              </w:tc>
              <w:tc>
                <w:tcPr>
                  <w:tcW w:w="417" w:type="pct"/>
                </w:tcPr>
                <w:p w14:paraId="129CBA12" w14:textId="77777777" w:rsidR="00BD672F" w:rsidRDefault="00BD672F" w:rsidP="00BD672F">
                  <w:pPr>
                    <w:jc w:val="center"/>
                    <w:rPr>
                      <w:rFonts w:ascii="Arial" w:eastAsia="Arial Unicode MS" w:hAnsi="Arial" w:cs="Arial"/>
                      <w:szCs w:val="20"/>
                      <w:lang w:val="en-US"/>
                    </w:rPr>
                  </w:pPr>
                </w:p>
              </w:tc>
              <w:tc>
                <w:tcPr>
                  <w:tcW w:w="417" w:type="pct"/>
                </w:tcPr>
                <w:p w14:paraId="219AFBEA" w14:textId="77777777" w:rsidR="00BD672F" w:rsidRDefault="00BD672F" w:rsidP="00BD672F">
                  <w:pPr>
                    <w:jc w:val="center"/>
                    <w:rPr>
                      <w:rFonts w:ascii="Arial" w:eastAsia="Arial Unicode MS" w:hAnsi="Arial" w:cs="Arial"/>
                      <w:szCs w:val="20"/>
                      <w:lang w:val="en-US"/>
                    </w:rPr>
                  </w:pPr>
                </w:p>
              </w:tc>
              <w:tc>
                <w:tcPr>
                  <w:tcW w:w="417" w:type="pct"/>
                </w:tcPr>
                <w:p w14:paraId="51BEFC66" w14:textId="77777777" w:rsidR="00BD672F" w:rsidRDefault="00BD672F" w:rsidP="00BD672F">
                  <w:pPr>
                    <w:jc w:val="center"/>
                    <w:rPr>
                      <w:rFonts w:ascii="Arial" w:eastAsia="Arial Unicode MS" w:hAnsi="Arial" w:cs="Arial"/>
                      <w:szCs w:val="20"/>
                      <w:lang w:val="en-US"/>
                    </w:rPr>
                  </w:pPr>
                </w:p>
              </w:tc>
              <w:tc>
                <w:tcPr>
                  <w:tcW w:w="417" w:type="pct"/>
                </w:tcPr>
                <w:p w14:paraId="26E5BE55" w14:textId="77777777" w:rsidR="00BD672F" w:rsidRDefault="00BD672F" w:rsidP="00BD672F">
                  <w:pPr>
                    <w:jc w:val="center"/>
                    <w:rPr>
                      <w:rFonts w:ascii="Arial" w:eastAsia="Arial Unicode MS" w:hAnsi="Arial" w:cs="Arial"/>
                      <w:szCs w:val="20"/>
                      <w:lang w:val="en-US"/>
                    </w:rPr>
                  </w:pPr>
                </w:p>
              </w:tc>
              <w:tc>
                <w:tcPr>
                  <w:tcW w:w="417" w:type="pct"/>
                </w:tcPr>
                <w:p w14:paraId="56C37E39" w14:textId="77777777" w:rsidR="00BD672F" w:rsidRDefault="00BD672F" w:rsidP="00BD672F">
                  <w:pPr>
                    <w:jc w:val="center"/>
                    <w:rPr>
                      <w:rFonts w:ascii="Arial" w:eastAsia="Arial Unicode MS" w:hAnsi="Arial" w:cs="Arial"/>
                      <w:szCs w:val="20"/>
                      <w:lang w:val="en-US"/>
                    </w:rPr>
                  </w:pPr>
                </w:p>
              </w:tc>
              <w:tc>
                <w:tcPr>
                  <w:tcW w:w="417" w:type="pct"/>
                </w:tcPr>
                <w:p w14:paraId="24CE2527" w14:textId="77777777" w:rsidR="00BD672F" w:rsidRDefault="00BD672F" w:rsidP="00BD672F">
                  <w:pPr>
                    <w:jc w:val="center"/>
                    <w:rPr>
                      <w:rFonts w:ascii="Arial" w:eastAsia="Arial Unicode MS" w:hAnsi="Arial" w:cs="Arial"/>
                      <w:szCs w:val="20"/>
                      <w:lang w:val="en-US"/>
                    </w:rPr>
                  </w:pPr>
                </w:p>
              </w:tc>
            </w:tr>
          </w:tbl>
          <w:p w14:paraId="32DD771E"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752F936F" w14:textId="67C388AA"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2A689687" w14:textId="2E9CD8C5"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3D380BDA" w14:textId="06C40E63"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2A2B6DDB" w14:textId="533CE3D5" w:rsidR="00BD672F" w:rsidRPr="00914533" w:rsidRDefault="00BD672F" w:rsidP="00BD672F">
            <w:pPr>
              <w:spacing w:before="240"/>
              <w:jc w:val="center"/>
              <w:rPr>
                <w:rFonts w:ascii="Arial" w:eastAsia="Arial Unicode MS" w:hAnsi="Arial" w:cs="Arial"/>
                <w:szCs w:val="20"/>
              </w:rPr>
            </w:pPr>
            <w:r w:rsidRPr="00BF699B">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1397FC3F" w14:textId="77777777" w:rsidR="00BD672F" w:rsidRDefault="00BD672F" w:rsidP="00BD672F">
            <w:pPr>
              <w:jc w:val="center"/>
              <w:rPr>
                <w:rFonts w:ascii="Arial" w:eastAsia="Arial Unicode MS" w:hAnsi="Arial" w:cs="Arial"/>
                <w:szCs w:val="20"/>
              </w:rPr>
            </w:pPr>
          </w:p>
          <w:p w14:paraId="48B4B8AE" w14:textId="77777777" w:rsidR="00BD672F" w:rsidRDefault="00BD672F" w:rsidP="00BD672F">
            <w:pPr>
              <w:jc w:val="center"/>
              <w:rPr>
                <w:rFonts w:ascii="Arial" w:eastAsia="Arial Unicode MS" w:hAnsi="Arial" w:cs="Arial"/>
                <w:szCs w:val="20"/>
              </w:rPr>
            </w:pPr>
          </w:p>
          <w:p w14:paraId="40C66D4E" w14:textId="581DC31A"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08D298C3" w14:textId="7C5C7EC7" w:rsidR="00BD672F" w:rsidRDefault="00BD672F" w:rsidP="00BD672F">
            <w:pPr>
              <w:jc w:val="center"/>
              <w:rPr>
                <w:rFonts w:ascii="Arial" w:eastAsia="Arial Unicode MS" w:hAnsi="Arial" w:cs="Arial"/>
                <w:szCs w:val="20"/>
              </w:rPr>
            </w:pPr>
          </w:p>
          <w:p w14:paraId="03789474" w14:textId="77777777" w:rsidR="00BD672F" w:rsidRDefault="00BD672F" w:rsidP="00BD672F">
            <w:pPr>
              <w:jc w:val="center"/>
              <w:rPr>
                <w:rFonts w:ascii="Arial" w:eastAsia="Arial Unicode MS" w:hAnsi="Arial" w:cs="Arial"/>
                <w:szCs w:val="20"/>
              </w:rPr>
            </w:pPr>
          </w:p>
          <w:p w14:paraId="175C1BC3" w14:textId="123B1BED"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327599E6" w14:textId="702A766F" w:rsidR="00BD672F" w:rsidRDefault="00BD672F" w:rsidP="00BD672F">
            <w:pPr>
              <w:jc w:val="center"/>
              <w:rPr>
                <w:rFonts w:ascii="Arial" w:eastAsia="Arial Unicode MS" w:hAnsi="Arial" w:cs="Arial"/>
                <w:szCs w:val="20"/>
              </w:rPr>
            </w:pPr>
          </w:p>
          <w:p w14:paraId="280E6D59" w14:textId="77777777" w:rsidR="001B1264" w:rsidRDefault="001B1264" w:rsidP="00BD672F">
            <w:pPr>
              <w:jc w:val="center"/>
              <w:rPr>
                <w:rFonts w:ascii="Arial" w:eastAsia="Arial Unicode MS" w:hAnsi="Arial" w:cs="Arial"/>
                <w:szCs w:val="20"/>
              </w:rPr>
            </w:pPr>
          </w:p>
          <w:p w14:paraId="43A1B3D3" w14:textId="649DCB58"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2F14227A" w14:textId="26E10D36" w:rsidR="00BD672F" w:rsidRDefault="00BD672F" w:rsidP="00BD672F">
            <w:pPr>
              <w:jc w:val="center"/>
              <w:rPr>
                <w:rFonts w:ascii="Arial" w:eastAsia="Arial Unicode MS" w:hAnsi="Arial" w:cs="Arial"/>
                <w:szCs w:val="20"/>
              </w:rPr>
            </w:pPr>
          </w:p>
          <w:p w14:paraId="22C49062" w14:textId="77777777" w:rsidR="00BD672F" w:rsidRDefault="00BD672F" w:rsidP="00BD672F">
            <w:pPr>
              <w:jc w:val="center"/>
              <w:rPr>
                <w:rFonts w:ascii="Arial" w:eastAsia="Arial Unicode MS" w:hAnsi="Arial" w:cs="Arial"/>
                <w:szCs w:val="20"/>
              </w:rPr>
            </w:pPr>
          </w:p>
          <w:p w14:paraId="2D7C7108" w14:textId="327B5DF7"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68A0D7E7" w14:textId="77777777" w:rsidR="00BD672F" w:rsidRDefault="00BD672F" w:rsidP="00BD672F">
            <w:pPr>
              <w:spacing w:before="240"/>
              <w:jc w:val="right"/>
              <w:rPr>
                <w:rFonts w:ascii="Arial" w:eastAsia="Arial Unicode MS" w:hAnsi="Arial" w:cs="Arial"/>
                <w:szCs w:val="20"/>
              </w:rPr>
            </w:pPr>
          </w:p>
        </w:tc>
      </w:tr>
      <w:tr w:rsidR="00BD672F" w:rsidRPr="002E5E38" w14:paraId="6D391C95"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59C1B859"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5C3F6EAF" w14:textId="6A04315E" w:rsidR="00BD672F" w:rsidRDefault="00BD672F" w:rsidP="00BD672F">
            <w:pPr>
              <w:jc w:val="center"/>
              <w:rPr>
                <w:rFonts w:ascii="Arial" w:eastAsia="Arial Unicode MS" w:hAnsi="Arial" w:cs="Arial"/>
                <w:szCs w:val="20"/>
              </w:rPr>
            </w:pPr>
          </w:p>
          <w:p w14:paraId="3DE6E021" w14:textId="77777777" w:rsidR="00BD672F" w:rsidRDefault="00BD672F" w:rsidP="00BD672F">
            <w:pPr>
              <w:jc w:val="center"/>
              <w:rPr>
                <w:rFonts w:ascii="Arial" w:eastAsia="Arial Unicode MS" w:hAnsi="Arial" w:cs="Arial"/>
                <w:szCs w:val="20"/>
              </w:rPr>
            </w:pPr>
          </w:p>
          <w:p w14:paraId="77CA13DB" w14:textId="0886218B"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76ECDCDE" w14:textId="77777777" w:rsidTr="00B50AF5">
              <w:tc>
                <w:tcPr>
                  <w:tcW w:w="417" w:type="pct"/>
                </w:tcPr>
                <w:p w14:paraId="1CC18F8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48AC63E5"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18811BF7"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2C1A890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1108AC0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14BBC55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028E2A5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22FB2AF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18AD0E85"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4212D04B"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66CDAE20"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7B9DFC81"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66AF546D" w14:textId="77777777" w:rsidTr="00B50AF5">
              <w:tc>
                <w:tcPr>
                  <w:tcW w:w="417" w:type="pct"/>
                </w:tcPr>
                <w:p w14:paraId="77E22229" w14:textId="77777777" w:rsidR="00BD672F" w:rsidRDefault="00BD672F" w:rsidP="00BD672F">
                  <w:pPr>
                    <w:jc w:val="center"/>
                    <w:rPr>
                      <w:rFonts w:ascii="Arial" w:eastAsia="Arial Unicode MS" w:hAnsi="Arial" w:cs="Arial"/>
                      <w:szCs w:val="20"/>
                      <w:lang w:val="en-US"/>
                    </w:rPr>
                  </w:pPr>
                </w:p>
              </w:tc>
              <w:tc>
                <w:tcPr>
                  <w:tcW w:w="417" w:type="pct"/>
                </w:tcPr>
                <w:p w14:paraId="3945864A" w14:textId="77777777" w:rsidR="00BD672F" w:rsidRDefault="00BD672F" w:rsidP="00BD672F">
                  <w:pPr>
                    <w:jc w:val="center"/>
                    <w:rPr>
                      <w:rFonts w:ascii="Arial" w:eastAsia="Arial Unicode MS" w:hAnsi="Arial" w:cs="Arial"/>
                      <w:szCs w:val="20"/>
                      <w:lang w:val="en-US"/>
                    </w:rPr>
                  </w:pPr>
                </w:p>
              </w:tc>
              <w:tc>
                <w:tcPr>
                  <w:tcW w:w="417" w:type="pct"/>
                </w:tcPr>
                <w:p w14:paraId="3B3DA76A" w14:textId="77777777" w:rsidR="00BD672F" w:rsidRDefault="00BD672F" w:rsidP="00BD672F">
                  <w:pPr>
                    <w:jc w:val="center"/>
                    <w:rPr>
                      <w:rFonts w:ascii="Arial" w:eastAsia="Arial Unicode MS" w:hAnsi="Arial" w:cs="Arial"/>
                      <w:szCs w:val="20"/>
                      <w:lang w:val="en-US"/>
                    </w:rPr>
                  </w:pPr>
                </w:p>
              </w:tc>
              <w:tc>
                <w:tcPr>
                  <w:tcW w:w="417" w:type="pct"/>
                </w:tcPr>
                <w:p w14:paraId="474C61E0" w14:textId="77777777" w:rsidR="00BD672F" w:rsidRDefault="00BD672F" w:rsidP="00BD672F">
                  <w:pPr>
                    <w:jc w:val="center"/>
                    <w:rPr>
                      <w:rFonts w:ascii="Arial" w:eastAsia="Arial Unicode MS" w:hAnsi="Arial" w:cs="Arial"/>
                      <w:szCs w:val="20"/>
                      <w:lang w:val="en-US"/>
                    </w:rPr>
                  </w:pPr>
                </w:p>
              </w:tc>
              <w:tc>
                <w:tcPr>
                  <w:tcW w:w="417" w:type="pct"/>
                </w:tcPr>
                <w:p w14:paraId="5853BC72" w14:textId="77777777" w:rsidR="00BD672F" w:rsidRDefault="00BD672F" w:rsidP="00BD672F">
                  <w:pPr>
                    <w:jc w:val="center"/>
                    <w:rPr>
                      <w:rFonts w:ascii="Arial" w:eastAsia="Arial Unicode MS" w:hAnsi="Arial" w:cs="Arial"/>
                      <w:szCs w:val="20"/>
                      <w:lang w:val="en-US"/>
                    </w:rPr>
                  </w:pPr>
                </w:p>
              </w:tc>
              <w:tc>
                <w:tcPr>
                  <w:tcW w:w="417" w:type="pct"/>
                </w:tcPr>
                <w:p w14:paraId="1F7134BD" w14:textId="77777777" w:rsidR="00BD672F" w:rsidRDefault="00BD672F" w:rsidP="00BD672F">
                  <w:pPr>
                    <w:jc w:val="center"/>
                    <w:rPr>
                      <w:rFonts w:ascii="Arial" w:eastAsia="Arial Unicode MS" w:hAnsi="Arial" w:cs="Arial"/>
                      <w:szCs w:val="20"/>
                      <w:lang w:val="en-US"/>
                    </w:rPr>
                  </w:pPr>
                </w:p>
              </w:tc>
              <w:tc>
                <w:tcPr>
                  <w:tcW w:w="417" w:type="pct"/>
                </w:tcPr>
                <w:p w14:paraId="5500E989" w14:textId="77777777" w:rsidR="00BD672F" w:rsidRDefault="00BD672F" w:rsidP="00BD672F">
                  <w:pPr>
                    <w:jc w:val="center"/>
                    <w:rPr>
                      <w:rFonts w:ascii="Arial" w:eastAsia="Arial Unicode MS" w:hAnsi="Arial" w:cs="Arial"/>
                      <w:szCs w:val="20"/>
                      <w:lang w:val="en-US"/>
                    </w:rPr>
                  </w:pPr>
                </w:p>
              </w:tc>
              <w:tc>
                <w:tcPr>
                  <w:tcW w:w="417" w:type="pct"/>
                </w:tcPr>
                <w:p w14:paraId="1F0C136C" w14:textId="77777777" w:rsidR="00BD672F" w:rsidRDefault="00BD672F" w:rsidP="00BD672F">
                  <w:pPr>
                    <w:jc w:val="center"/>
                    <w:rPr>
                      <w:rFonts w:ascii="Arial" w:eastAsia="Arial Unicode MS" w:hAnsi="Arial" w:cs="Arial"/>
                      <w:szCs w:val="20"/>
                      <w:lang w:val="en-US"/>
                    </w:rPr>
                  </w:pPr>
                </w:p>
              </w:tc>
              <w:tc>
                <w:tcPr>
                  <w:tcW w:w="417" w:type="pct"/>
                </w:tcPr>
                <w:p w14:paraId="2D51EA3B" w14:textId="77777777" w:rsidR="00BD672F" w:rsidRDefault="00BD672F" w:rsidP="00BD672F">
                  <w:pPr>
                    <w:jc w:val="center"/>
                    <w:rPr>
                      <w:rFonts w:ascii="Arial" w:eastAsia="Arial Unicode MS" w:hAnsi="Arial" w:cs="Arial"/>
                      <w:szCs w:val="20"/>
                      <w:lang w:val="en-US"/>
                    </w:rPr>
                  </w:pPr>
                </w:p>
              </w:tc>
              <w:tc>
                <w:tcPr>
                  <w:tcW w:w="417" w:type="pct"/>
                </w:tcPr>
                <w:p w14:paraId="3A93A4AA" w14:textId="77777777" w:rsidR="00BD672F" w:rsidRDefault="00BD672F" w:rsidP="00BD672F">
                  <w:pPr>
                    <w:jc w:val="center"/>
                    <w:rPr>
                      <w:rFonts w:ascii="Arial" w:eastAsia="Arial Unicode MS" w:hAnsi="Arial" w:cs="Arial"/>
                      <w:szCs w:val="20"/>
                      <w:lang w:val="en-US"/>
                    </w:rPr>
                  </w:pPr>
                </w:p>
              </w:tc>
              <w:tc>
                <w:tcPr>
                  <w:tcW w:w="417" w:type="pct"/>
                </w:tcPr>
                <w:p w14:paraId="4D20CF52" w14:textId="77777777" w:rsidR="00BD672F" w:rsidRDefault="00BD672F" w:rsidP="00BD672F">
                  <w:pPr>
                    <w:jc w:val="center"/>
                    <w:rPr>
                      <w:rFonts w:ascii="Arial" w:eastAsia="Arial Unicode MS" w:hAnsi="Arial" w:cs="Arial"/>
                      <w:szCs w:val="20"/>
                      <w:lang w:val="en-US"/>
                    </w:rPr>
                  </w:pPr>
                </w:p>
              </w:tc>
              <w:tc>
                <w:tcPr>
                  <w:tcW w:w="417" w:type="pct"/>
                </w:tcPr>
                <w:p w14:paraId="7EBE5427" w14:textId="77777777" w:rsidR="00BD672F" w:rsidRDefault="00BD672F" w:rsidP="00BD672F">
                  <w:pPr>
                    <w:jc w:val="center"/>
                    <w:rPr>
                      <w:rFonts w:ascii="Arial" w:eastAsia="Arial Unicode MS" w:hAnsi="Arial" w:cs="Arial"/>
                      <w:szCs w:val="20"/>
                      <w:lang w:val="en-US"/>
                    </w:rPr>
                  </w:pPr>
                </w:p>
              </w:tc>
            </w:tr>
          </w:tbl>
          <w:p w14:paraId="1E68BD7C"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3339FA84" w14:textId="6F46C7F7"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4743F09C" w14:textId="5234C86B"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524C63D5" w14:textId="0963731E"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579EBFF7" w14:textId="4A38A1D0" w:rsidR="00BD672F" w:rsidRPr="00914533" w:rsidRDefault="00BD672F" w:rsidP="00BD672F">
            <w:pPr>
              <w:spacing w:before="240"/>
              <w:jc w:val="center"/>
              <w:rPr>
                <w:rFonts w:ascii="Arial" w:eastAsia="Arial Unicode MS" w:hAnsi="Arial" w:cs="Arial"/>
                <w:szCs w:val="20"/>
              </w:rPr>
            </w:pPr>
            <w:r w:rsidRPr="00BF699B">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312FAFE0" w14:textId="77777777" w:rsidR="00BD672F" w:rsidRDefault="00BD672F" w:rsidP="00BD672F">
            <w:pPr>
              <w:jc w:val="center"/>
              <w:rPr>
                <w:rFonts w:ascii="Arial" w:eastAsia="Arial Unicode MS" w:hAnsi="Arial" w:cs="Arial"/>
                <w:szCs w:val="20"/>
              </w:rPr>
            </w:pPr>
          </w:p>
          <w:p w14:paraId="0D7AEC29" w14:textId="77777777" w:rsidR="00BD672F" w:rsidRDefault="00BD672F" w:rsidP="00BD672F">
            <w:pPr>
              <w:jc w:val="center"/>
              <w:rPr>
                <w:rFonts w:ascii="Arial" w:eastAsia="Arial Unicode MS" w:hAnsi="Arial" w:cs="Arial"/>
                <w:szCs w:val="20"/>
              </w:rPr>
            </w:pPr>
          </w:p>
          <w:p w14:paraId="61F45B60" w14:textId="3FC294D2"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26D41169" w14:textId="1AEAB690" w:rsidR="00BD672F" w:rsidRDefault="00BD672F" w:rsidP="00BD672F">
            <w:pPr>
              <w:jc w:val="center"/>
              <w:rPr>
                <w:rFonts w:ascii="Arial" w:eastAsia="Arial Unicode MS" w:hAnsi="Arial" w:cs="Arial"/>
                <w:szCs w:val="20"/>
              </w:rPr>
            </w:pPr>
          </w:p>
          <w:p w14:paraId="396A7539" w14:textId="77777777" w:rsidR="00BD672F" w:rsidRDefault="00BD672F" w:rsidP="00BD672F">
            <w:pPr>
              <w:jc w:val="center"/>
              <w:rPr>
                <w:rFonts w:ascii="Arial" w:eastAsia="Arial Unicode MS" w:hAnsi="Arial" w:cs="Arial"/>
                <w:szCs w:val="20"/>
              </w:rPr>
            </w:pPr>
          </w:p>
          <w:p w14:paraId="766252D5" w14:textId="30ACA9CF"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45F6B0A5" w14:textId="110F54C7" w:rsidR="00BD672F" w:rsidRDefault="00BD672F" w:rsidP="00BD672F">
            <w:pPr>
              <w:jc w:val="center"/>
              <w:rPr>
                <w:rFonts w:ascii="Arial" w:eastAsia="Arial Unicode MS" w:hAnsi="Arial" w:cs="Arial"/>
                <w:szCs w:val="20"/>
              </w:rPr>
            </w:pPr>
          </w:p>
          <w:p w14:paraId="1434160F" w14:textId="77777777" w:rsidR="001B1264" w:rsidRDefault="001B1264" w:rsidP="00BD672F">
            <w:pPr>
              <w:jc w:val="center"/>
              <w:rPr>
                <w:rFonts w:ascii="Arial" w:eastAsia="Arial Unicode MS" w:hAnsi="Arial" w:cs="Arial"/>
                <w:szCs w:val="20"/>
              </w:rPr>
            </w:pPr>
          </w:p>
          <w:p w14:paraId="35109F41" w14:textId="23E38A60"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736CA677" w14:textId="51CA9803" w:rsidR="00BD672F" w:rsidRDefault="00BD672F" w:rsidP="00BD672F">
            <w:pPr>
              <w:jc w:val="center"/>
              <w:rPr>
                <w:rFonts w:ascii="Arial" w:eastAsia="Arial Unicode MS" w:hAnsi="Arial" w:cs="Arial"/>
                <w:szCs w:val="20"/>
              </w:rPr>
            </w:pPr>
          </w:p>
          <w:p w14:paraId="643679D6" w14:textId="77777777" w:rsidR="00BD672F" w:rsidRDefault="00BD672F" w:rsidP="00BD672F">
            <w:pPr>
              <w:jc w:val="center"/>
              <w:rPr>
                <w:rFonts w:ascii="Arial" w:eastAsia="Arial Unicode MS" w:hAnsi="Arial" w:cs="Arial"/>
                <w:szCs w:val="20"/>
              </w:rPr>
            </w:pPr>
          </w:p>
          <w:p w14:paraId="59BA4D6A" w14:textId="2A3B1652"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2A9D3CFA" w14:textId="77777777" w:rsidR="00BD672F" w:rsidRDefault="00BD672F" w:rsidP="00BD672F">
            <w:pPr>
              <w:spacing w:before="240"/>
              <w:jc w:val="right"/>
              <w:rPr>
                <w:rFonts w:ascii="Arial" w:eastAsia="Arial Unicode MS" w:hAnsi="Arial" w:cs="Arial"/>
                <w:szCs w:val="20"/>
              </w:rPr>
            </w:pPr>
          </w:p>
        </w:tc>
      </w:tr>
      <w:tr w:rsidR="00BD672F" w:rsidRPr="002E5E38" w14:paraId="6C6A45CD"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5A9AFD20"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0455D14A" w14:textId="14632F9F" w:rsidR="00BD672F" w:rsidRDefault="00BD672F" w:rsidP="00BD672F">
            <w:pPr>
              <w:jc w:val="center"/>
              <w:rPr>
                <w:rFonts w:ascii="Arial" w:eastAsia="Arial Unicode MS" w:hAnsi="Arial" w:cs="Arial"/>
                <w:szCs w:val="20"/>
              </w:rPr>
            </w:pPr>
          </w:p>
          <w:p w14:paraId="3C26B583" w14:textId="77777777" w:rsidR="00BD672F" w:rsidRDefault="00BD672F" w:rsidP="00BD672F">
            <w:pPr>
              <w:jc w:val="center"/>
              <w:rPr>
                <w:rFonts w:ascii="Arial" w:eastAsia="Arial Unicode MS" w:hAnsi="Arial" w:cs="Arial"/>
                <w:szCs w:val="20"/>
              </w:rPr>
            </w:pPr>
          </w:p>
          <w:p w14:paraId="06ED9F2D" w14:textId="6B4AABBE"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10798120" w14:textId="77777777" w:rsidTr="00B50AF5">
              <w:tc>
                <w:tcPr>
                  <w:tcW w:w="417" w:type="pct"/>
                </w:tcPr>
                <w:p w14:paraId="2AAB8A2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11DF532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3F8500D7"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6C7E0880"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3A1912E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6EF62FA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758F2BC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108F52E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656D1BA5"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25CA891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65F9423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266F220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4F609A73" w14:textId="77777777" w:rsidTr="00B50AF5">
              <w:tc>
                <w:tcPr>
                  <w:tcW w:w="417" w:type="pct"/>
                </w:tcPr>
                <w:p w14:paraId="205B518A" w14:textId="77777777" w:rsidR="00BD672F" w:rsidRDefault="00BD672F" w:rsidP="00BD672F">
                  <w:pPr>
                    <w:jc w:val="center"/>
                    <w:rPr>
                      <w:rFonts w:ascii="Arial" w:eastAsia="Arial Unicode MS" w:hAnsi="Arial" w:cs="Arial"/>
                      <w:szCs w:val="20"/>
                      <w:lang w:val="en-US"/>
                    </w:rPr>
                  </w:pPr>
                </w:p>
              </w:tc>
              <w:tc>
                <w:tcPr>
                  <w:tcW w:w="417" w:type="pct"/>
                </w:tcPr>
                <w:p w14:paraId="6A53D55A" w14:textId="77777777" w:rsidR="00BD672F" w:rsidRDefault="00BD672F" w:rsidP="00BD672F">
                  <w:pPr>
                    <w:jc w:val="center"/>
                    <w:rPr>
                      <w:rFonts w:ascii="Arial" w:eastAsia="Arial Unicode MS" w:hAnsi="Arial" w:cs="Arial"/>
                      <w:szCs w:val="20"/>
                      <w:lang w:val="en-US"/>
                    </w:rPr>
                  </w:pPr>
                </w:p>
              </w:tc>
              <w:tc>
                <w:tcPr>
                  <w:tcW w:w="417" w:type="pct"/>
                </w:tcPr>
                <w:p w14:paraId="2D2CBCB5" w14:textId="77777777" w:rsidR="00BD672F" w:rsidRDefault="00BD672F" w:rsidP="00BD672F">
                  <w:pPr>
                    <w:jc w:val="center"/>
                    <w:rPr>
                      <w:rFonts w:ascii="Arial" w:eastAsia="Arial Unicode MS" w:hAnsi="Arial" w:cs="Arial"/>
                      <w:szCs w:val="20"/>
                      <w:lang w:val="en-US"/>
                    </w:rPr>
                  </w:pPr>
                </w:p>
              </w:tc>
              <w:tc>
                <w:tcPr>
                  <w:tcW w:w="417" w:type="pct"/>
                </w:tcPr>
                <w:p w14:paraId="28502B85" w14:textId="77777777" w:rsidR="00BD672F" w:rsidRDefault="00BD672F" w:rsidP="00BD672F">
                  <w:pPr>
                    <w:jc w:val="center"/>
                    <w:rPr>
                      <w:rFonts w:ascii="Arial" w:eastAsia="Arial Unicode MS" w:hAnsi="Arial" w:cs="Arial"/>
                      <w:szCs w:val="20"/>
                      <w:lang w:val="en-US"/>
                    </w:rPr>
                  </w:pPr>
                </w:p>
              </w:tc>
              <w:tc>
                <w:tcPr>
                  <w:tcW w:w="417" w:type="pct"/>
                </w:tcPr>
                <w:p w14:paraId="26A256E6" w14:textId="77777777" w:rsidR="00BD672F" w:rsidRDefault="00BD672F" w:rsidP="00BD672F">
                  <w:pPr>
                    <w:jc w:val="center"/>
                    <w:rPr>
                      <w:rFonts w:ascii="Arial" w:eastAsia="Arial Unicode MS" w:hAnsi="Arial" w:cs="Arial"/>
                      <w:szCs w:val="20"/>
                      <w:lang w:val="en-US"/>
                    </w:rPr>
                  </w:pPr>
                </w:p>
              </w:tc>
              <w:tc>
                <w:tcPr>
                  <w:tcW w:w="417" w:type="pct"/>
                </w:tcPr>
                <w:p w14:paraId="3CEC7744" w14:textId="77777777" w:rsidR="00BD672F" w:rsidRDefault="00BD672F" w:rsidP="00BD672F">
                  <w:pPr>
                    <w:jc w:val="center"/>
                    <w:rPr>
                      <w:rFonts w:ascii="Arial" w:eastAsia="Arial Unicode MS" w:hAnsi="Arial" w:cs="Arial"/>
                      <w:szCs w:val="20"/>
                      <w:lang w:val="en-US"/>
                    </w:rPr>
                  </w:pPr>
                </w:p>
              </w:tc>
              <w:tc>
                <w:tcPr>
                  <w:tcW w:w="417" w:type="pct"/>
                </w:tcPr>
                <w:p w14:paraId="56A85101" w14:textId="77777777" w:rsidR="00BD672F" w:rsidRDefault="00BD672F" w:rsidP="00BD672F">
                  <w:pPr>
                    <w:jc w:val="center"/>
                    <w:rPr>
                      <w:rFonts w:ascii="Arial" w:eastAsia="Arial Unicode MS" w:hAnsi="Arial" w:cs="Arial"/>
                      <w:szCs w:val="20"/>
                      <w:lang w:val="en-US"/>
                    </w:rPr>
                  </w:pPr>
                </w:p>
              </w:tc>
              <w:tc>
                <w:tcPr>
                  <w:tcW w:w="417" w:type="pct"/>
                </w:tcPr>
                <w:p w14:paraId="12388362" w14:textId="77777777" w:rsidR="00BD672F" w:rsidRDefault="00BD672F" w:rsidP="00BD672F">
                  <w:pPr>
                    <w:jc w:val="center"/>
                    <w:rPr>
                      <w:rFonts w:ascii="Arial" w:eastAsia="Arial Unicode MS" w:hAnsi="Arial" w:cs="Arial"/>
                      <w:szCs w:val="20"/>
                      <w:lang w:val="en-US"/>
                    </w:rPr>
                  </w:pPr>
                </w:p>
              </w:tc>
              <w:tc>
                <w:tcPr>
                  <w:tcW w:w="417" w:type="pct"/>
                </w:tcPr>
                <w:p w14:paraId="1D150F49" w14:textId="77777777" w:rsidR="00BD672F" w:rsidRDefault="00BD672F" w:rsidP="00BD672F">
                  <w:pPr>
                    <w:jc w:val="center"/>
                    <w:rPr>
                      <w:rFonts w:ascii="Arial" w:eastAsia="Arial Unicode MS" w:hAnsi="Arial" w:cs="Arial"/>
                      <w:szCs w:val="20"/>
                      <w:lang w:val="en-US"/>
                    </w:rPr>
                  </w:pPr>
                </w:p>
              </w:tc>
              <w:tc>
                <w:tcPr>
                  <w:tcW w:w="417" w:type="pct"/>
                </w:tcPr>
                <w:p w14:paraId="4BF81E56" w14:textId="77777777" w:rsidR="00BD672F" w:rsidRDefault="00BD672F" w:rsidP="00BD672F">
                  <w:pPr>
                    <w:jc w:val="center"/>
                    <w:rPr>
                      <w:rFonts w:ascii="Arial" w:eastAsia="Arial Unicode MS" w:hAnsi="Arial" w:cs="Arial"/>
                      <w:szCs w:val="20"/>
                      <w:lang w:val="en-US"/>
                    </w:rPr>
                  </w:pPr>
                </w:p>
              </w:tc>
              <w:tc>
                <w:tcPr>
                  <w:tcW w:w="417" w:type="pct"/>
                </w:tcPr>
                <w:p w14:paraId="08B0B9A3" w14:textId="77777777" w:rsidR="00BD672F" w:rsidRDefault="00BD672F" w:rsidP="00BD672F">
                  <w:pPr>
                    <w:jc w:val="center"/>
                    <w:rPr>
                      <w:rFonts w:ascii="Arial" w:eastAsia="Arial Unicode MS" w:hAnsi="Arial" w:cs="Arial"/>
                      <w:szCs w:val="20"/>
                      <w:lang w:val="en-US"/>
                    </w:rPr>
                  </w:pPr>
                </w:p>
              </w:tc>
              <w:tc>
                <w:tcPr>
                  <w:tcW w:w="417" w:type="pct"/>
                </w:tcPr>
                <w:p w14:paraId="7ECE675F" w14:textId="77777777" w:rsidR="00BD672F" w:rsidRDefault="00BD672F" w:rsidP="00BD672F">
                  <w:pPr>
                    <w:jc w:val="center"/>
                    <w:rPr>
                      <w:rFonts w:ascii="Arial" w:eastAsia="Arial Unicode MS" w:hAnsi="Arial" w:cs="Arial"/>
                      <w:szCs w:val="20"/>
                      <w:lang w:val="en-US"/>
                    </w:rPr>
                  </w:pPr>
                </w:p>
              </w:tc>
            </w:tr>
          </w:tbl>
          <w:p w14:paraId="65004010"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55A680ED" w14:textId="48122031"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01C0D40C" w14:textId="4DF99C51"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6FACD924" w14:textId="147258AE"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55131A23" w14:textId="377ED757" w:rsidR="00BD672F" w:rsidRPr="00914533" w:rsidRDefault="00BD672F" w:rsidP="00BD672F">
            <w:pPr>
              <w:spacing w:before="240"/>
              <w:jc w:val="center"/>
              <w:rPr>
                <w:rFonts w:ascii="Arial" w:eastAsia="Arial Unicode MS" w:hAnsi="Arial" w:cs="Arial"/>
                <w:szCs w:val="20"/>
              </w:rPr>
            </w:pPr>
            <w:r w:rsidRPr="00BF699B">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50552D7B" w14:textId="77777777" w:rsidR="00BD672F" w:rsidRDefault="00BD672F" w:rsidP="00BD672F">
            <w:pPr>
              <w:jc w:val="center"/>
              <w:rPr>
                <w:rFonts w:ascii="Arial" w:eastAsia="Arial Unicode MS" w:hAnsi="Arial" w:cs="Arial"/>
                <w:szCs w:val="20"/>
              </w:rPr>
            </w:pPr>
          </w:p>
          <w:p w14:paraId="6EBEA98A" w14:textId="77777777" w:rsidR="00BD672F" w:rsidRDefault="00BD672F" w:rsidP="00BD672F">
            <w:pPr>
              <w:jc w:val="center"/>
              <w:rPr>
                <w:rFonts w:ascii="Arial" w:eastAsia="Arial Unicode MS" w:hAnsi="Arial" w:cs="Arial"/>
                <w:szCs w:val="20"/>
              </w:rPr>
            </w:pPr>
          </w:p>
          <w:p w14:paraId="6BB2C40D" w14:textId="237AF584"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3F298F76" w14:textId="10448C36" w:rsidR="00BD672F" w:rsidRDefault="00BD672F" w:rsidP="00BD672F">
            <w:pPr>
              <w:jc w:val="center"/>
              <w:rPr>
                <w:rFonts w:ascii="Arial" w:eastAsia="Arial Unicode MS" w:hAnsi="Arial" w:cs="Arial"/>
                <w:szCs w:val="20"/>
              </w:rPr>
            </w:pPr>
          </w:p>
          <w:p w14:paraId="30C3A166" w14:textId="77777777" w:rsidR="00BD672F" w:rsidRDefault="00BD672F" w:rsidP="00BD672F">
            <w:pPr>
              <w:jc w:val="center"/>
              <w:rPr>
                <w:rFonts w:ascii="Arial" w:eastAsia="Arial Unicode MS" w:hAnsi="Arial" w:cs="Arial"/>
                <w:szCs w:val="20"/>
              </w:rPr>
            </w:pPr>
          </w:p>
          <w:p w14:paraId="44180BCD" w14:textId="387178C9"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1E2E1349" w14:textId="078DB6E4" w:rsidR="00BD672F" w:rsidRDefault="00BD672F" w:rsidP="00BD672F">
            <w:pPr>
              <w:jc w:val="center"/>
              <w:rPr>
                <w:rFonts w:ascii="Arial" w:eastAsia="Arial Unicode MS" w:hAnsi="Arial" w:cs="Arial"/>
                <w:szCs w:val="20"/>
              </w:rPr>
            </w:pPr>
          </w:p>
          <w:p w14:paraId="62AE030C" w14:textId="77777777" w:rsidR="001B1264" w:rsidRDefault="001B1264" w:rsidP="00BD672F">
            <w:pPr>
              <w:jc w:val="center"/>
              <w:rPr>
                <w:rFonts w:ascii="Arial" w:eastAsia="Arial Unicode MS" w:hAnsi="Arial" w:cs="Arial"/>
                <w:szCs w:val="20"/>
              </w:rPr>
            </w:pPr>
          </w:p>
          <w:p w14:paraId="698992A8" w14:textId="68A6A06C"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0A98D661" w14:textId="51D72D0B" w:rsidR="00BD672F" w:rsidRDefault="00BD672F" w:rsidP="00BD672F">
            <w:pPr>
              <w:jc w:val="center"/>
              <w:rPr>
                <w:rFonts w:ascii="Arial" w:eastAsia="Arial Unicode MS" w:hAnsi="Arial" w:cs="Arial"/>
                <w:szCs w:val="20"/>
              </w:rPr>
            </w:pPr>
          </w:p>
          <w:p w14:paraId="46E7DF34" w14:textId="77777777" w:rsidR="00BD672F" w:rsidRDefault="00BD672F" w:rsidP="00BD672F">
            <w:pPr>
              <w:jc w:val="center"/>
              <w:rPr>
                <w:rFonts w:ascii="Arial" w:eastAsia="Arial Unicode MS" w:hAnsi="Arial" w:cs="Arial"/>
                <w:szCs w:val="20"/>
              </w:rPr>
            </w:pPr>
          </w:p>
          <w:p w14:paraId="5DCC3968" w14:textId="246510E5"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1FB135D1" w14:textId="77777777" w:rsidR="00BD672F" w:rsidRDefault="00BD672F" w:rsidP="00BD672F">
            <w:pPr>
              <w:spacing w:before="240"/>
              <w:jc w:val="right"/>
              <w:rPr>
                <w:rFonts w:ascii="Arial" w:eastAsia="Arial Unicode MS" w:hAnsi="Arial" w:cs="Arial"/>
                <w:szCs w:val="20"/>
              </w:rPr>
            </w:pPr>
          </w:p>
        </w:tc>
      </w:tr>
      <w:tr w:rsidR="00BD672F" w:rsidRPr="002E5E38" w14:paraId="73BBCEA1"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4404B020"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7916D531" w14:textId="2CFD3CC7" w:rsidR="00BD672F" w:rsidRDefault="00BD672F" w:rsidP="00BD672F">
            <w:pPr>
              <w:jc w:val="center"/>
              <w:rPr>
                <w:rFonts w:ascii="Arial" w:eastAsia="Arial Unicode MS" w:hAnsi="Arial" w:cs="Arial"/>
                <w:szCs w:val="20"/>
              </w:rPr>
            </w:pPr>
          </w:p>
          <w:p w14:paraId="0A115D50" w14:textId="77777777" w:rsidR="00BD672F" w:rsidRDefault="00BD672F" w:rsidP="00BD672F">
            <w:pPr>
              <w:jc w:val="center"/>
              <w:rPr>
                <w:rFonts w:ascii="Arial" w:eastAsia="Arial Unicode MS" w:hAnsi="Arial" w:cs="Arial"/>
                <w:szCs w:val="20"/>
              </w:rPr>
            </w:pPr>
          </w:p>
          <w:p w14:paraId="02E58FC6" w14:textId="7BFDA452"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5ABB2F86" w14:textId="77777777" w:rsidTr="00B50AF5">
              <w:tc>
                <w:tcPr>
                  <w:tcW w:w="417" w:type="pct"/>
                </w:tcPr>
                <w:p w14:paraId="4C95D0C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2A7841C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6280726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74B247C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7677FC5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7417D8F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51EC3DD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6F0D82E0"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7462AB6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0857961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2324F4CD"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5BD0222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75048E2F" w14:textId="77777777" w:rsidTr="00B50AF5">
              <w:tc>
                <w:tcPr>
                  <w:tcW w:w="417" w:type="pct"/>
                </w:tcPr>
                <w:p w14:paraId="5A1AFD19" w14:textId="77777777" w:rsidR="00BD672F" w:rsidRDefault="00BD672F" w:rsidP="00BD672F">
                  <w:pPr>
                    <w:jc w:val="center"/>
                    <w:rPr>
                      <w:rFonts w:ascii="Arial" w:eastAsia="Arial Unicode MS" w:hAnsi="Arial" w:cs="Arial"/>
                      <w:szCs w:val="20"/>
                      <w:lang w:val="en-US"/>
                    </w:rPr>
                  </w:pPr>
                </w:p>
              </w:tc>
              <w:tc>
                <w:tcPr>
                  <w:tcW w:w="417" w:type="pct"/>
                </w:tcPr>
                <w:p w14:paraId="586C849E" w14:textId="77777777" w:rsidR="00BD672F" w:rsidRDefault="00BD672F" w:rsidP="00BD672F">
                  <w:pPr>
                    <w:jc w:val="center"/>
                    <w:rPr>
                      <w:rFonts w:ascii="Arial" w:eastAsia="Arial Unicode MS" w:hAnsi="Arial" w:cs="Arial"/>
                      <w:szCs w:val="20"/>
                      <w:lang w:val="en-US"/>
                    </w:rPr>
                  </w:pPr>
                </w:p>
              </w:tc>
              <w:tc>
                <w:tcPr>
                  <w:tcW w:w="417" w:type="pct"/>
                </w:tcPr>
                <w:p w14:paraId="562887C0" w14:textId="77777777" w:rsidR="00BD672F" w:rsidRDefault="00BD672F" w:rsidP="00BD672F">
                  <w:pPr>
                    <w:jc w:val="center"/>
                    <w:rPr>
                      <w:rFonts w:ascii="Arial" w:eastAsia="Arial Unicode MS" w:hAnsi="Arial" w:cs="Arial"/>
                      <w:szCs w:val="20"/>
                      <w:lang w:val="en-US"/>
                    </w:rPr>
                  </w:pPr>
                </w:p>
              </w:tc>
              <w:tc>
                <w:tcPr>
                  <w:tcW w:w="417" w:type="pct"/>
                </w:tcPr>
                <w:p w14:paraId="6BECAF3B" w14:textId="77777777" w:rsidR="00BD672F" w:rsidRDefault="00BD672F" w:rsidP="00BD672F">
                  <w:pPr>
                    <w:jc w:val="center"/>
                    <w:rPr>
                      <w:rFonts w:ascii="Arial" w:eastAsia="Arial Unicode MS" w:hAnsi="Arial" w:cs="Arial"/>
                      <w:szCs w:val="20"/>
                      <w:lang w:val="en-US"/>
                    </w:rPr>
                  </w:pPr>
                </w:p>
              </w:tc>
              <w:tc>
                <w:tcPr>
                  <w:tcW w:w="417" w:type="pct"/>
                </w:tcPr>
                <w:p w14:paraId="720B6C82" w14:textId="77777777" w:rsidR="00BD672F" w:rsidRDefault="00BD672F" w:rsidP="00BD672F">
                  <w:pPr>
                    <w:jc w:val="center"/>
                    <w:rPr>
                      <w:rFonts w:ascii="Arial" w:eastAsia="Arial Unicode MS" w:hAnsi="Arial" w:cs="Arial"/>
                      <w:szCs w:val="20"/>
                      <w:lang w:val="en-US"/>
                    </w:rPr>
                  </w:pPr>
                </w:p>
              </w:tc>
              <w:tc>
                <w:tcPr>
                  <w:tcW w:w="417" w:type="pct"/>
                </w:tcPr>
                <w:p w14:paraId="3B4E9DA7" w14:textId="77777777" w:rsidR="00BD672F" w:rsidRDefault="00BD672F" w:rsidP="00BD672F">
                  <w:pPr>
                    <w:jc w:val="center"/>
                    <w:rPr>
                      <w:rFonts w:ascii="Arial" w:eastAsia="Arial Unicode MS" w:hAnsi="Arial" w:cs="Arial"/>
                      <w:szCs w:val="20"/>
                      <w:lang w:val="en-US"/>
                    </w:rPr>
                  </w:pPr>
                </w:p>
              </w:tc>
              <w:tc>
                <w:tcPr>
                  <w:tcW w:w="417" w:type="pct"/>
                </w:tcPr>
                <w:p w14:paraId="5202F532" w14:textId="77777777" w:rsidR="00BD672F" w:rsidRDefault="00BD672F" w:rsidP="00BD672F">
                  <w:pPr>
                    <w:jc w:val="center"/>
                    <w:rPr>
                      <w:rFonts w:ascii="Arial" w:eastAsia="Arial Unicode MS" w:hAnsi="Arial" w:cs="Arial"/>
                      <w:szCs w:val="20"/>
                      <w:lang w:val="en-US"/>
                    </w:rPr>
                  </w:pPr>
                </w:p>
              </w:tc>
              <w:tc>
                <w:tcPr>
                  <w:tcW w:w="417" w:type="pct"/>
                </w:tcPr>
                <w:p w14:paraId="56855DB9" w14:textId="77777777" w:rsidR="00BD672F" w:rsidRDefault="00BD672F" w:rsidP="00BD672F">
                  <w:pPr>
                    <w:jc w:val="center"/>
                    <w:rPr>
                      <w:rFonts w:ascii="Arial" w:eastAsia="Arial Unicode MS" w:hAnsi="Arial" w:cs="Arial"/>
                      <w:szCs w:val="20"/>
                      <w:lang w:val="en-US"/>
                    </w:rPr>
                  </w:pPr>
                </w:p>
              </w:tc>
              <w:tc>
                <w:tcPr>
                  <w:tcW w:w="417" w:type="pct"/>
                </w:tcPr>
                <w:p w14:paraId="556964E3" w14:textId="77777777" w:rsidR="00BD672F" w:rsidRDefault="00BD672F" w:rsidP="00BD672F">
                  <w:pPr>
                    <w:jc w:val="center"/>
                    <w:rPr>
                      <w:rFonts w:ascii="Arial" w:eastAsia="Arial Unicode MS" w:hAnsi="Arial" w:cs="Arial"/>
                      <w:szCs w:val="20"/>
                      <w:lang w:val="en-US"/>
                    </w:rPr>
                  </w:pPr>
                </w:p>
              </w:tc>
              <w:tc>
                <w:tcPr>
                  <w:tcW w:w="417" w:type="pct"/>
                </w:tcPr>
                <w:p w14:paraId="47503AC5" w14:textId="77777777" w:rsidR="00BD672F" w:rsidRDefault="00BD672F" w:rsidP="00BD672F">
                  <w:pPr>
                    <w:jc w:val="center"/>
                    <w:rPr>
                      <w:rFonts w:ascii="Arial" w:eastAsia="Arial Unicode MS" w:hAnsi="Arial" w:cs="Arial"/>
                      <w:szCs w:val="20"/>
                      <w:lang w:val="en-US"/>
                    </w:rPr>
                  </w:pPr>
                </w:p>
              </w:tc>
              <w:tc>
                <w:tcPr>
                  <w:tcW w:w="417" w:type="pct"/>
                </w:tcPr>
                <w:p w14:paraId="6BEB7D64" w14:textId="77777777" w:rsidR="00BD672F" w:rsidRDefault="00BD672F" w:rsidP="00BD672F">
                  <w:pPr>
                    <w:jc w:val="center"/>
                    <w:rPr>
                      <w:rFonts w:ascii="Arial" w:eastAsia="Arial Unicode MS" w:hAnsi="Arial" w:cs="Arial"/>
                      <w:szCs w:val="20"/>
                      <w:lang w:val="en-US"/>
                    </w:rPr>
                  </w:pPr>
                </w:p>
              </w:tc>
              <w:tc>
                <w:tcPr>
                  <w:tcW w:w="417" w:type="pct"/>
                </w:tcPr>
                <w:p w14:paraId="44365FC3" w14:textId="77777777" w:rsidR="00BD672F" w:rsidRDefault="00BD672F" w:rsidP="00BD672F">
                  <w:pPr>
                    <w:jc w:val="center"/>
                    <w:rPr>
                      <w:rFonts w:ascii="Arial" w:eastAsia="Arial Unicode MS" w:hAnsi="Arial" w:cs="Arial"/>
                      <w:szCs w:val="20"/>
                      <w:lang w:val="en-US"/>
                    </w:rPr>
                  </w:pPr>
                </w:p>
              </w:tc>
            </w:tr>
          </w:tbl>
          <w:p w14:paraId="3BC951BB"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3551529F" w14:textId="4ACF92D1"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7CA617E6" w14:textId="7BEEBB65"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0BDB6685" w14:textId="5D9372C0"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7AF8BE1A" w14:textId="6AD1355C" w:rsidR="00BD672F" w:rsidRPr="00914533" w:rsidRDefault="00BD672F" w:rsidP="00BD672F">
            <w:pPr>
              <w:spacing w:before="240"/>
              <w:jc w:val="center"/>
              <w:rPr>
                <w:rFonts w:ascii="Arial" w:eastAsia="Arial Unicode MS" w:hAnsi="Arial" w:cs="Arial"/>
                <w:szCs w:val="20"/>
              </w:rPr>
            </w:pPr>
            <w:r w:rsidRPr="00BF699B">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37728567" w14:textId="77777777" w:rsidR="00BD672F" w:rsidRDefault="00BD672F" w:rsidP="00BD672F">
            <w:pPr>
              <w:jc w:val="center"/>
              <w:rPr>
                <w:rFonts w:ascii="Arial" w:eastAsia="Arial Unicode MS" w:hAnsi="Arial" w:cs="Arial"/>
                <w:szCs w:val="20"/>
              </w:rPr>
            </w:pPr>
          </w:p>
          <w:p w14:paraId="3F748A13" w14:textId="77777777" w:rsidR="00BD672F" w:rsidRDefault="00BD672F" w:rsidP="00BD672F">
            <w:pPr>
              <w:jc w:val="center"/>
              <w:rPr>
                <w:rFonts w:ascii="Arial" w:eastAsia="Arial Unicode MS" w:hAnsi="Arial" w:cs="Arial"/>
                <w:szCs w:val="20"/>
              </w:rPr>
            </w:pPr>
          </w:p>
          <w:p w14:paraId="62DD7373" w14:textId="74E1C394"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14190C50" w14:textId="6F45D5A2" w:rsidR="00BD672F" w:rsidRDefault="00BD672F" w:rsidP="00BD672F">
            <w:pPr>
              <w:jc w:val="center"/>
              <w:rPr>
                <w:rFonts w:ascii="Arial" w:eastAsia="Arial Unicode MS" w:hAnsi="Arial" w:cs="Arial"/>
                <w:szCs w:val="20"/>
              </w:rPr>
            </w:pPr>
          </w:p>
          <w:p w14:paraId="6521AD26" w14:textId="77777777" w:rsidR="00BD672F" w:rsidRDefault="00BD672F" w:rsidP="00BD672F">
            <w:pPr>
              <w:jc w:val="center"/>
              <w:rPr>
                <w:rFonts w:ascii="Arial" w:eastAsia="Arial Unicode MS" w:hAnsi="Arial" w:cs="Arial"/>
                <w:szCs w:val="20"/>
              </w:rPr>
            </w:pPr>
          </w:p>
          <w:p w14:paraId="64A2F92A" w14:textId="1FFA232B"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57213ED1" w14:textId="06065397" w:rsidR="00BD672F" w:rsidRDefault="00BD672F" w:rsidP="00BD672F">
            <w:pPr>
              <w:jc w:val="center"/>
              <w:rPr>
                <w:rFonts w:ascii="Arial" w:eastAsia="Arial Unicode MS" w:hAnsi="Arial" w:cs="Arial"/>
                <w:szCs w:val="20"/>
              </w:rPr>
            </w:pPr>
          </w:p>
          <w:p w14:paraId="3BC1823A" w14:textId="77777777" w:rsidR="003F48A8" w:rsidRDefault="003F48A8" w:rsidP="00BD672F">
            <w:pPr>
              <w:jc w:val="center"/>
              <w:rPr>
                <w:rFonts w:ascii="Arial" w:eastAsia="Arial Unicode MS" w:hAnsi="Arial" w:cs="Arial"/>
                <w:szCs w:val="20"/>
              </w:rPr>
            </w:pPr>
          </w:p>
          <w:p w14:paraId="5B3D99CC" w14:textId="3173C493"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019FE789" w14:textId="22621A41" w:rsidR="00BD672F" w:rsidRDefault="00BD672F" w:rsidP="00BD672F">
            <w:pPr>
              <w:jc w:val="center"/>
              <w:rPr>
                <w:rFonts w:ascii="Arial" w:eastAsia="Arial Unicode MS" w:hAnsi="Arial" w:cs="Arial"/>
                <w:szCs w:val="20"/>
              </w:rPr>
            </w:pPr>
          </w:p>
          <w:p w14:paraId="2896075B" w14:textId="77777777" w:rsidR="00BD672F" w:rsidRDefault="00BD672F" w:rsidP="00BD672F">
            <w:pPr>
              <w:jc w:val="center"/>
              <w:rPr>
                <w:rFonts w:ascii="Arial" w:eastAsia="Arial Unicode MS" w:hAnsi="Arial" w:cs="Arial"/>
                <w:szCs w:val="20"/>
              </w:rPr>
            </w:pPr>
          </w:p>
          <w:p w14:paraId="65420345" w14:textId="6E8222CC"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602E8547" w14:textId="77777777" w:rsidR="00BD672F" w:rsidRDefault="00BD672F" w:rsidP="00BD672F">
            <w:pPr>
              <w:spacing w:before="240"/>
              <w:jc w:val="right"/>
              <w:rPr>
                <w:rFonts w:ascii="Arial" w:eastAsia="Arial Unicode MS" w:hAnsi="Arial" w:cs="Arial"/>
                <w:szCs w:val="20"/>
              </w:rPr>
            </w:pPr>
          </w:p>
        </w:tc>
      </w:tr>
      <w:tr w:rsidR="00BD672F" w:rsidRPr="002E5E38" w14:paraId="7025F9D9"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06F2EE87"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108A7597" w14:textId="332CCC4F" w:rsidR="00BD672F" w:rsidRDefault="00BD672F" w:rsidP="00BD672F">
            <w:pPr>
              <w:jc w:val="center"/>
              <w:rPr>
                <w:rFonts w:ascii="Arial" w:eastAsia="Arial Unicode MS" w:hAnsi="Arial" w:cs="Arial"/>
                <w:szCs w:val="20"/>
              </w:rPr>
            </w:pPr>
          </w:p>
          <w:p w14:paraId="58A6D454" w14:textId="77777777" w:rsidR="00BD672F" w:rsidRDefault="00BD672F" w:rsidP="00BD672F">
            <w:pPr>
              <w:jc w:val="center"/>
              <w:rPr>
                <w:rFonts w:ascii="Arial" w:eastAsia="Arial Unicode MS" w:hAnsi="Arial" w:cs="Arial"/>
                <w:szCs w:val="20"/>
              </w:rPr>
            </w:pPr>
          </w:p>
          <w:p w14:paraId="30B56438" w14:textId="2ACDE152"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147F8155" w14:textId="77777777" w:rsidTr="00B50AF5">
              <w:tc>
                <w:tcPr>
                  <w:tcW w:w="417" w:type="pct"/>
                </w:tcPr>
                <w:p w14:paraId="3749DAD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275DFC1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5B9DEEB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54DB4721"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7B44B1B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1563064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12F3FC27"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351D266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3A572D2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3D6B6AE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5CF051C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0A7DBB1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3E3A23DB" w14:textId="77777777" w:rsidTr="00B50AF5">
              <w:tc>
                <w:tcPr>
                  <w:tcW w:w="417" w:type="pct"/>
                </w:tcPr>
                <w:p w14:paraId="7A9145C9" w14:textId="77777777" w:rsidR="00BD672F" w:rsidRDefault="00BD672F" w:rsidP="00BD672F">
                  <w:pPr>
                    <w:jc w:val="center"/>
                    <w:rPr>
                      <w:rFonts w:ascii="Arial" w:eastAsia="Arial Unicode MS" w:hAnsi="Arial" w:cs="Arial"/>
                      <w:szCs w:val="20"/>
                      <w:lang w:val="en-US"/>
                    </w:rPr>
                  </w:pPr>
                </w:p>
              </w:tc>
              <w:tc>
                <w:tcPr>
                  <w:tcW w:w="417" w:type="pct"/>
                </w:tcPr>
                <w:p w14:paraId="322F1ACB" w14:textId="77777777" w:rsidR="00BD672F" w:rsidRDefault="00BD672F" w:rsidP="00BD672F">
                  <w:pPr>
                    <w:jc w:val="center"/>
                    <w:rPr>
                      <w:rFonts w:ascii="Arial" w:eastAsia="Arial Unicode MS" w:hAnsi="Arial" w:cs="Arial"/>
                      <w:szCs w:val="20"/>
                      <w:lang w:val="en-US"/>
                    </w:rPr>
                  </w:pPr>
                </w:p>
              </w:tc>
              <w:tc>
                <w:tcPr>
                  <w:tcW w:w="417" w:type="pct"/>
                </w:tcPr>
                <w:p w14:paraId="5423B171" w14:textId="77777777" w:rsidR="00BD672F" w:rsidRDefault="00BD672F" w:rsidP="00BD672F">
                  <w:pPr>
                    <w:jc w:val="center"/>
                    <w:rPr>
                      <w:rFonts w:ascii="Arial" w:eastAsia="Arial Unicode MS" w:hAnsi="Arial" w:cs="Arial"/>
                      <w:szCs w:val="20"/>
                      <w:lang w:val="en-US"/>
                    </w:rPr>
                  </w:pPr>
                </w:p>
              </w:tc>
              <w:tc>
                <w:tcPr>
                  <w:tcW w:w="417" w:type="pct"/>
                </w:tcPr>
                <w:p w14:paraId="785B11C4" w14:textId="77777777" w:rsidR="00BD672F" w:rsidRDefault="00BD672F" w:rsidP="00BD672F">
                  <w:pPr>
                    <w:jc w:val="center"/>
                    <w:rPr>
                      <w:rFonts w:ascii="Arial" w:eastAsia="Arial Unicode MS" w:hAnsi="Arial" w:cs="Arial"/>
                      <w:szCs w:val="20"/>
                      <w:lang w:val="en-US"/>
                    </w:rPr>
                  </w:pPr>
                </w:p>
              </w:tc>
              <w:tc>
                <w:tcPr>
                  <w:tcW w:w="417" w:type="pct"/>
                </w:tcPr>
                <w:p w14:paraId="58C5849D" w14:textId="77777777" w:rsidR="00BD672F" w:rsidRDefault="00BD672F" w:rsidP="00BD672F">
                  <w:pPr>
                    <w:jc w:val="center"/>
                    <w:rPr>
                      <w:rFonts w:ascii="Arial" w:eastAsia="Arial Unicode MS" w:hAnsi="Arial" w:cs="Arial"/>
                      <w:szCs w:val="20"/>
                      <w:lang w:val="en-US"/>
                    </w:rPr>
                  </w:pPr>
                </w:p>
              </w:tc>
              <w:tc>
                <w:tcPr>
                  <w:tcW w:w="417" w:type="pct"/>
                </w:tcPr>
                <w:p w14:paraId="2C7D50FB" w14:textId="77777777" w:rsidR="00BD672F" w:rsidRDefault="00BD672F" w:rsidP="00BD672F">
                  <w:pPr>
                    <w:jc w:val="center"/>
                    <w:rPr>
                      <w:rFonts w:ascii="Arial" w:eastAsia="Arial Unicode MS" w:hAnsi="Arial" w:cs="Arial"/>
                      <w:szCs w:val="20"/>
                      <w:lang w:val="en-US"/>
                    </w:rPr>
                  </w:pPr>
                </w:p>
              </w:tc>
              <w:tc>
                <w:tcPr>
                  <w:tcW w:w="417" w:type="pct"/>
                </w:tcPr>
                <w:p w14:paraId="5E986DC5" w14:textId="77777777" w:rsidR="00BD672F" w:rsidRDefault="00BD672F" w:rsidP="00BD672F">
                  <w:pPr>
                    <w:jc w:val="center"/>
                    <w:rPr>
                      <w:rFonts w:ascii="Arial" w:eastAsia="Arial Unicode MS" w:hAnsi="Arial" w:cs="Arial"/>
                      <w:szCs w:val="20"/>
                      <w:lang w:val="en-US"/>
                    </w:rPr>
                  </w:pPr>
                </w:p>
              </w:tc>
              <w:tc>
                <w:tcPr>
                  <w:tcW w:w="417" w:type="pct"/>
                </w:tcPr>
                <w:p w14:paraId="18B80E70" w14:textId="77777777" w:rsidR="00BD672F" w:rsidRDefault="00BD672F" w:rsidP="00BD672F">
                  <w:pPr>
                    <w:jc w:val="center"/>
                    <w:rPr>
                      <w:rFonts w:ascii="Arial" w:eastAsia="Arial Unicode MS" w:hAnsi="Arial" w:cs="Arial"/>
                      <w:szCs w:val="20"/>
                      <w:lang w:val="en-US"/>
                    </w:rPr>
                  </w:pPr>
                </w:p>
              </w:tc>
              <w:tc>
                <w:tcPr>
                  <w:tcW w:w="417" w:type="pct"/>
                </w:tcPr>
                <w:p w14:paraId="680E996E" w14:textId="77777777" w:rsidR="00BD672F" w:rsidRDefault="00BD672F" w:rsidP="00BD672F">
                  <w:pPr>
                    <w:jc w:val="center"/>
                    <w:rPr>
                      <w:rFonts w:ascii="Arial" w:eastAsia="Arial Unicode MS" w:hAnsi="Arial" w:cs="Arial"/>
                      <w:szCs w:val="20"/>
                      <w:lang w:val="en-US"/>
                    </w:rPr>
                  </w:pPr>
                </w:p>
              </w:tc>
              <w:tc>
                <w:tcPr>
                  <w:tcW w:w="417" w:type="pct"/>
                </w:tcPr>
                <w:p w14:paraId="1320FA63" w14:textId="77777777" w:rsidR="00BD672F" w:rsidRDefault="00BD672F" w:rsidP="00BD672F">
                  <w:pPr>
                    <w:jc w:val="center"/>
                    <w:rPr>
                      <w:rFonts w:ascii="Arial" w:eastAsia="Arial Unicode MS" w:hAnsi="Arial" w:cs="Arial"/>
                      <w:szCs w:val="20"/>
                      <w:lang w:val="en-US"/>
                    </w:rPr>
                  </w:pPr>
                </w:p>
              </w:tc>
              <w:tc>
                <w:tcPr>
                  <w:tcW w:w="417" w:type="pct"/>
                </w:tcPr>
                <w:p w14:paraId="7332713E" w14:textId="77777777" w:rsidR="00BD672F" w:rsidRDefault="00BD672F" w:rsidP="00BD672F">
                  <w:pPr>
                    <w:jc w:val="center"/>
                    <w:rPr>
                      <w:rFonts w:ascii="Arial" w:eastAsia="Arial Unicode MS" w:hAnsi="Arial" w:cs="Arial"/>
                      <w:szCs w:val="20"/>
                      <w:lang w:val="en-US"/>
                    </w:rPr>
                  </w:pPr>
                </w:p>
              </w:tc>
              <w:tc>
                <w:tcPr>
                  <w:tcW w:w="417" w:type="pct"/>
                </w:tcPr>
                <w:p w14:paraId="712F4A16" w14:textId="77777777" w:rsidR="00BD672F" w:rsidRDefault="00BD672F" w:rsidP="00BD672F">
                  <w:pPr>
                    <w:jc w:val="center"/>
                    <w:rPr>
                      <w:rFonts w:ascii="Arial" w:eastAsia="Arial Unicode MS" w:hAnsi="Arial" w:cs="Arial"/>
                      <w:szCs w:val="20"/>
                      <w:lang w:val="en-US"/>
                    </w:rPr>
                  </w:pPr>
                </w:p>
              </w:tc>
            </w:tr>
          </w:tbl>
          <w:p w14:paraId="39D29482"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5E9802BC" w14:textId="577E57C2"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2DEB08D9" w14:textId="10980815"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08ADD964" w14:textId="0AEFD5D5"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107984CF" w14:textId="4A5036ED" w:rsidR="00BD672F" w:rsidRPr="00914533" w:rsidRDefault="00BD672F" w:rsidP="00BD672F">
            <w:pPr>
              <w:spacing w:before="240"/>
              <w:jc w:val="center"/>
              <w:rPr>
                <w:rFonts w:ascii="Arial" w:eastAsia="Arial Unicode MS" w:hAnsi="Arial" w:cs="Arial"/>
                <w:szCs w:val="20"/>
              </w:rPr>
            </w:pPr>
            <w:r w:rsidRPr="00BF699B">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4C3AD8B8" w14:textId="77777777" w:rsidR="00BD672F" w:rsidRDefault="00BD672F" w:rsidP="00BD672F">
            <w:pPr>
              <w:jc w:val="center"/>
              <w:rPr>
                <w:rFonts w:ascii="Arial" w:eastAsia="Arial Unicode MS" w:hAnsi="Arial" w:cs="Arial"/>
                <w:szCs w:val="20"/>
              </w:rPr>
            </w:pPr>
          </w:p>
          <w:p w14:paraId="0898EE47" w14:textId="77777777" w:rsidR="00BD672F" w:rsidRDefault="00BD672F" w:rsidP="00BD672F">
            <w:pPr>
              <w:jc w:val="center"/>
              <w:rPr>
                <w:rFonts w:ascii="Arial" w:eastAsia="Arial Unicode MS" w:hAnsi="Arial" w:cs="Arial"/>
                <w:szCs w:val="20"/>
              </w:rPr>
            </w:pPr>
          </w:p>
          <w:p w14:paraId="17FBE89E" w14:textId="6DF9CEB1"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237B3F48" w14:textId="08BED57F" w:rsidR="00BD672F" w:rsidRDefault="00BD672F" w:rsidP="00BD672F">
            <w:pPr>
              <w:jc w:val="center"/>
              <w:rPr>
                <w:rFonts w:ascii="Arial" w:eastAsia="Arial Unicode MS" w:hAnsi="Arial" w:cs="Arial"/>
                <w:szCs w:val="20"/>
              </w:rPr>
            </w:pPr>
          </w:p>
          <w:p w14:paraId="1C1119D8" w14:textId="77777777" w:rsidR="00BD672F" w:rsidRDefault="00BD672F" w:rsidP="00BD672F">
            <w:pPr>
              <w:jc w:val="center"/>
              <w:rPr>
                <w:rFonts w:ascii="Arial" w:eastAsia="Arial Unicode MS" w:hAnsi="Arial" w:cs="Arial"/>
                <w:szCs w:val="20"/>
              </w:rPr>
            </w:pPr>
          </w:p>
          <w:p w14:paraId="3617C3A0" w14:textId="4A37850C"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282EA653" w14:textId="33A9FE3A" w:rsidR="00BD672F" w:rsidRDefault="00BD672F" w:rsidP="00BD672F">
            <w:pPr>
              <w:jc w:val="center"/>
              <w:rPr>
                <w:rFonts w:ascii="Arial" w:eastAsia="Arial Unicode MS" w:hAnsi="Arial" w:cs="Arial"/>
                <w:szCs w:val="20"/>
              </w:rPr>
            </w:pPr>
          </w:p>
          <w:p w14:paraId="1B8AD662" w14:textId="77777777" w:rsidR="003F48A8" w:rsidRDefault="003F48A8" w:rsidP="00BD672F">
            <w:pPr>
              <w:jc w:val="center"/>
              <w:rPr>
                <w:rFonts w:ascii="Arial" w:eastAsia="Arial Unicode MS" w:hAnsi="Arial" w:cs="Arial"/>
                <w:szCs w:val="20"/>
              </w:rPr>
            </w:pPr>
          </w:p>
          <w:p w14:paraId="48B89CE1" w14:textId="20AF7753"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0D26F150" w14:textId="6EF063EF" w:rsidR="00BD672F" w:rsidRDefault="00BD672F" w:rsidP="00BD672F">
            <w:pPr>
              <w:jc w:val="center"/>
              <w:rPr>
                <w:rFonts w:ascii="Arial" w:eastAsia="Arial Unicode MS" w:hAnsi="Arial" w:cs="Arial"/>
                <w:szCs w:val="20"/>
              </w:rPr>
            </w:pPr>
          </w:p>
          <w:p w14:paraId="1736AD6E" w14:textId="77777777" w:rsidR="00BD672F" w:rsidRDefault="00BD672F" w:rsidP="00BD672F">
            <w:pPr>
              <w:jc w:val="center"/>
              <w:rPr>
                <w:rFonts w:ascii="Arial" w:eastAsia="Arial Unicode MS" w:hAnsi="Arial" w:cs="Arial"/>
                <w:szCs w:val="20"/>
              </w:rPr>
            </w:pPr>
          </w:p>
          <w:p w14:paraId="6D672FB7" w14:textId="2A043E4A"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18E3A462" w14:textId="77777777" w:rsidR="00BD672F" w:rsidRDefault="00BD672F" w:rsidP="00BD672F">
            <w:pPr>
              <w:spacing w:before="240"/>
              <w:jc w:val="right"/>
              <w:rPr>
                <w:rFonts w:ascii="Arial" w:eastAsia="Arial Unicode MS" w:hAnsi="Arial" w:cs="Arial"/>
                <w:szCs w:val="20"/>
              </w:rPr>
            </w:pPr>
          </w:p>
        </w:tc>
      </w:tr>
      <w:tr w:rsidR="00BD672F" w:rsidRPr="002E5E38" w14:paraId="69584913"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7BEEE726"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4A0F6166" w14:textId="07B059AF" w:rsidR="00BD672F" w:rsidRDefault="00BD672F" w:rsidP="00BD672F">
            <w:pPr>
              <w:jc w:val="center"/>
              <w:rPr>
                <w:rFonts w:ascii="Arial" w:eastAsia="Arial Unicode MS" w:hAnsi="Arial" w:cs="Arial"/>
                <w:szCs w:val="20"/>
              </w:rPr>
            </w:pPr>
          </w:p>
          <w:p w14:paraId="136D33D1" w14:textId="77777777" w:rsidR="00BD672F" w:rsidRDefault="00BD672F" w:rsidP="00BD672F">
            <w:pPr>
              <w:jc w:val="center"/>
              <w:rPr>
                <w:rFonts w:ascii="Arial" w:eastAsia="Arial Unicode MS" w:hAnsi="Arial" w:cs="Arial"/>
                <w:szCs w:val="20"/>
              </w:rPr>
            </w:pPr>
          </w:p>
          <w:p w14:paraId="17269D9C" w14:textId="4B185BEC"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5A394E6A" w14:textId="77777777" w:rsidTr="00B50AF5">
              <w:tc>
                <w:tcPr>
                  <w:tcW w:w="417" w:type="pct"/>
                </w:tcPr>
                <w:p w14:paraId="008B4CB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7B0AFC77"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6F84685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45A330B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20909A00"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6670AA5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0B43E297"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46586E8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4996242A"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1FF62C49"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420DBBD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23ED1B34"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6D9FF8E1" w14:textId="77777777" w:rsidTr="00B50AF5">
              <w:tc>
                <w:tcPr>
                  <w:tcW w:w="417" w:type="pct"/>
                </w:tcPr>
                <w:p w14:paraId="63821F02" w14:textId="77777777" w:rsidR="00BD672F" w:rsidRDefault="00BD672F" w:rsidP="00BD672F">
                  <w:pPr>
                    <w:jc w:val="center"/>
                    <w:rPr>
                      <w:rFonts w:ascii="Arial" w:eastAsia="Arial Unicode MS" w:hAnsi="Arial" w:cs="Arial"/>
                      <w:szCs w:val="20"/>
                      <w:lang w:val="en-US"/>
                    </w:rPr>
                  </w:pPr>
                </w:p>
              </w:tc>
              <w:tc>
                <w:tcPr>
                  <w:tcW w:w="417" w:type="pct"/>
                </w:tcPr>
                <w:p w14:paraId="11EC7C27" w14:textId="77777777" w:rsidR="00BD672F" w:rsidRDefault="00BD672F" w:rsidP="00BD672F">
                  <w:pPr>
                    <w:jc w:val="center"/>
                    <w:rPr>
                      <w:rFonts w:ascii="Arial" w:eastAsia="Arial Unicode MS" w:hAnsi="Arial" w:cs="Arial"/>
                      <w:szCs w:val="20"/>
                      <w:lang w:val="en-US"/>
                    </w:rPr>
                  </w:pPr>
                </w:p>
              </w:tc>
              <w:tc>
                <w:tcPr>
                  <w:tcW w:w="417" w:type="pct"/>
                </w:tcPr>
                <w:p w14:paraId="38639147" w14:textId="77777777" w:rsidR="00BD672F" w:rsidRDefault="00BD672F" w:rsidP="00BD672F">
                  <w:pPr>
                    <w:jc w:val="center"/>
                    <w:rPr>
                      <w:rFonts w:ascii="Arial" w:eastAsia="Arial Unicode MS" w:hAnsi="Arial" w:cs="Arial"/>
                      <w:szCs w:val="20"/>
                      <w:lang w:val="en-US"/>
                    </w:rPr>
                  </w:pPr>
                </w:p>
              </w:tc>
              <w:tc>
                <w:tcPr>
                  <w:tcW w:w="417" w:type="pct"/>
                </w:tcPr>
                <w:p w14:paraId="5EC9119B" w14:textId="77777777" w:rsidR="00BD672F" w:rsidRDefault="00BD672F" w:rsidP="00BD672F">
                  <w:pPr>
                    <w:jc w:val="center"/>
                    <w:rPr>
                      <w:rFonts w:ascii="Arial" w:eastAsia="Arial Unicode MS" w:hAnsi="Arial" w:cs="Arial"/>
                      <w:szCs w:val="20"/>
                      <w:lang w:val="en-US"/>
                    </w:rPr>
                  </w:pPr>
                </w:p>
              </w:tc>
              <w:tc>
                <w:tcPr>
                  <w:tcW w:w="417" w:type="pct"/>
                </w:tcPr>
                <w:p w14:paraId="62B545B7" w14:textId="77777777" w:rsidR="00BD672F" w:rsidRDefault="00BD672F" w:rsidP="00BD672F">
                  <w:pPr>
                    <w:jc w:val="center"/>
                    <w:rPr>
                      <w:rFonts w:ascii="Arial" w:eastAsia="Arial Unicode MS" w:hAnsi="Arial" w:cs="Arial"/>
                      <w:szCs w:val="20"/>
                      <w:lang w:val="en-US"/>
                    </w:rPr>
                  </w:pPr>
                </w:p>
              </w:tc>
              <w:tc>
                <w:tcPr>
                  <w:tcW w:w="417" w:type="pct"/>
                </w:tcPr>
                <w:p w14:paraId="5F407896" w14:textId="77777777" w:rsidR="00BD672F" w:rsidRDefault="00BD672F" w:rsidP="00BD672F">
                  <w:pPr>
                    <w:jc w:val="center"/>
                    <w:rPr>
                      <w:rFonts w:ascii="Arial" w:eastAsia="Arial Unicode MS" w:hAnsi="Arial" w:cs="Arial"/>
                      <w:szCs w:val="20"/>
                      <w:lang w:val="en-US"/>
                    </w:rPr>
                  </w:pPr>
                </w:p>
              </w:tc>
              <w:tc>
                <w:tcPr>
                  <w:tcW w:w="417" w:type="pct"/>
                </w:tcPr>
                <w:p w14:paraId="475EFD0A" w14:textId="77777777" w:rsidR="00BD672F" w:rsidRDefault="00BD672F" w:rsidP="00BD672F">
                  <w:pPr>
                    <w:jc w:val="center"/>
                    <w:rPr>
                      <w:rFonts w:ascii="Arial" w:eastAsia="Arial Unicode MS" w:hAnsi="Arial" w:cs="Arial"/>
                      <w:szCs w:val="20"/>
                      <w:lang w:val="en-US"/>
                    </w:rPr>
                  </w:pPr>
                </w:p>
              </w:tc>
              <w:tc>
                <w:tcPr>
                  <w:tcW w:w="417" w:type="pct"/>
                </w:tcPr>
                <w:p w14:paraId="221E4DB7" w14:textId="77777777" w:rsidR="00BD672F" w:rsidRDefault="00BD672F" w:rsidP="00BD672F">
                  <w:pPr>
                    <w:jc w:val="center"/>
                    <w:rPr>
                      <w:rFonts w:ascii="Arial" w:eastAsia="Arial Unicode MS" w:hAnsi="Arial" w:cs="Arial"/>
                      <w:szCs w:val="20"/>
                      <w:lang w:val="en-US"/>
                    </w:rPr>
                  </w:pPr>
                </w:p>
              </w:tc>
              <w:tc>
                <w:tcPr>
                  <w:tcW w:w="417" w:type="pct"/>
                </w:tcPr>
                <w:p w14:paraId="7F981A3A" w14:textId="77777777" w:rsidR="00BD672F" w:rsidRDefault="00BD672F" w:rsidP="00BD672F">
                  <w:pPr>
                    <w:jc w:val="center"/>
                    <w:rPr>
                      <w:rFonts w:ascii="Arial" w:eastAsia="Arial Unicode MS" w:hAnsi="Arial" w:cs="Arial"/>
                      <w:szCs w:val="20"/>
                      <w:lang w:val="en-US"/>
                    </w:rPr>
                  </w:pPr>
                </w:p>
              </w:tc>
              <w:tc>
                <w:tcPr>
                  <w:tcW w:w="417" w:type="pct"/>
                </w:tcPr>
                <w:p w14:paraId="09331E7B" w14:textId="77777777" w:rsidR="00BD672F" w:rsidRDefault="00BD672F" w:rsidP="00BD672F">
                  <w:pPr>
                    <w:jc w:val="center"/>
                    <w:rPr>
                      <w:rFonts w:ascii="Arial" w:eastAsia="Arial Unicode MS" w:hAnsi="Arial" w:cs="Arial"/>
                      <w:szCs w:val="20"/>
                      <w:lang w:val="en-US"/>
                    </w:rPr>
                  </w:pPr>
                </w:p>
              </w:tc>
              <w:tc>
                <w:tcPr>
                  <w:tcW w:w="417" w:type="pct"/>
                </w:tcPr>
                <w:p w14:paraId="09250E75" w14:textId="77777777" w:rsidR="00BD672F" w:rsidRDefault="00BD672F" w:rsidP="00BD672F">
                  <w:pPr>
                    <w:jc w:val="center"/>
                    <w:rPr>
                      <w:rFonts w:ascii="Arial" w:eastAsia="Arial Unicode MS" w:hAnsi="Arial" w:cs="Arial"/>
                      <w:szCs w:val="20"/>
                      <w:lang w:val="en-US"/>
                    </w:rPr>
                  </w:pPr>
                </w:p>
              </w:tc>
              <w:tc>
                <w:tcPr>
                  <w:tcW w:w="417" w:type="pct"/>
                </w:tcPr>
                <w:p w14:paraId="6DA853B3" w14:textId="77777777" w:rsidR="00BD672F" w:rsidRDefault="00BD672F" w:rsidP="00BD672F">
                  <w:pPr>
                    <w:jc w:val="center"/>
                    <w:rPr>
                      <w:rFonts w:ascii="Arial" w:eastAsia="Arial Unicode MS" w:hAnsi="Arial" w:cs="Arial"/>
                      <w:szCs w:val="20"/>
                      <w:lang w:val="en-US"/>
                    </w:rPr>
                  </w:pPr>
                </w:p>
              </w:tc>
            </w:tr>
          </w:tbl>
          <w:p w14:paraId="3F792670"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25C47C71" w14:textId="2D1BBD82"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3EA2C1B4" w14:textId="337AC0CE"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7DE6C826" w14:textId="2CBF36B6"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1999567D" w14:textId="02A2CC4C" w:rsidR="00BD672F" w:rsidRPr="00914533" w:rsidRDefault="00BD672F" w:rsidP="00BD672F">
            <w:pPr>
              <w:spacing w:before="240"/>
              <w:jc w:val="center"/>
              <w:rPr>
                <w:rFonts w:ascii="Arial" w:eastAsia="Arial Unicode MS" w:hAnsi="Arial" w:cs="Arial"/>
                <w:szCs w:val="20"/>
              </w:rPr>
            </w:pPr>
            <w:r w:rsidRPr="00BF699B">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07FAFF82" w14:textId="77777777" w:rsidR="00BD672F" w:rsidRDefault="00BD672F" w:rsidP="00BD672F">
            <w:pPr>
              <w:jc w:val="center"/>
              <w:rPr>
                <w:rFonts w:ascii="Arial" w:eastAsia="Arial Unicode MS" w:hAnsi="Arial" w:cs="Arial"/>
                <w:szCs w:val="20"/>
              </w:rPr>
            </w:pPr>
          </w:p>
          <w:p w14:paraId="4328C3B1" w14:textId="77777777" w:rsidR="00BD672F" w:rsidRDefault="00BD672F" w:rsidP="00BD672F">
            <w:pPr>
              <w:jc w:val="center"/>
              <w:rPr>
                <w:rFonts w:ascii="Arial" w:eastAsia="Arial Unicode MS" w:hAnsi="Arial" w:cs="Arial"/>
                <w:szCs w:val="20"/>
              </w:rPr>
            </w:pPr>
          </w:p>
          <w:p w14:paraId="19404196" w14:textId="0DE83040"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1F8FBDA6" w14:textId="6A92CA12" w:rsidR="00BD672F" w:rsidRDefault="00BD672F" w:rsidP="00BD672F">
            <w:pPr>
              <w:jc w:val="center"/>
              <w:rPr>
                <w:rFonts w:ascii="Arial" w:eastAsia="Arial Unicode MS" w:hAnsi="Arial" w:cs="Arial"/>
                <w:szCs w:val="20"/>
              </w:rPr>
            </w:pPr>
          </w:p>
          <w:p w14:paraId="1C5F0F33" w14:textId="77777777" w:rsidR="00BD672F" w:rsidRDefault="00BD672F" w:rsidP="00BD672F">
            <w:pPr>
              <w:jc w:val="center"/>
              <w:rPr>
                <w:rFonts w:ascii="Arial" w:eastAsia="Arial Unicode MS" w:hAnsi="Arial" w:cs="Arial"/>
                <w:szCs w:val="20"/>
              </w:rPr>
            </w:pPr>
          </w:p>
          <w:p w14:paraId="5120D41C" w14:textId="686B5E32"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2F7F10FA" w14:textId="6E33ED0C" w:rsidR="00BD672F" w:rsidRDefault="00BD672F" w:rsidP="00BD672F">
            <w:pPr>
              <w:jc w:val="center"/>
              <w:rPr>
                <w:rFonts w:ascii="Arial" w:eastAsia="Arial Unicode MS" w:hAnsi="Arial" w:cs="Arial"/>
                <w:szCs w:val="20"/>
              </w:rPr>
            </w:pPr>
          </w:p>
          <w:p w14:paraId="5919E064" w14:textId="77777777" w:rsidR="003F48A8" w:rsidRDefault="003F48A8" w:rsidP="00BD672F">
            <w:pPr>
              <w:jc w:val="center"/>
              <w:rPr>
                <w:rFonts w:ascii="Arial" w:eastAsia="Arial Unicode MS" w:hAnsi="Arial" w:cs="Arial"/>
                <w:szCs w:val="20"/>
              </w:rPr>
            </w:pPr>
          </w:p>
          <w:p w14:paraId="73760DFC" w14:textId="38BB0B28"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5F8D6603" w14:textId="7D16A341" w:rsidR="00BD672F" w:rsidRDefault="00BD672F" w:rsidP="00BD672F">
            <w:pPr>
              <w:jc w:val="center"/>
              <w:rPr>
                <w:rFonts w:ascii="Arial" w:eastAsia="Arial Unicode MS" w:hAnsi="Arial" w:cs="Arial"/>
                <w:szCs w:val="20"/>
              </w:rPr>
            </w:pPr>
          </w:p>
          <w:p w14:paraId="6881E2AE" w14:textId="77777777" w:rsidR="00BD672F" w:rsidRDefault="00BD672F" w:rsidP="00BD672F">
            <w:pPr>
              <w:jc w:val="center"/>
              <w:rPr>
                <w:rFonts w:ascii="Arial" w:eastAsia="Arial Unicode MS" w:hAnsi="Arial" w:cs="Arial"/>
                <w:szCs w:val="20"/>
              </w:rPr>
            </w:pPr>
          </w:p>
          <w:p w14:paraId="13037842" w14:textId="4E8F7C6C"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516D4E0E" w14:textId="77777777" w:rsidR="00BD672F" w:rsidRDefault="00BD672F" w:rsidP="00BD672F">
            <w:pPr>
              <w:spacing w:before="240"/>
              <w:jc w:val="right"/>
              <w:rPr>
                <w:rFonts w:ascii="Arial" w:eastAsia="Arial Unicode MS" w:hAnsi="Arial" w:cs="Arial"/>
                <w:szCs w:val="20"/>
              </w:rPr>
            </w:pPr>
          </w:p>
        </w:tc>
      </w:tr>
      <w:tr w:rsidR="00BD672F" w:rsidRPr="002E5E38" w14:paraId="610A2067" w14:textId="77777777" w:rsidTr="00BD672F">
        <w:trPr>
          <w:trHeight w:val="371"/>
        </w:trPr>
        <w:tc>
          <w:tcPr>
            <w:tcW w:w="457" w:type="dxa"/>
            <w:tcBorders>
              <w:top w:val="single" w:sz="12" w:space="0" w:color="008000"/>
              <w:left w:val="single" w:sz="12" w:space="0" w:color="008000"/>
              <w:bottom w:val="single" w:sz="12" w:space="0" w:color="008000"/>
              <w:right w:val="dashed" w:sz="4" w:space="0" w:color="auto"/>
            </w:tcBorders>
            <w:noWrap/>
            <w:vAlign w:val="center"/>
          </w:tcPr>
          <w:p w14:paraId="7AF83D82" w14:textId="77777777" w:rsidR="00BD672F" w:rsidRPr="002E5E38" w:rsidRDefault="00BD672F" w:rsidP="00BD672F">
            <w:pPr>
              <w:spacing w:before="240"/>
              <w:jc w:val="right"/>
              <w:rPr>
                <w:rFonts w:ascii="Arial" w:eastAsia="Arial Unicode MS" w:hAnsi="Arial" w:cs="Arial"/>
                <w:szCs w:val="20"/>
              </w:rPr>
            </w:pPr>
          </w:p>
        </w:tc>
        <w:tc>
          <w:tcPr>
            <w:tcW w:w="707" w:type="dxa"/>
            <w:tcBorders>
              <w:top w:val="single" w:sz="12" w:space="0" w:color="008000"/>
              <w:left w:val="single" w:sz="12" w:space="0" w:color="008000"/>
              <w:bottom w:val="single" w:sz="12" w:space="0" w:color="008000"/>
              <w:right w:val="single" w:sz="12" w:space="0" w:color="008000"/>
            </w:tcBorders>
            <w:noWrap/>
            <w:vAlign w:val="center"/>
          </w:tcPr>
          <w:p w14:paraId="3A6DFCE3" w14:textId="78707361" w:rsidR="00BD672F" w:rsidRDefault="00BD672F" w:rsidP="00BD672F">
            <w:pPr>
              <w:jc w:val="center"/>
              <w:rPr>
                <w:rFonts w:ascii="Arial" w:eastAsia="Arial Unicode MS" w:hAnsi="Arial" w:cs="Arial"/>
                <w:szCs w:val="20"/>
              </w:rPr>
            </w:pPr>
          </w:p>
          <w:p w14:paraId="0D0743DB" w14:textId="77777777" w:rsidR="00BD672F" w:rsidRDefault="00BD672F" w:rsidP="00BD672F">
            <w:pPr>
              <w:jc w:val="center"/>
              <w:rPr>
                <w:rFonts w:ascii="Arial" w:eastAsia="Arial Unicode MS" w:hAnsi="Arial" w:cs="Arial"/>
                <w:szCs w:val="20"/>
              </w:rPr>
            </w:pPr>
          </w:p>
          <w:p w14:paraId="205C9BBD" w14:textId="288B5AF2"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3967" w:type="dxa"/>
            <w:tcBorders>
              <w:top w:val="single" w:sz="12" w:space="0" w:color="008000"/>
              <w:left w:val="single" w:sz="12" w:space="0" w:color="008000"/>
              <w:bottom w:val="single" w:sz="12" w:space="0" w:color="008000"/>
              <w:right w:val="single" w:sz="12" w:space="0" w:color="008000"/>
            </w:tcBorders>
            <w:noWrap/>
            <w:vAlign w:val="bottom"/>
          </w:tcPr>
          <w:tbl>
            <w:tblPr>
              <w:tblStyle w:val="Grilledutableau"/>
              <w:tblW w:w="5000" w:type="pct"/>
              <w:tblLook w:val="04A0" w:firstRow="1" w:lastRow="0" w:firstColumn="1" w:lastColumn="0" w:noHBand="0" w:noVBand="1"/>
            </w:tblPr>
            <w:tblGrid>
              <w:gridCol w:w="305"/>
              <w:gridCol w:w="305"/>
              <w:gridCol w:w="305"/>
              <w:gridCol w:w="305"/>
              <w:gridCol w:w="305"/>
              <w:gridCol w:w="305"/>
              <w:gridCol w:w="305"/>
              <w:gridCol w:w="305"/>
              <w:gridCol w:w="305"/>
              <w:gridCol w:w="394"/>
              <w:gridCol w:w="394"/>
              <w:gridCol w:w="394"/>
            </w:tblGrid>
            <w:tr w:rsidR="00BD672F" w14:paraId="11FC3DED" w14:textId="77777777" w:rsidTr="00B50AF5">
              <w:tc>
                <w:tcPr>
                  <w:tcW w:w="417" w:type="pct"/>
                </w:tcPr>
                <w:p w14:paraId="052CBE86"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w:t>
                  </w:r>
                </w:p>
              </w:tc>
              <w:tc>
                <w:tcPr>
                  <w:tcW w:w="417" w:type="pct"/>
                </w:tcPr>
                <w:p w14:paraId="2095CE88"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2</w:t>
                  </w:r>
                </w:p>
              </w:tc>
              <w:tc>
                <w:tcPr>
                  <w:tcW w:w="417" w:type="pct"/>
                </w:tcPr>
                <w:p w14:paraId="2E21058F"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3</w:t>
                  </w:r>
                </w:p>
              </w:tc>
              <w:tc>
                <w:tcPr>
                  <w:tcW w:w="417" w:type="pct"/>
                </w:tcPr>
                <w:p w14:paraId="43DF03B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4</w:t>
                  </w:r>
                </w:p>
              </w:tc>
              <w:tc>
                <w:tcPr>
                  <w:tcW w:w="417" w:type="pct"/>
                </w:tcPr>
                <w:p w14:paraId="5D9F1365"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5</w:t>
                  </w:r>
                </w:p>
              </w:tc>
              <w:tc>
                <w:tcPr>
                  <w:tcW w:w="417" w:type="pct"/>
                </w:tcPr>
                <w:p w14:paraId="3AB7EA33"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6</w:t>
                  </w:r>
                </w:p>
              </w:tc>
              <w:tc>
                <w:tcPr>
                  <w:tcW w:w="417" w:type="pct"/>
                </w:tcPr>
                <w:p w14:paraId="3CA07E92"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7</w:t>
                  </w:r>
                </w:p>
              </w:tc>
              <w:tc>
                <w:tcPr>
                  <w:tcW w:w="417" w:type="pct"/>
                </w:tcPr>
                <w:p w14:paraId="74246AEC"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8</w:t>
                  </w:r>
                </w:p>
              </w:tc>
              <w:tc>
                <w:tcPr>
                  <w:tcW w:w="417" w:type="pct"/>
                </w:tcPr>
                <w:p w14:paraId="3426CF4E"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9</w:t>
                  </w:r>
                </w:p>
              </w:tc>
              <w:tc>
                <w:tcPr>
                  <w:tcW w:w="417" w:type="pct"/>
                </w:tcPr>
                <w:p w14:paraId="4FEBA8A5"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10</w:t>
                  </w:r>
                </w:p>
              </w:tc>
              <w:tc>
                <w:tcPr>
                  <w:tcW w:w="417" w:type="pct"/>
                </w:tcPr>
                <w:p w14:paraId="1EB19C75"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11</w:t>
                  </w:r>
                </w:p>
              </w:tc>
              <w:tc>
                <w:tcPr>
                  <w:tcW w:w="417" w:type="pct"/>
                </w:tcPr>
                <w:p w14:paraId="1ECBF82B" w14:textId="77777777" w:rsidR="00BD672F" w:rsidRPr="00DC7E3F" w:rsidRDefault="00BD672F" w:rsidP="00BD672F">
                  <w:pPr>
                    <w:jc w:val="center"/>
                    <w:rPr>
                      <w:rFonts w:ascii="Arial" w:eastAsia="Arial Unicode MS" w:hAnsi="Arial" w:cs="Arial"/>
                      <w:sz w:val="16"/>
                      <w:szCs w:val="20"/>
                      <w:lang w:val="en-US"/>
                    </w:rPr>
                  </w:pPr>
                  <w:r w:rsidRPr="00DC7E3F">
                    <w:rPr>
                      <w:rFonts w:ascii="Arial" w:eastAsia="Arial Unicode MS" w:hAnsi="Arial" w:cs="Arial"/>
                      <w:sz w:val="16"/>
                      <w:szCs w:val="20"/>
                      <w:lang w:val="en-US"/>
                    </w:rPr>
                    <w:t>12</w:t>
                  </w:r>
                </w:p>
              </w:tc>
            </w:tr>
            <w:tr w:rsidR="00BD672F" w14:paraId="076E6C04" w14:textId="77777777" w:rsidTr="00B50AF5">
              <w:tc>
                <w:tcPr>
                  <w:tcW w:w="417" w:type="pct"/>
                </w:tcPr>
                <w:p w14:paraId="14E05856" w14:textId="77777777" w:rsidR="00BD672F" w:rsidRDefault="00BD672F" w:rsidP="00BD672F">
                  <w:pPr>
                    <w:jc w:val="center"/>
                    <w:rPr>
                      <w:rFonts w:ascii="Arial" w:eastAsia="Arial Unicode MS" w:hAnsi="Arial" w:cs="Arial"/>
                      <w:szCs w:val="20"/>
                      <w:lang w:val="en-US"/>
                    </w:rPr>
                  </w:pPr>
                </w:p>
              </w:tc>
              <w:tc>
                <w:tcPr>
                  <w:tcW w:w="417" w:type="pct"/>
                </w:tcPr>
                <w:p w14:paraId="7DA9874C" w14:textId="77777777" w:rsidR="00BD672F" w:rsidRDefault="00BD672F" w:rsidP="00BD672F">
                  <w:pPr>
                    <w:jc w:val="center"/>
                    <w:rPr>
                      <w:rFonts w:ascii="Arial" w:eastAsia="Arial Unicode MS" w:hAnsi="Arial" w:cs="Arial"/>
                      <w:szCs w:val="20"/>
                      <w:lang w:val="en-US"/>
                    </w:rPr>
                  </w:pPr>
                </w:p>
              </w:tc>
              <w:tc>
                <w:tcPr>
                  <w:tcW w:w="417" w:type="pct"/>
                </w:tcPr>
                <w:p w14:paraId="6BB86751" w14:textId="77777777" w:rsidR="00BD672F" w:rsidRDefault="00BD672F" w:rsidP="00BD672F">
                  <w:pPr>
                    <w:jc w:val="center"/>
                    <w:rPr>
                      <w:rFonts w:ascii="Arial" w:eastAsia="Arial Unicode MS" w:hAnsi="Arial" w:cs="Arial"/>
                      <w:szCs w:val="20"/>
                      <w:lang w:val="en-US"/>
                    </w:rPr>
                  </w:pPr>
                </w:p>
              </w:tc>
              <w:tc>
                <w:tcPr>
                  <w:tcW w:w="417" w:type="pct"/>
                </w:tcPr>
                <w:p w14:paraId="1C60803F" w14:textId="77777777" w:rsidR="00BD672F" w:rsidRDefault="00BD672F" w:rsidP="00BD672F">
                  <w:pPr>
                    <w:jc w:val="center"/>
                    <w:rPr>
                      <w:rFonts w:ascii="Arial" w:eastAsia="Arial Unicode MS" w:hAnsi="Arial" w:cs="Arial"/>
                      <w:szCs w:val="20"/>
                      <w:lang w:val="en-US"/>
                    </w:rPr>
                  </w:pPr>
                </w:p>
              </w:tc>
              <w:tc>
                <w:tcPr>
                  <w:tcW w:w="417" w:type="pct"/>
                </w:tcPr>
                <w:p w14:paraId="3D24A111" w14:textId="77777777" w:rsidR="00BD672F" w:rsidRDefault="00BD672F" w:rsidP="00BD672F">
                  <w:pPr>
                    <w:jc w:val="center"/>
                    <w:rPr>
                      <w:rFonts w:ascii="Arial" w:eastAsia="Arial Unicode MS" w:hAnsi="Arial" w:cs="Arial"/>
                      <w:szCs w:val="20"/>
                      <w:lang w:val="en-US"/>
                    </w:rPr>
                  </w:pPr>
                </w:p>
              </w:tc>
              <w:tc>
                <w:tcPr>
                  <w:tcW w:w="417" w:type="pct"/>
                </w:tcPr>
                <w:p w14:paraId="4143DB26" w14:textId="77777777" w:rsidR="00BD672F" w:rsidRDefault="00BD672F" w:rsidP="00BD672F">
                  <w:pPr>
                    <w:jc w:val="center"/>
                    <w:rPr>
                      <w:rFonts w:ascii="Arial" w:eastAsia="Arial Unicode MS" w:hAnsi="Arial" w:cs="Arial"/>
                      <w:szCs w:val="20"/>
                      <w:lang w:val="en-US"/>
                    </w:rPr>
                  </w:pPr>
                </w:p>
              </w:tc>
              <w:tc>
                <w:tcPr>
                  <w:tcW w:w="417" w:type="pct"/>
                </w:tcPr>
                <w:p w14:paraId="633B0FB4" w14:textId="77777777" w:rsidR="00BD672F" w:rsidRDefault="00BD672F" w:rsidP="00BD672F">
                  <w:pPr>
                    <w:jc w:val="center"/>
                    <w:rPr>
                      <w:rFonts w:ascii="Arial" w:eastAsia="Arial Unicode MS" w:hAnsi="Arial" w:cs="Arial"/>
                      <w:szCs w:val="20"/>
                      <w:lang w:val="en-US"/>
                    </w:rPr>
                  </w:pPr>
                </w:p>
              </w:tc>
              <w:tc>
                <w:tcPr>
                  <w:tcW w:w="417" w:type="pct"/>
                </w:tcPr>
                <w:p w14:paraId="6BD6507E" w14:textId="77777777" w:rsidR="00BD672F" w:rsidRDefault="00BD672F" w:rsidP="00BD672F">
                  <w:pPr>
                    <w:jc w:val="center"/>
                    <w:rPr>
                      <w:rFonts w:ascii="Arial" w:eastAsia="Arial Unicode MS" w:hAnsi="Arial" w:cs="Arial"/>
                      <w:szCs w:val="20"/>
                      <w:lang w:val="en-US"/>
                    </w:rPr>
                  </w:pPr>
                </w:p>
              </w:tc>
              <w:tc>
                <w:tcPr>
                  <w:tcW w:w="417" w:type="pct"/>
                </w:tcPr>
                <w:p w14:paraId="17DAE564" w14:textId="77777777" w:rsidR="00BD672F" w:rsidRDefault="00BD672F" w:rsidP="00BD672F">
                  <w:pPr>
                    <w:jc w:val="center"/>
                    <w:rPr>
                      <w:rFonts w:ascii="Arial" w:eastAsia="Arial Unicode MS" w:hAnsi="Arial" w:cs="Arial"/>
                      <w:szCs w:val="20"/>
                      <w:lang w:val="en-US"/>
                    </w:rPr>
                  </w:pPr>
                </w:p>
              </w:tc>
              <w:tc>
                <w:tcPr>
                  <w:tcW w:w="417" w:type="pct"/>
                </w:tcPr>
                <w:p w14:paraId="439EEB4B" w14:textId="77777777" w:rsidR="00BD672F" w:rsidRDefault="00BD672F" w:rsidP="00BD672F">
                  <w:pPr>
                    <w:jc w:val="center"/>
                    <w:rPr>
                      <w:rFonts w:ascii="Arial" w:eastAsia="Arial Unicode MS" w:hAnsi="Arial" w:cs="Arial"/>
                      <w:szCs w:val="20"/>
                      <w:lang w:val="en-US"/>
                    </w:rPr>
                  </w:pPr>
                </w:p>
              </w:tc>
              <w:tc>
                <w:tcPr>
                  <w:tcW w:w="417" w:type="pct"/>
                </w:tcPr>
                <w:p w14:paraId="42B57E67" w14:textId="77777777" w:rsidR="00BD672F" w:rsidRDefault="00BD672F" w:rsidP="00BD672F">
                  <w:pPr>
                    <w:jc w:val="center"/>
                    <w:rPr>
                      <w:rFonts w:ascii="Arial" w:eastAsia="Arial Unicode MS" w:hAnsi="Arial" w:cs="Arial"/>
                      <w:szCs w:val="20"/>
                      <w:lang w:val="en-US"/>
                    </w:rPr>
                  </w:pPr>
                </w:p>
              </w:tc>
              <w:tc>
                <w:tcPr>
                  <w:tcW w:w="417" w:type="pct"/>
                </w:tcPr>
                <w:p w14:paraId="47BF0D4F" w14:textId="77777777" w:rsidR="00BD672F" w:rsidRDefault="00BD672F" w:rsidP="00BD672F">
                  <w:pPr>
                    <w:jc w:val="center"/>
                    <w:rPr>
                      <w:rFonts w:ascii="Arial" w:eastAsia="Arial Unicode MS" w:hAnsi="Arial" w:cs="Arial"/>
                      <w:szCs w:val="20"/>
                      <w:lang w:val="en-US"/>
                    </w:rPr>
                  </w:pPr>
                </w:p>
              </w:tc>
            </w:tr>
          </w:tbl>
          <w:p w14:paraId="1BCF70B6" w14:textId="77777777" w:rsidR="00BD672F" w:rsidRPr="00DC7E3F" w:rsidRDefault="00BD672F" w:rsidP="00BD672F">
            <w:pPr>
              <w:jc w:val="center"/>
              <w:rPr>
                <w:rFonts w:ascii="Arial" w:eastAsia="Arial Unicode MS" w:hAnsi="Arial" w:cs="Arial"/>
                <w:sz w:val="16"/>
                <w:szCs w:val="20"/>
                <w:lang w:val="en-US"/>
              </w:rPr>
            </w:pPr>
          </w:p>
        </w:tc>
        <w:tc>
          <w:tcPr>
            <w:tcW w:w="824" w:type="dxa"/>
            <w:tcBorders>
              <w:top w:val="single" w:sz="12" w:space="0" w:color="008000"/>
              <w:left w:val="single" w:sz="12" w:space="0" w:color="008000"/>
              <w:bottom w:val="single" w:sz="12" w:space="0" w:color="008000"/>
              <w:right w:val="single" w:sz="12" w:space="0" w:color="008000"/>
            </w:tcBorders>
            <w:vAlign w:val="bottom"/>
          </w:tcPr>
          <w:p w14:paraId="0023C1CD" w14:textId="3232808A"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865" w:type="dxa"/>
            <w:tcBorders>
              <w:top w:val="single" w:sz="12" w:space="0" w:color="008000"/>
              <w:left w:val="single" w:sz="12" w:space="0" w:color="008000"/>
              <w:bottom w:val="single" w:sz="12" w:space="0" w:color="008000"/>
              <w:right w:val="single" w:sz="12" w:space="0" w:color="008000"/>
            </w:tcBorders>
            <w:vAlign w:val="bottom"/>
          </w:tcPr>
          <w:p w14:paraId="366541C5" w14:textId="07437B00"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00" w:type="dxa"/>
            <w:tcBorders>
              <w:top w:val="single" w:sz="12" w:space="0" w:color="008000"/>
              <w:left w:val="single" w:sz="12" w:space="0" w:color="008000"/>
              <w:bottom w:val="single" w:sz="12" w:space="0" w:color="008000"/>
              <w:right w:val="dashed" w:sz="4" w:space="0" w:color="auto"/>
            </w:tcBorders>
            <w:vAlign w:val="bottom"/>
          </w:tcPr>
          <w:p w14:paraId="76CE741E" w14:textId="04EDEB37" w:rsidR="00BD672F" w:rsidRDefault="00BD672F" w:rsidP="00BD672F">
            <w:pPr>
              <w:spacing w:before="240"/>
              <w:jc w:val="center"/>
              <w:rPr>
                <w:rFonts w:ascii="Arial" w:eastAsia="Arial Unicode MS" w:hAnsi="Arial" w:cs="Arial"/>
                <w:szCs w:val="20"/>
              </w:rPr>
            </w:pPr>
            <w:r>
              <w:rPr>
                <w:rFonts w:ascii="Arial" w:eastAsia="Arial Unicode MS" w:hAnsi="Arial" w:cs="Arial"/>
                <w:szCs w:val="20"/>
              </w:rPr>
              <w:t>I___I</w:t>
            </w:r>
          </w:p>
        </w:tc>
        <w:tc>
          <w:tcPr>
            <w:tcW w:w="927" w:type="dxa"/>
            <w:tcBorders>
              <w:top w:val="single" w:sz="12" w:space="0" w:color="008000"/>
              <w:left w:val="single" w:sz="12" w:space="0" w:color="008000"/>
              <w:bottom w:val="single" w:sz="12" w:space="0" w:color="008000"/>
              <w:right w:val="single" w:sz="12" w:space="0" w:color="008000"/>
            </w:tcBorders>
          </w:tcPr>
          <w:p w14:paraId="694987E7" w14:textId="7C6F3E3F" w:rsidR="00BD672F" w:rsidRPr="00914533" w:rsidRDefault="00BD672F" w:rsidP="00BD672F">
            <w:pPr>
              <w:spacing w:before="240"/>
              <w:jc w:val="center"/>
              <w:rPr>
                <w:rFonts w:ascii="Arial" w:eastAsia="Arial Unicode MS" w:hAnsi="Arial" w:cs="Arial"/>
                <w:szCs w:val="20"/>
              </w:rPr>
            </w:pPr>
            <w:r w:rsidRPr="00BF699B">
              <w:rPr>
                <w:rFonts w:ascii="Arial" w:eastAsia="Arial Unicode MS" w:hAnsi="Arial" w:cs="Arial"/>
                <w:szCs w:val="20"/>
              </w:rPr>
              <w:t>….……</w:t>
            </w:r>
          </w:p>
        </w:tc>
        <w:tc>
          <w:tcPr>
            <w:tcW w:w="1134" w:type="dxa"/>
            <w:tcBorders>
              <w:top w:val="single" w:sz="12" w:space="0" w:color="008000"/>
              <w:left w:val="single" w:sz="12" w:space="0" w:color="008000"/>
              <w:bottom w:val="single" w:sz="12" w:space="0" w:color="008000"/>
              <w:right w:val="single" w:sz="12" w:space="0" w:color="008000"/>
            </w:tcBorders>
          </w:tcPr>
          <w:p w14:paraId="45BA3BD2" w14:textId="77777777" w:rsidR="00BD672F" w:rsidRDefault="00BD672F" w:rsidP="00BD672F">
            <w:pPr>
              <w:jc w:val="center"/>
              <w:rPr>
                <w:rFonts w:ascii="Arial" w:eastAsia="Arial Unicode MS" w:hAnsi="Arial" w:cs="Arial"/>
                <w:szCs w:val="20"/>
              </w:rPr>
            </w:pPr>
          </w:p>
          <w:p w14:paraId="1495B657" w14:textId="77777777" w:rsidR="00BD672F" w:rsidRDefault="00BD672F" w:rsidP="00BD672F">
            <w:pPr>
              <w:jc w:val="center"/>
              <w:rPr>
                <w:rFonts w:ascii="Arial" w:eastAsia="Arial Unicode MS" w:hAnsi="Arial" w:cs="Arial"/>
                <w:szCs w:val="20"/>
              </w:rPr>
            </w:pPr>
          </w:p>
          <w:p w14:paraId="34C58F26" w14:textId="4E80F348" w:rsidR="00BD672F" w:rsidRDefault="00BD672F" w:rsidP="00BD672F">
            <w:pPr>
              <w:jc w:val="center"/>
              <w:rPr>
                <w:rFonts w:ascii="Arial" w:eastAsia="Arial Unicode MS" w:hAnsi="Arial" w:cs="Arial"/>
                <w:szCs w:val="20"/>
              </w:rPr>
            </w:pPr>
            <w:r>
              <w:rPr>
                <w:rFonts w:ascii="Arial" w:eastAsia="Arial Unicode MS" w:hAnsi="Arial" w:cs="Arial"/>
                <w:szCs w:val="20"/>
              </w:rPr>
              <w:t>….……</w:t>
            </w:r>
          </w:p>
        </w:tc>
        <w:tc>
          <w:tcPr>
            <w:tcW w:w="992" w:type="dxa"/>
            <w:tcBorders>
              <w:top w:val="single" w:sz="12" w:space="0" w:color="008000"/>
              <w:left w:val="single" w:sz="12" w:space="0" w:color="008000"/>
              <w:bottom w:val="single" w:sz="12" w:space="0" w:color="008000"/>
              <w:right w:val="single" w:sz="12" w:space="0" w:color="008000"/>
            </w:tcBorders>
          </w:tcPr>
          <w:p w14:paraId="4401FC87" w14:textId="37E304EB" w:rsidR="00BD672F" w:rsidRDefault="00BD672F" w:rsidP="00BD672F">
            <w:pPr>
              <w:jc w:val="center"/>
              <w:rPr>
                <w:rFonts w:ascii="Arial" w:eastAsia="Arial Unicode MS" w:hAnsi="Arial" w:cs="Arial"/>
                <w:szCs w:val="20"/>
              </w:rPr>
            </w:pPr>
          </w:p>
          <w:p w14:paraId="1B408EA7" w14:textId="77777777" w:rsidR="00BD672F" w:rsidRDefault="00BD672F" w:rsidP="00BD672F">
            <w:pPr>
              <w:jc w:val="center"/>
              <w:rPr>
                <w:rFonts w:ascii="Arial" w:eastAsia="Arial Unicode MS" w:hAnsi="Arial" w:cs="Arial"/>
                <w:szCs w:val="20"/>
              </w:rPr>
            </w:pPr>
          </w:p>
          <w:p w14:paraId="1A116C84" w14:textId="1B41AC0D"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993" w:type="dxa"/>
            <w:tcBorders>
              <w:top w:val="single" w:sz="12" w:space="0" w:color="008000"/>
              <w:left w:val="single" w:sz="12" w:space="0" w:color="008000"/>
              <w:bottom w:val="single" w:sz="12" w:space="0" w:color="008000"/>
              <w:right w:val="single" w:sz="12" w:space="0" w:color="008000"/>
            </w:tcBorders>
          </w:tcPr>
          <w:p w14:paraId="12043FF3" w14:textId="20DDEA8A" w:rsidR="00BD672F" w:rsidRDefault="00BD672F" w:rsidP="00BD672F">
            <w:pPr>
              <w:jc w:val="center"/>
              <w:rPr>
                <w:rFonts w:ascii="Arial" w:eastAsia="Arial Unicode MS" w:hAnsi="Arial" w:cs="Arial"/>
                <w:szCs w:val="20"/>
              </w:rPr>
            </w:pPr>
          </w:p>
          <w:p w14:paraId="7C7B8626" w14:textId="77777777" w:rsidR="003F48A8" w:rsidRDefault="003F48A8" w:rsidP="00BD672F">
            <w:pPr>
              <w:jc w:val="center"/>
              <w:rPr>
                <w:rFonts w:ascii="Arial" w:eastAsia="Arial Unicode MS" w:hAnsi="Arial" w:cs="Arial"/>
                <w:szCs w:val="20"/>
              </w:rPr>
            </w:pPr>
          </w:p>
          <w:p w14:paraId="297CB0E9" w14:textId="4815FCDB" w:rsidR="00BD672F" w:rsidRDefault="00BD672F" w:rsidP="00BD672F">
            <w:pPr>
              <w:jc w:val="center"/>
              <w:rPr>
                <w:rFonts w:ascii="Arial" w:eastAsia="Arial Unicode MS" w:hAnsi="Arial" w:cs="Arial"/>
                <w:szCs w:val="20"/>
              </w:rPr>
            </w:pPr>
            <w:r>
              <w:rPr>
                <w:rFonts w:ascii="Arial" w:eastAsia="Arial Unicode MS" w:hAnsi="Arial" w:cs="Arial"/>
                <w:szCs w:val="20"/>
              </w:rPr>
              <w:t>I______I</w:t>
            </w:r>
          </w:p>
        </w:tc>
        <w:tc>
          <w:tcPr>
            <w:tcW w:w="1072" w:type="dxa"/>
            <w:tcBorders>
              <w:top w:val="single" w:sz="12" w:space="0" w:color="008000"/>
              <w:left w:val="single" w:sz="12" w:space="0" w:color="008000"/>
              <w:bottom w:val="single" w:sz="12" w:space="0" w:color="008000"/>
              <w:right w:val="single" w:sz="12" w:space="0" w:color="008000"/>
            </w:tcBorders>
          </w:tcPr>
          <w:p w14:paraId="41D69E3A" w14:textId="0900D6BD" w:rsidR="00BD672F" w:rsidRDefault="00BD672F" w:rsidP="00BD672F">
            <w:pPr>
              <w:jc w:val="center"/>
              <w:rPr>
                <w:rFonts w:ascii="Arial" w:eastAsia="Arial Unicode MS" w:hAnsi="Arial" w:cs="Arial"/>
                <w:szCs w:val="20"/>
              </w:rPr>
            </w:pPr>
          </w:p>
          <w:p w14:paraId="003AD753" w14:textId="77777777" w:rsidR="00BD672F" w:rsidRDefault="00BD672F" w:rsidP="00BD672F">
            <w:pPr>
              <w:jc w:val="center"/>
              <w:rPr>
                <w:rFonts w:ascii="Arial" w:eastAsia="Arial Unicode MS" w:hAnsi="Arial" w:cs="Arial"/>
                <w:szCs w:val="20"/>
              </w:rPr>
            </w:pPr>
          </w:p>
          <w:p w14:paraId="2F9BB3E3" w14:textId="6180EF2F" w:rsidR="00BD672F" w:rsidRDefault="00BD672F" w:rsidP="00BD672F">
            <w:pPr>
              <w:jc w:val="center"/>
              <w:rPr>
                <w:rFonts w:ascii="Arial" w:eastAsia="Arial Unicode MS" w:hAnsi="Arial" w:cs="Arial"/>
                <w:szCs w:val="20"/>
              </w:rPr>
            </w:pPr>
            <w:r>
              <w:rPr>
                <w:rFonts w:ascii="Arial" w:eastAsia="Arial Unicode MS" w:hAnsi="Arial" w:cs="Arial"/>
                <w:szCs w:val="20"/>
              </w:rPr>
              <w:t>I___I</w:t>
            </w:r>
          </w:p>
        </w:tc>
        <w:tc>
          <w:tcPr>
            <w:tcW w:w="1532" w:type="dxa"/>
            <w:tcBorders>
              <w:top w:val="single" w:sz="12" w:space="0" w:color="008000"/>
              <w:left w:val="single" w:sz="12" w:space="0" w:color="008000"/>
              <w:bottom w:val="single" w:sz="12" w:space="0" w:color="008000"/>
              <w:right w:val="single" w:sz="12" w:space="0" w:color="008000"/>
            </w:tcBorders>
          </w:tcPr>
          <w:p w14:paraId="4DA57F1B" w14:textId="77777777" w:rsidR="00BD672F" w:rsidRDefault="00BD672F" w:rsidP="00BD672F">
            <w:pPr>
              <w:spacing w:before="240"/>
              <w:jc w:val="right"/>
              <w:rPr>
                <w:rFonts w:ascii="Arial" w:eastAsia="Arial Unicode MS" w:hAnsi="Arial" w:cs="Arial"/>
                <w:szCs w:val="20"/>
              </w:rPr>
            </w:pPr>
          </w:p>
        </w:tc>
      </w:tr>
    </w:tbl>
    <w:p w14:paraId="69C9473B" w14:textId="7D774D34" w:rsidR="002B3746" w:rsidRDefault="002B3746" w:rsidP="002B3746">
      <w:r w:rsidRPr="00B85A04">
        <w:rPr>
          <w:b/>
          <w:bCs/>
          <w:sz w:val="16"/>
          <w:szCs w:val="16"/>
        </w:rPr>
        <w:t>*1 Numéro d'ordre</w:t>
      </w:r>
      <w:r w:rsidRPr="00B85A04">
        <w:rPr>
          <w:sz w:val="16"/>
          <w:szCs w:val="16"/>
        </w:rPr>
        <w:t xml:space="preserve"> de la fiche </w:t>
      </w:r>
      <w:r>
        <w:rPr>
          <w:sz w:val="16"/>
          <w:szCs w:val="16"/>
        </w:rPr>
        <w:t>A1</w:t>
      </w:r>
      <w:r w:rsidRPr="00B85A04">
        <w:rPr>
          <w:sz w:val="16"/>
          <w:szCs w:val="16"/>
        </w:rPr>
        <w:t xml:space="preserve"> Inventaire détaillé de la population (page précédente</w:t>
      </w:r>
      <w:r>
        <w:rPr>
          <w:sz w:val="16"/>
          <w:szCs w:val="16"/>
        </w:rPr>
        <w:t>)</w:t>
      </w:r>
    </w:p>
    <w:p w14:paraId="51C86078" w14:textId="0CF468DC" w:rsidR="002B3746" w:rsidRDefault="002B3746" w:rsidP="002B3746">
      <w:pPr>
        <w:rPr>
          <w:sz w:val="16"/>
          <w:szCs w:val="16"/>
        </w:rPr>
      </w:pPr>
      <w:r w:rsidRPr="00162892">
        <w:rPr>
          <w:b/>
          <w:sz w:val="16"/>
          <w:szCs w:val="16"/>
        </w:rPr>
        <w:t>*2</w:t>
      </w:r>
      <w:r w:rsidRPr="002B3746">
        <w:rPr>
          <w:sz w:val="16"/>
          <w:szCs w:val="16"/>
        </w:rPr>
        <w:t xml:space="preserve"> </w:t>
      </w:r>
      <w:r>
        <w:rPr>
          <w:sz w:val="16"/>
          <w:szCs w:val="16"/>
        </w:rPr>
        <w:t xml:space="preserve">Ecrivez le code de l’activité : </w:t>
      </w:r>
      <w:r w:rsidR="00454506">
        <w:rPr>
          <w:sz w:val="16"/>
          <w:szCs w:val="16"/>
        </w:rPr>
        <w:t xml:space="preserve">voir </w:t>
      </w:r>
      <w:r w:rsidR="00454506" w:rsidRPr="00454506">
        <w:rPr>
          <w:b/>
          <w:sz w:val="16"/>
          <w:szCs w:val="16"/>
        </w:rPr>
        <w:t>grille Activités</w:t>
      </w:r>
    </w:p>
    <w:p w14:paraId="59261FF7" w14:textId="40E19288" w:rsidR="00162892" w:rsidRDefault="00162892" w:rsidP="002B3746">
      <w:pPr>
        <w:rPr>
          <w:sz w:val="16"/>
          <w:szCs w:val="16"/>
        </w:rPr>
      </w:pPr>
      <w:r w:rsidRPr="00687671">
        <w:rPr>
          <w:b/>
          <w:sz w:val="16"/>
          <w:szCs w:val="16"/>
        </w:rPr>
        <w:t>*3</w:t>
      </w:r>
      <w:r w:rsidR="004956E6">
        <w:rPr>
          <w:sz w:val="16"/>
          <w:szCs w:val="16"/>
        </w:rPr>
        <w:t xml:space="preserve"> Les codes correspondent aux</w:t>
      </w:r>
      <w:r>
        <w:rPr>
          <w:sz w:val="16"/>
          <w:szCs w:val="16"/>
        </w:rPr>
        <w:t xml:space="preserve"> mois de l’année</w:t>
      </w:r>
      <w:r w:rsidR="004956E6">
        <w:rPr>
          <w:sz w:val="16"/>
          <w:szCs w:val="16"/>
        </w:rPr>
        <w:t xml:space="preserve"> suivants</w:t>
      </w:r>
      <w:r>
        <w:rPr>
          <w:sz w:val="16"/>
          <w:szCs w:val="16"/>
        </w:rPr>
        <w:t> : 1= janvier, 2= février, 3=mars, 4=avril, 5=mai, 6=juin, 7=juillet, 8=août, 9=septembre, 10=octobre, 11=novembre, 12=décembre</w:t>
      </w:r>
      <w:r w:rsidR="00897E59">
        <w:rPr>
          <w:sz w:val="16"/>
          <w:szCs w:val="16"/>
        </w:rPr>
        <w:t> ; compléte</w:t>
      </w:r>
      <w:r w:rsidR="003F48A8">
        <w:rPr>
          <w:sz w:val="16"/>
          <w:szCs w:val="16"/>
        </w:rPr>
        <w:t>r avec nb de jours par mois ou TP</w:t>
      </w:r>
      <w:r w:rsidR="00897E59">
        <w:rPr>
          <w:sz w:val="16"/>
          <w:szCs w:val="16"/>
        </w:rPr>
        <w:t>= tous les jours du mois</w:t>
      </w:r>
      <w:r w:rsidR="003F48A8">
        <w:rPr>
          <w:sz w:val="16"/>
          <w:szCs w:val="16"/>
        </w:rPr>
        <w:t xml:space="preserve"> (sauf jours de repos)</w:t>
      </w:r>
    </w:p>
    <w:p w14:paraId="0291FF31" w14:textId="52B73C5F" w:rsidR="00245F96" w:rsidRDefault="00AC2208" w:rsidP="00245F96">
      <w:pPr>
        <w:rPr>
          <w:sz w:val="16"/>
          <w:szCs w:val="16"/>
        </w:rPr>
      </w:pPr>
      <w:r w:rsidRPr="0097495B">
        <w:rPr>
          <w:b/>
          <w:sz w:val="16"/>
          <w:szCs w:val="16"/>
        </w:rPr>
        <w:t>*</w:t>
      </w:r>
      <w:r w:rsidR="00CA5EC4">
        <w:rPr>
          <w:b/>
          <w:sz w:val="16"/>
          <w:szCs w:val="16"/>
        </w:rPr>
        <w:t>4</w:t>
      </w:r>
      <w:r>
        <w:rPr>
          <w:sz w:val="16"/>
          <w:szCs w:val="16"/>
        </w:rPr>
        <w:t xml:space="preserve"> </w:t>
      </w:r>
      <w:r w:rsidR="00245F96" w:rsidRPr="00245F96">
        <w:rPr>
          <w:b/>
          <w:sz w:val="16"/>
          <w:szCs w:val="16"/>
        </w:rPr>
        <w:t>Durée de l’</w:t>
      </w:r>
      <w:r w:rsidR="00245F96">
        <w:rPr>
          <w:b/>
          <w:sz w:val="16"/>
          <w:szCs w:val="16"/>
        </w:rPr>
        <w:t>accord de travail</w:t>
      </w:r>
      <w:r w:rsidR="00245F96">
        <w:rPr>
          <w:sz w:val="16"/>
          <w:szCs w:val="16"/>
        </w:rPr>
        <w:t> : 1=Engagement à durée indéterminée ; 2=</w:t>
      </w:r>
      <w:r w:rsidR="00245F96" w:rsidRPr="00245F96">
        <w:rPr>
          <w:sz w:val="16"/>
          <w:szCs w:val="16"/>
        </w:rPr>
        <w:t>Engagement temporaire / sais</w:t>
      </w:r>
      <w:r w:rsidR="00245F96">
        <w:rPr>
          <w:sz w:val="16"/>
          <w:szCs w:val="16"/>
        </w:rPr>
        <w:t xml:space="preserve">onnier (sur plusieurs semaines) ; 3= </w:t>
      </w:r>
      <w:r w:rsidR="00245F96" w:rsidRPr="00245F96">
        <w:rPr>
          <w:sz w:val="16"/>
          <w:szCs w:val="16"/>
        </w:rPr>
        <w:t>Engagement à la journée</w:t>
      </w:r>
      <w:r w:rsidR="00245F96">
        <w:rPr>
          <w:sz w:val="16"/>
          <w:szCs w:val="16"/>
        </w:rPr>
        <w:t xml:space="preserve"> </w:t>
      </w:r>
    </w:p>
    <w:p w14:paraId="2D6BB54B" w14:textId="088191DD" w:rsidR="002D1F43" w:rsidRDefault="00245F96" w:rsidP="002B3746">
      <w:pPr>
        <w:rPr>
          <w:sz w:val="16"/>
          <w:szCs w:val="16"/>
        </w:rPr>
      </w:pPr>
      <w:r>
        <w:rPr>
          <w:sz w:val="16"/>
          <w:szCs w:val="16"/>
        </w:rPr>
        <w:t>*</w:t>
      </w:r>
      <w:r w:rsidRPr="00245F96">
        <w:rPr>
          <w:b/>
          <w:sz w:val="16"/>
          <w:szCs w:val="16"/>
        </w:rPr>
        <w:t xml:space="preserve">5 </w:t>
      </w:r>
      <w:r w:rsidR="00687671" w:rsidRPr="00897E59">
        <w:rPr>
          <w:b/>
          <w:sz w:val="16"/>
          <w:szCs w:val="16"/>
        </w:rPr>
        <w:t>Type de paiement du travail</w:t>
      </w:r>
      <w:r w:rsidR="002D1F43">
        <w:rPr>
          <w:sz w:val="16"/>
          <w:szCs w:val="16"/>
        </w:rPr>
        <w:t> :</w:t>
      </w:r>
      <w:r w:rsidR="00687671">
        <w:rPr>
          <w:sz w:val="16"/>
          <w:szCs w:val="16"/>
        </w:rPr>
        <w:t xml:space="preserve"> 1=paiement à la journée, 2= paiement</w:t>
      </w:r>
      <w:r w:rsidR="002D1F43">
        <w:rPr>
          <w:sz w:val="16"/>
          <w:szCs w:val="16"/>
        </w:rPr>
        <w:t xml:space="preserve"> à</w:t>
      </w:r>
      <w:r w:rsidR="00687671">
        <w:rPr>
          <w:sz w:val="16"/>
          <w:szCs w:val="16"/>
        </w:rPr>
        <w:t xml:space="preserve"> la demi-journée, 3=paiement</w:t>
      </w:r>
      <w:r w:rsidR="002D1F43">
        <w:rPr>
          <w:sz w:val="16"/>
          <w:szCs w:val="16"/>
        </w:rPr>
        <w:t xml:space="preserve"> au mois, 4=</w:t>
      </w:r>
      <w:r w:rsidR="00EF0431">
        <w:rPr>
          <w:sz w:val="16"/>
          <w:szCs w:val="16"/>
        </w:rPr>
        <w:t xml:space="preserve"> paiement à la tâche, 5=vente d’un produit ou d’une prestation</w:t>
      </w:r>
      <w:r w:rsidR="00897E59">
        <w:rPr>
          <w:sz w:val="16"/>
          <w:szCs w:val="16"/>
        </w:rPr>
        <w:t>, 6=entraide</w:t>
      </w:r>
    </w:p>
    <w:p w14:paraId="5D5C74EB" w14:textId="7EC7A127" w:rsidR="00687671" w:rsidRDefault="00AC2208" w:rsidP="002B3746">
      <w:pPr>
        <w:rPr>
          <w:sz w:val="16"/>
          <w:szCs w:val="16"/>
        </w:rPr>
      </w:pPr>
      <w:r>
        <w:rPr>
          <w:b/>
          <w:sz w:val="16"/>
          <w:szCs w:val="16"/>
        </w:rPr>
        <w:t>*</w:t>
      </w:r>
      <w:r w:rsidR="00245F96">
        <w:rPr>
          <w:b/>
          <w:sz w:val="16"/>
          <w:szCs w:val="16"/>
        </w:rPr>
        <w:t>6</w:t>
      </w:r>
      <w:r w:rsidR="00687671">
        <w:rPr>
          <w:sz w:val="16"/>
          <w:szCs w:val="16"/>
        </w:rPr>
        <w:t xml:space="preserve"> </w:t>
      </w:r>
      <w:r w:rsidR="00687671" w:rsidRPr="00897E59">
        <w:rPr>
          <w:b/>
          <w:sz w:val="16"/>
          <w:szCs w:val="16"/>
        </w:rPr>
        <w:t>Paiement par unité de travail</w:t>
      </w:r>
      <w:r w:rsidR="00687671">
        <w:rPr>
          <w:sz w:val="16"/>
          <w:szCs w:val="16"/>
        </w:rPr>
        <w:t>, selon le type de paiement renseigné</w:t>
      </w:r>
      <w:r w:rsidR="00EF0431">
        <w:rPr>
          <w:sz w:val="16"/>
          <w:szCs w:val="16"/>
        </w:rPr>
        <w:t xml:space="preserve">, </w:t>
      </w:r>
      <w:r w:rsidR="00D20120">
        <w:rPr>
          <w:sz w:val="16"/>
          <w:szCs w:val="16"/>
        </w:rPr>
        <w:t xml:space="preserve">mettre code puis ajouter la valeur en FCFA, 1= paiement monétaire, 2=paiement en nature, 3= les deux ; </w:t>
      </w:r>
    </w:p>
    <w:p w14:paraId="4B67A1BF" w14:textId="2CB29646" w:rsidR="00BE79C6" w:rsidRDefault="00245F96" w:rsidP="002B3746">
      <w:pPr>
        <w:rPr>
          <w:sz w:val="16"/>
          <w:szCs w:val="16"/>
        </w:rPr>
      </w:pPr>
      <w:r>
        <w:rPr>
          <w:b/>
          <w:sz w:val="16"/>
          <w:szCs w:val="16"/>
        </w:rPr>
        <w:t>*7</w:t>
      </w:r>
      <w:r w:rsidR="00640F9A">
        <w:rPr>
          <w:b/>
          <w:sz w:val="16"/>
          <w:szCs w:val="16"/>
        </w:rPr>
        <w:t xml:space="preserve"> </w:t>
      </w:r>
      <w:r w:rsidR="00BE79C6">
        <w:rPr>
          <w:b/>
          <w:sz w:val="16"/>
          <w:szCs w:val="16"/>
        </w:rPr>
        <w:t xml:space="preserve">Type de </w:t>
      </w:r>
      <w:r w:rsidR="00670EF0">
        <w:rPr>
          <w:b/>
          <w:sz w:val="16"/>
          <w:szCs w:val="16"/>
        </w:rPr>
        <w:t xml:space="preserve">coûts </w:t>
      </w:r>
      <w:r w:rsidR="00BE79C6">
        <w:rPr>
          <w:b/>
          <w:sz w:val="16"/>
          <w:szCs w:val="16"/>
        </w:rPr>
        <w:t>nécessaire</w:t>
      </w:r>
      <w:r w:rsidR="00670EF0">
        <w:rPr>
          <w:b/>
          <w:sz w:val="16"/>
          <w:szCs w:val="16"/>
        </w:rPr>
        <w:t>s</w:t>
      </w:r>
      <w:r w:rsidR="00BE79C6">
        <w:rPr>
          <w:b/>
          <w:sz w:val="16"/>
          <w:szCs w:val="16"/>
        </w:rPr>
        <w:t xml:space="preserve"> à la réalisation de cette activité </w:t>
      </w:r>
      <w:r w:rsidR="00BE79C6" w:rsidRPr="002040F6">
        <w:rPr>
          <w:sz w:val="16"/>
          <w:szCs w:val="16"/>
        </w:rPr>
        <w:t>: 1=fr</w:t>
      </w:r>
      <w:r w:rsidR="002040F6" w:rsidRPr="002040F6">
        <w:rPr>
          <w:sz w:val="16"/>
          <w:szCs w:val="16"/>
        </w:rPr>
        <w:t>ais de transport,</w:t>
      </w:r>
      <w:r w:rsidR="002040F6">
        <w:rPr>
          <w:sz w:val="16"/>
          <w:szCs w:val="16"/>
        </w:rPr>
        <w:t xml:space="preserve"> 2=accès à l’in</w:t>
      </w:r>
      <w:r w:rsidR="005F2E40">
        <w:rPr>
          <w:sz w:val="16"/>
          <w:szCs w:val="16"/>
        </w:rPr>
        <w:t>formation, 3=achat de matériel/équipement, 4=achat</w:t>
      </w:r>
      <w:r w:rsidR="002040F6">
        <w:rPr>
          <w:b/>
          <w:sz w:val="16"/>
          <w:szCs w:val="16"/>
        </w:rPr>
        <w:t xml:space="preserve"> </w:t>
      </w:r>
      <w:r w:rsidR="005F2E40" w:rsidRPr="005F2E40">
        <w:rPr>
          <w:sz w:val="16"/>
          <w:szCs w:val="16"/>
        </w:rPr>
        <w:t>de biens consommables</w:t>
      </w:r>
    </w:p>
    <w:p w14:paraId="466D8576" w14:textId="191DCF1A" w:rsidR="00640F9A" w:rsidRDefault="00CA5EC4" w:rsidP="00BD672F">
      <w:pPr>
        <w:rPr>
          <w:sz w:val="16"/>
          <w:szCs w:val="16"/>
        </w:rPr>
      </w:pPr>
      <w:r>
        <w:rPr>
          <w:b/>
          <w:sz w:val="16"/>
          <w:szCs w:val="16"/>
        </w:rPr>
        <w:t>*</w:t>
      </w:r>
      <w:r w:rsidR="00245F96">
        <w:rPr>
          <w:b/>
          <w:sz w:val="16"/>
          <w:szCs w:val="16"/>
        </w:rPr>
        <w:t>8</w:t>
      </w:r>
      <w:r w:rsidR="00F64292">
        <w:rPr>
          <w:sz w:val="16"/>
          <w:szCs w:val="16"/>
        </w:rPr>
        <w:t xml:space="preserve"> </w:t>
      </w:r>
      <w:r w:rsidR="00BD672F" w:rsidRPr="00BD672F">
        <w:rPr>
          <w:b/>
          <w:sz w:val="16"/>
          <w:szCs w:val="16"/>
        </w:rPr>
        <w:t>Utilisation du revenu</w:t>
      </w:r>
      <w:r w:rsidR="00BD672F">
        <w:rPr>
          <w:sz w:val="16"/>
          <w:szCs w:val="16"/>
        </w:rPr>
        <w:t xml:space="preserve"> : </w:t>
      </w:r>
      <w:r w:rsidR="00BD672F">
        <w:rPr>
          <w:sz w:val="16"/>
        </w:rPr>
        <w:t>1=</w:t>
      </w:r>
      <w:r w:rsidR="00BD672F" w:rsidRPr="005A1CDA">
        <w:rPr>
          <w:sz w:val="16"/>
        </w:rPr>
        <w:t>Contribution au fonctionnement de l’exploitation agricole</w:t>
      </w:r>
      <w:r w:rsidR="00BD672F">
        <w:rPr>
          <w:sz w:val="16"/>
        </w:rPr>
        <w:t xml:space="preserve"> (reverser au chef d’exploitation), 2=</w:t>
      </w:r>
      <w:r w:rsidR="00BD672F" w:rsidRPr="005A1CDA">
        <w:rPr>
          <w:sz w:val="16"/>
        </w:rPr>
        <w:t>Achat de nourriture</w:t>
      </w:r>
      <w:r w:rsidR="00BD672F">
        <w:rPr>
          <w:sz w:val="16"/>
        </w:rPr>
        <w:t xml:space="preserve"> </w:t>
      </w:r>
      <w:r w:rsidR="000F6F9A">
        <w:rPr>
          <w:sz w:val="16"/>
        </w:rPr>
        <w:t xml:space="preserve">ou </w:t>
      </w:r>
      <w:r w:rsidR="00BD672F" w:rsidRPr="005A1CDA">
        <w:rPr>
          <w:sz w:val="16"/>
        </w:rPr>
        <w:t>d</w:t>
      </w:r>
      <w:r w:rsidR="000F6F9A">
        <w:rPr>
          <w:sz w:val="16"/>
        </w:rPr>
        <w:t>e</w:t>
      </w:r>
      <w:r w:rsidR="00BD672F" w:rsidRPr="005A1CDA">
        <w:rPr>
          <w:sz w:val="16"/>
        </w:rPr>
        <w:t xml:space="preserve"> biens de consommation pour le ménage</w:t>
      </w:r>
      <w:r w:rsidR="00BD672F">
        <w:rPr>
          <w:sz w:val="16"/>
        </w:rPr>
        <w:t xml:space="preserve">, </w:t>
      </w:r>
      <w:r w:rsidR="000F6F9A">
        <w:rPr>
          <w:sz w:val="16"/>
        </w:rPr>
        <w:t>3=</w:t>
      </w:r>
      <w:r w:rsidR="00DF17F2">
        <w:rPr>
          <w:sz w:val="16"/>
        </w:rPr>
        <w:t xml:space="preserve">Dépenses personnelles, </w:t>
      </w:r>
      <w:r w:rsidR="008E39D8">
        <w:rPr>
          <w:sz w:val="16"/>
        </w:rPr>
        <w:t>4=</w:t>
      </w:r>
      <w:r w:rsidR="00BD672F" w:rsidRPr="005A1CDA">
        <w:rPr>
          <w:sz w:val="16"/>
        </w:rPr>
        <w:t>Autre</w:t>
      </w:r>
      <w:r w:rsidR="00DF17F2">
        <w:rPr>
          <w:sz w:val="16"/>
        </w:rPr>
        <w:t>s</w:t>
      </w:r>
    </w:p>
    <w:p w14:paraId="5FE0042E" w14:textId="77777777" w:rsidR="005C5BB6" w:rsidRPr="00BE79C6" w:rsidRDefault="005C5BB6" w:rsidP="00F64292">
      <w:pPr>
        <w:rPr>
          <w:sz w:val="16"/>
          <w:szCs w:val="16"/>
        </w:rPr>
      </w:pPr>
    </w:p>
    <w:p w14:paraId="23457FEA" w14:textId="4EA605E4" w:rsidR="00D30E69" w:rsidRPr="004F3339" w:rsidRDefault="0084605C" w:rsidP="009A2324">
      <w:pPr>
        <w:pStyle w:val="Titre2"/>
      </w:pPr>
      <w:bookmarkStart w:id="4" w:name="_Toc22894237"/>
      <w:r>
        <w:t xml:space="preserve">A3) </w:t>
      </w:r>
      <w:r w:rsidR="00D30E69" w:rsidRPr="002E5E38">
        <w:t>Personnes absentes de l’exploitation (</w:t>
      </w:r>
      <w:r w:rsidR="00D30E69">
        <w:t xml:space="preserve">départ définitif, </w:t>
      </w:r>
      <w:r w:rsidR="00D30E69" w:rsidRPr="002E5E38">
        <w:t>migration et exode</w:t>
      </w:r>
      <w:r w:rsidR="00D30E69">
        <w:t xml:space="preserve"> </w:t>
      </w:r>
      <w:r w:rsidR="00D30E69" w:rsidRPr="00A06913">
        <w:t>longue durée</w:t>
      </w:r>
      <w:r w:rsidR="00D30E69" w:rsidRPr="002E5E38">
        <w:t xml:space="preserve">) </w:t>
      </w:r>
      <w:r w:rsidR="00D30E69" w:rsidRPr="004F3339">
        <w:t>(</w:t>
      </w:r>
      <w:r w:rsidR="00D30E69" w:rsidRPr="003A3F49">
        <w:rPr>
          <w:sz w:val="16"/>
        </w:rPr>
        <w:t>N° 1ere colonne : r</w:t>
      </w:r>
      <w:r w:rsidR="00B926EA">
        <w:rPr>
          <w:sz w:val="16"/>
        </w:rPr>
        <w:t>eprendre le numéro de la liste A</w:t>
      </w:r>
      <w:r w:rsidR="00D30E69" w:rsidRPr="003A3F49">
        <w:rPr>
          <w:sz w:val="16"/>
        </w:rPr>
        <w:t>1 d’inventaire page précédente)</w:t>
      </w:r>
      <w:bookmarkEnd w:id="4"/>
      <w:r w:rsidR="00D30E69">
        <w:t xml:space="preserve"> </w:t>
      </w:r>
    </w:p>
    <w:tbl>
      <w:tblPr>
        <w:tblW w:w="15421" w:type="dxa"/>
        <w:tblInd w:w="15" w:type="dxa"/>
        <w:tblBorders>
          <w:top w:val="single" w:sz="12" w:space="0" w:color="008000"/>
          <w:left w:val="nil"/>
          <w:bottom w:val="single" w:sz="12" w:space="0" w:color="008000"/>
          <w:right w:val="nil"/>
          <w:insideH w:val="nil"/>
          <w:insideV w:val="nil"/>
        </w:tblBorders>
        <w:tblLayout w:type="fixed"/>
        <w:tblCellMar>
          <w:left w:w="0" w:type="dxa"/>
          <w:right w:w="0" w:type="dxa"/>
        </w:tblCellMar>
        <w:tblLook w:val="00A0" w:firstRow="1" w:lastRow="0" w:firstColumn="1" w:lastColumn="0" w:noHBand="0" w:noVBand="0"/>
      </w:tblPr>
      <w:tblGrid>
        <w:gridCol w:w="488"/>
        <w:gridCol w:w="716"/>
        <w:gridCol w:w="1601"/>
        <w:gridCol w:w="1701"/>
        <w:gridCol w:w="1701"/>
        <w:gridCol w:w="1560"/>
        <w:gridCol w:w="1417"/>
        <w:gridCol w:w="1843"/>
        <w:gridCol w:w="2410"/>
        <w:gridCol w:w="1984"/>
      </w:tblGrid>
      <w:tr w:rsidR="00902009" w:rsidRPr="002E5E38" w14:paraId="506FD2F7" w14:textId="77777777" w:rsidTr="00902009">
        <w:trPr>
          <w:trHeight w:val="405"/>
        </w:trPr>
        <w:tc>
          <w:tcPr>
            <w:tcW w:w="488" w:type="dxa"/>
            <w:tcBorders>
              <w:top w:val="single" w:sz="12" w:space="0" w:color="008000"/>
              <w:left w:val="single" w:sz="12" w:space="0" w:color="008000"/>
              <w:bottom w:val="nil"/>
              <w:right w:val="nil"/>
            </w:tcBorders>
            <w:noWrap/>
            <w:vAlign w:val="center"/>
          </w:tcPr>
          <w:p w14:paraId="3C48EBD5" w14:textId="77777777" w:rsidR="00902009" w:rsidRPr="002E5E38" w:rsidRDefault="00902009" w:rsidP="00902009">
            <w:pPr>
              <w:jc w:val="center"/>
              <w:rPr>
                <w:rFonts w:eastAsia="Arial Unicode MS"/>
                <w:sz w:val="18"/>
                <w:szCs w:val="18"/>
              </w:rPr>
            </w:pPr>
            <w:r w:rsidRPr="002E5E38">
              <w:rPr>
                <w:rFonts w:eastAsia="Arial Unicode MS"/>
                <w:sz w:val="18"/>
                <w:szCs w:val="18"/>
              </w:rPr>
              <w:t>N°</w:t>
            </w:r>
          </w:p>
        </w:tc>
        <w:tc>
          <w:tcPr>
            <w:tcW w:w="716" w:type="dxa"/>
            <w:tcBorders>
              <w:top w:val="single" w:sz="12" w:space="0" w:color="008000"/>
              <w:left w:val="single" w:sz="12" w:space="0" w:color="008000"/>
              <w:bottom w:val="nil"/>
              <w:right w:val="single" w:sz="12" w:space="0" w:color="008000"/>
            </w:tcBorders>
            <w:vAlign w:val="center"/>
          </w:tcPr>
          <w:p w14:paraId="548C2138" w14:textId="77777777" w:rsidR="00902009" w:rsidRPr="002E5E38" w:rsidRDefault="00902009" w:rsidP="00902009">
            <w:pPr>
              <w:jc w:val="center"/>
              <w:rPr>
                <w:rFonts w:eastAsia="Arial Unicode MS"/>
                <w:sz w:val="16"/>
                <w:szCs w:val="16"/>
              </w:rPr>
            </w:pPr>
            <w:r w:rsidRPr="002E5E38">
              <w:rPr>
                <w:rFonts w:eastAsia="Arial Unicode MS"/>
                <w:sz w:val="16"/>
                <w:szCs w:val="16"/>
              </w:rPr>
              <w:t>Date de départ</w:t>
            </w:r>
          </w:p>
        </w:tc>
        <w:tc>
          <w:tcPr>
            <w:tcW w:w="1601" w:type="dxa"/>
            <w:tcBorders>
              <w:top w:val="single" w:sz="12" w:space="0" w:color="008000"/>
              <w:left w:val="single" w:sz="12" w:space="0" w:color="008000"/>
              <w:bottom w:val="nil"/>
              <w:right w:val="single" w:sz="12" w:space="0" w:color="008000"/>
            </w:tcBorders>
            <w:vAlign w:val="center"/>
          </w:tcPr>
          <w:p w14:paraId="1EE34F31" w14:textId="54855DC4" w:rsidR="00902009" w:rsidRPr="002E5E38" w:rsidRDefault="00902009" w:rsidP="00A16DB7">
            <w:pPr>
              <w:jc w:val="center"/>
              <w:rPr>
                <w:rFonts w:eastAsia="Arial Unicode MS"/>
                <w:sz w:val="16"/>
                <w:szCs w:val="16"/>
              </w:rPr>
            </w:pPr>
            <w:r w:rsidRPr="002E5E38">
              <w:rPr>
                <w:rFonts w:eastAsia="Arial Unicode MS"/>
                <w:sz w:val="16"/>
                <w:szCs w:val="16"/>
              </w:rPr>
              <w:t>Lieu actuel de résidence</w:t>
            </w:r>
            <w:r>
              <w:rPr>
                <w:rFonts w:eastAsia="Arial Unicode MS"/>
                <w:sz w:val="16"/>
                <w:szCs w:val="16"/>
              </w:rPr>
              <w:t xml:space="preserve"> </w:t>
            </w:r>
          </w:p>
        </w:tc>
        <w:tc>
          <w:tcPr>
            <w:tcW w:w="1701" w:type="dxa"/>
            <w:tcBorders>
              <w:top w:val="single" w:sz="12" w:space="0" w:color="008000"/>
              <w:left w:val="single" w:sz="12" w:space="0" w:color="008000"/>
              <w:bottom w:val="nil"/>
              <w:right w:val="single" w:sz="12" w:space="0" w:color="008000"/>
            </w:tcBorders>
            <w:vAlign w:val="center"/>
          </w:tcPr>
          <w:p w14:paraId="1161C938" w14:textId="77777777" w:rsidR="00902009" w:rsidRPr="002E5E38" w:rsidRDefault="00902009" w:rsidP="00902009">
            <w:pPr>
              <w:jc w:val="center"/>
              <w:rPr>
                <w:rFonts w:eastAsia="Arial Unicode MS"/>
                <w:sz w:val="16"/>
                <w:szCs w:val="16"/>
              </w:rPr>
            </w:pPr>
            <w:r w:rsidRPr="002E5E38">
              <w:rPr>
                <w:rFonts w:eastAsia="Arial Unicode MS"/>
                <w:sz w:val="16"/>
                <w:szCs w:val="16"/>
              </w:rPr>
              <w:t>Motif du départ</w:t>
            </w:r>
          </w:p>
        </w:tc>
        <w:tc>
          <w:tcPr>
            <w:tcW w:w="1701" w:type="dxa"/>
            <w:tcBorders>
              <w:top w:val="single" w:sz="12" w:space="0" w:color="008000"/>
              <w:left w:val="single" w:sz="12" w:space="0" w:color="008000"/>
              <w:bottom w:val="nil"/>
              <w:right w:val="single" w:sz="12" w:space="0" w:color="008000"/>
            </w:tcBorders>
            <w:vAlign w:val="center"/>
          </w:tcPr>
          <w:p w14:paraId="6F712895" w14:textId="77777777" w:rsidR="00902009" w:rsidRPr="002E5E38" w:rsidRDefault="00902009" w:rsidP="00902009">
            <w:pPr>
              <w:jc w:val="center"/>
              <w:rPr>
                <w:rFonts w:eastAsia="Arial Unicode MS"/>
                <w:sz w:val="16"/>
                <w:szCs w:val="16"/>
              </w:rPr>
            </w:pPr>
            <w:r w:rsidRPr="002E5E38">
              <w:rPr>
                <w:rFonts w:eastAsia="Arial Unicode MS"/>
                <w:sz w:val="16"/>
                <w:szCs w:val="16"/>
              </w:rPr>
              <w:t>Fonction ou activités actuelles</w:t>
            </w:r>
          </w:p>
        </w:tc>
        <w:tc>
          <w:tcPr>
            <w:tcW w:w="1560" w:type="dxa"/>
            <w:tcBorders>
              <w:top w:val="single" w:sz="12" w:space="0" w:color="008000"/>
              <w:left w:val="single" w:sz="12" w:space="0" w:color="008000"/>
              <w:bottom w:val="nil"/>
              <w:right w:val="single" w:sz="12" w:space="0" w:color="008000"/>
            </w:tcBorders>
            <w:vAlign w:val="center"/>
          </w:tcPr>
          <w:p w14:paraId="632EC1A8" w14:textId="2EFB4822" w:rsidR="00902009" w:rsidRPr="002E5E38" w:rsidRDefault="00902009" w:rsidP="00902009">
            <w:pPr>
              <w:jc w:val="center"/>
              <w:rPr>
                <w:sz w:val="16"/>
                <w:szCs w:val="16"/>
              </w:rPr>
            </w:pPr>
            <w:r>
              <w:rPr>
                <w:sz w:val="16"/>
                <w:szCs w:val="16"/>
              </w:rPr>
              <w:t>Envoi de fonds par la personne au ménage</w:t>
            </w:r>
          </w:p>
        </w:tc>
        <w:tc>
          <w:tcPr>
            <w:tcW w:w="1417" w:type="dxa"/>
            <w:tcBorders>
              <w:top w:val="single" w:sz="12" w:space="0" w:color="008000"/>
              <w:left w:val="single" w:sz="12" w:space="0" w:color="008000"/>
              <w:bottom w:val="nil"/>
              <w:right w:val="single" w:sz="12" w:space="0" w:color="008000"/>
            </w:tcBorders>
            <w:vAlign w:val="center"/>
          </w:tcPr>
          <w:p w14:paraId="384A526D" w14:textId="7029CA51" w:rsidR="00902009" w:rsidRDefault="00902009" w:rsidP="00902009">
            <w:pPr>
              <w:jc w:val="center"/>
              <w:rPr>
                <w:sz w:val="16"/>
                <w:szCs w:val="16"/>
              </w:rPr>
            </w:pPr>
            <w:r>
              <w:rPr>
                <w:sz w:val="16"/>
                <w:szCs w:val="16"/>
              </w:rPr>
              <w:t>Envoi de fonds du ménage pour la personne</w:t>
            </w:r>
          </w:p>
        </w:tc>
        <w:tc>
          <w:tcPr>
            <w:tcW w:w="1843" w:type="dxa"/>
            <w:tcBorders>
              <w:top w:val="single" w:sz="12" w:space="0" w:color="008000"/>
              <w:left w:val="single" w:sz="12" w:space="0" w:color="008000"/>
              <w:bottom w:val="nil"/>
              <w:right w:val="single" w:sz="12" w:space="0" w:color="008000"/>
            </w:tcBorders>
          </w:tcPr>
          <w:p w14:paraId="01E03EF9" w14:textId="15E2C91E" w:rsidR="00902009" w:rsidRPr="002E5E38" w:rsidRDefault="00902009" w:rsidP="00902009">
            <w:pPr>
              <w:jc w:val="center"/>
              <w:rPr>
                <w:sz w:val="16"/>
                <w:szCs w:val="16"/>
              </w:rPr>
            </w:pPr>
            <w:r>
              <w:rPr>
                <w:sz w:val="16"/>
                <w:szCs w:val="16"/>
              </w:rPr>
              <w:t xml:space="preserve">Montant des fonds envoyés </w:t>
            </w:r>
            <w:r>
              <w:rPr>
                <w:b/>
                <w:sz w:val="16"/>
                <w:szCs w:val="16"/>
                <w:u w:val="single"/>
              </w:rPr>
              <w:t>en moyenne</w:t>
            </w:r>
            <w:r>
              <w:rPr>
                <w:sz w:val="16"/>
                <w:szCs w:val="16"/>
              </w:rPr>
              <w:t xml:space="preserve">  par an en FCFA</w:t>
            </w:r>
          </w:p>
        </w:tc>
        <w:tc>
          <w:tcPr>
            <w:tcW w:w="2410" w:type="dxa"/>
            <w:tcBorders>
              <w:top w:val="single" w:sz="12" w:space="0" w:color="008000"/>
              <w:left w:val="single" w:sz="12" w:space="0" w:color="008000"/>
              <w:bottom w:val="nil"/>
              <w:right w:val="single" w:sz="12" w:space="0" w:color="008000"/>
            </w:tcBorders>
            <w:vAlign w:val="center"/>
          </w:tcPr>
          <w:p w14:paraId="13C828AB" w14:textId="0E0F73F5" w:rsidR="00902009" w:rsidRPr="002E5E38" w:rsidRDefault="00902009" w:rsidP="00902009">
            <w:pPr>
              <w:jc w:val="center"/>
              <w:rPr>
                <w:sz w:val="16"/>
                <w:szCs w:val="16"/>
              </w:rPr>
            </w:pPr>
            <w:r w:rsidRPr="002E5E38">
              <w:rPr>
                <w:sz w:val="16"/>
                <w:szCs w:val="16"/>
              </w:rPr>
              <w:t xml:space="preserve">Autres formes </w:t>
            </w:r>
            <w:r>
              <w:rPr>
                <w:sz w:val="16"/>
                <w:szCs w:val="16"/>
              </w:rPr>
              <w:t>d’aide</w:t>
            </w:r>
          </w:p>
        </w:tc>
        <w:tc>
          <w:tcPr>
            <w:tcW w:w="1984" w:type="dxa"/>
            <w:tcBorders>
              <w:top w:val="single" w:sz="12" w:space="0" w:color="008000"/>
              <w:left w:val="single" w:sz="12" w:space="0" w:color="008000"/>
              <w:bottom w:val="nil"/>
              <w:right w:val="single" w:sz="12" w:space="0" w:color="008000"/>
            </w:tcBorders>
          </w:tcPr>
          <w:p w14:paraId="00CCEB69" w14:textId="77777777" w:rsidR="00902009" w:rsidRPr="002E5E38" w:rsidRDefault="00902009" w:rsidP="00902009">
            <w:pPr>
              <w:jc w:val="center"/>
              <w:rPr>
                <w:sz w:val="16"/>
                <w:szCs w:val="16"/>
              </w:rPr>
            </w:pPr>
          </w:p>
        </w:tc>
      </w:tr>
      <w:tr w:rsidR="00902009" w:rsidRPr="002E5E38" w14:paraId="6DE6BCA1" w14:textId="77777777" w:rsidTr="00902009">
        <w:tc>
          <w:tcPr>
            <w:tcW w:w="488" w:type="dxa"/>
            <w:tcBorders>
              <w:top w:val="nil"/>
              <w:left w:val="single" w:sz="12" w:space="0" w:color="008000"/>
              <w:bottom w:val="single" w:sz="12" w:space="0" w:color="008000"/>
              <w:right w:val="nil"/>
            </w:tcBorders>
            <w:noWrap/>
          </w:tcPr>
          <w:p w14:paraId="6CFD33EE" w14:textId="77777777" w:rsidR="00902009" w:rsidRPr="002E5E38" w:rsidRDefault="00902009" w:rsidP="00902009">
            <w:pPr>
              <w:jc w:val="center"/>
              <w:rPr>
                <w:rFonts w:eastAsia="Arial Unicode MS"/>
                <w:sz w:val="16"/>
                <w:szCs w:val="16"/>
              </w:rPr>
            </w:pPr>
            <w:r>
              <w:rPr>
                <w:rFonts w:eastAsia="Arial Unicode MS"/>
                <w:sz w:val="16"/>
                <w:szCs w:val="16"/>
              </w:rPr>
              <w:t>*1</w:t>
            </w:r>
          </w:p>
        </w:tc>
        <w:tc>
          <w:tcPr>
            <w:tcW w:w="716" w:type="dxa"/>
            <w:tcBorders>
              <w:top w:val="nil"/>
              <w:left w:val="single" w:sz="12" w:space="0" w:color="008000"/>
              <w:bottom w:val="single" w:sz="12" w:space="0" w:color="008000"/>
              <w:right w:val="single" w:sz="12" w:space="0" w:color="008000"/>
            </w:tcBorders>
          </w:tcPr>
          <w:p w14:paraId="48BE33D6" w14:textId="77777777" w:rsidR="00902009" w:rsidRPr="002E5E38" w:rsidRDefault="00902009" w:rsidP="00902009">
            <w:pPr>
              <w:jc w:val="center"/>
              <w:rPr>
                <w:sz w:val="16"/>
                <w:szCs w:val="16"/>
              </w:rPr>
            </w:pPr>
            <w:r w:rsidRPr="002E5E38">
              <w:rPr>
                <w:sz w:val="16"/>
                <w:szCs w:val="16"/>
              </w:rPr>
              <w:t>*2</w:t>
            </w:r>
          </w:p>
        </w:tc>
        <w:tc>
          <w:tcPr>
            <w:tcW w:w="1601" w:type="dxa"/>
            <w:tcBorders>
              <w:top w:val="nil"/>
              <w:left w:val="single" w:sz="12" w:space="0" w:color="008000"/>
              <w:bottom w:val="single" w:sz="12" w:space="0" w:color="008000"/>
              <w:right w:val="single" w:sz="12" w:space="0" w:color="008000"/>
            </w:tcBorders>
          </w:tcPr>
          <w:p w14:paraId="43D774AE" w14:textId="77777777" w:rsidR="00902009" w:rsidRPr="002E5E38" w:rsidRDefault="00902009" w:rsidP="00902009">
            <w:pPr>
              <w:jc w:val="center"/>
              <w:rPr>
                <w:sz w:val="16"/>
                <w:szCs w:val="16"/>
              </w:rPr>
            </w:pPr>
            <w:r w:rsidRPr="002E5E38">
              <w:rPr>
                <w:sz w:val="16"/>
                <w:szCs w:val="16"/>
              </w:rPr>
              <w:t>*3</w:t>
            </w:r>
          </w:p>
        </w:tc>
        <w:tc>
          <w:tcPr>
            <w:tcW w:w="1701" w:type="dxa"/>
            <w:tcBorders>
              <w:top w:val="nil"/>
              <w:left w:val="single" w:sz="12" w:space="0" w:color="008000"/>
              <w:bottom w:val="single" w:sz="12" w:space="0" w:color="008000"/>
              <w:right w:val="single" w:sz="12" w:space="0" w:color="008000"/>
            </w:tcBorders>
          </w:tcPr>
          <w:p w14:paraId="03D8E09F" w14:textId="77777777" w:rsidR="00902009" w:rsidRDefault="00902009" w:rsidP="00902009">
            <w:pPr>
              <w:jc w:val="center"/>
              <w:rPr>
                <w:sz w:val="16"/>
                <w:szCs w:val="16"/>
              </w:rPr>
            </w:pPr>
            <w:r w:rsidRPr="002E5E38">
              <w:rPr>
                <w:sz w:val="16"/>
                <w:szCs w:val="16"/>
              </w:rPr>
              <w:t>*4</w:t>
            </w:r>
          </w:p>
          <w:p w14:paraId="3BA40C2E" w14:textId="66571D1C" w:rsidR="00FC3AD3" w:rsidRPr="002E5E38" w:rsidRDefault="00FC3AD3" w:rsidP="00902009">
            <w:pPr>
              <w:jc w:val="center"/>
              <w:rPr>
                <w:sz w:val="16"/>
                <w:szCs w:val="16"/>
              </w:rPr>
            </w:pPr>
            <w:r>
              <w:rPr>
                <w:sz w:val="16"/>
                <w:szCs w:val="16"/>
                <w:lang w:val="en-US"/>
              </w:rPr>
              <w:t>(</w:t>
            </w:r>
            <w:proofErr w:type="spellStart"/>
            <w:r>
              <w:rPr>
                <w:sz w:val="16"/>
                <w:szCs w:val="16"/>
                <w:lang w:val="en-US"/>
              </w:rPr>
              <w:t>plusieurs</w:t>
            </w:r>
            <w:proofErr w:type="spellEnd"/>
            <w:r>
              <w:rPr>
                <w:sz w:val="16"/>
                <w:szCs w:val="16"/>
                <w:lang w:val="en-US"/>
              </w:rPr>
              <w:t xml:space="preserve"> </w:t>
            </w:r>
            <w:proofErr w:type="spellStart"/>
            <w:r>
              <w:rPr>
                <w:sz w:val="16"/>
                <w:szCs w:val="16"/>
                <w:lang w:val="en-US"/>
              </w:rPr>
              <w:t>réponses</w:t>
            </w:r>
            <w:proofErr w:type="spellEnd"/>
            <w:r>
              <w:rPr>
                <w:sz w:val="16"/>
                <w:szCs w:val="16"/>
                <w:lang w:val="en-US"/>
              </w:rPr>
              <w:t xml:space="preserve"> </w:t>
            </w:r>
            <w:proofErr w:type="spellStart"/>
            <w:r>
              <w:rPr>
                <w:sz w:val="16"/>
                <w:szCs w:val="16"/>
                <w:lang w:val="en-US"/>
              </w:rPr>
              <w:t>possibles</w:t>
            </w:r>
            <w:proofErr w:type="spellEnd"/>
            <w:r>
              <w:rPr>
                <w:sz w:val="16"/>
                <w:szCs w:val="16"/>
                <w:lang w:val="en-US"/>
              </w:rPr>
              <w:t>)</w:t>
            </w:r>
          </w:p>
        </w:tc>
        <w:tc>
          <w:tcPr>
            <w:tcW w:w="1701" w:type="dxa"/>
            <w:tcBorders>
              <w:top w:val="nil"/>
              <w:left w:val="single" w:sz="12" w:space="0" w:color="008000"/>
              <w:bottom w:val="single" w:sz="12" w:space="0" w:color="008000"/>
              <w:right w:val="single" w:sz="12" w:space="0" w:color="008000"/>
            </w:tcBorders>
          </w:tcPr>
          <w:p w14:paraId="1F7419CE" w14:textId="77777777" w:rsidR="00902009" w:rsidRPr="002E5E38" w:rsidRDefault="00902009" w:rsidP="00902009">
            <w:pPr>
              <w:jc w:val="center"/>
              <w:rPr>
                <w:sz w:val="16"/>
                <w:szCs w:val="16"/>
              </w:rPr>
            </w:pPr>
            <w:r w:rsidRPr="002E5E38">
              <w:rPr>
                <w:sz w:val="16"/>
                <w:szCs w:val="16"/>
              </w:rPr>
              <w:t>*5</w:t>
            </w:r>
          </w:p>
        </w:tc>
        <w:tc>
          <w:tcPr>
            <w:tcW w:w="1560" w:type="dxa"/>
            <w:tcBorders>
              <w:top w:val="nil"/>
              <w:left w:val="single" w:sz="12" w:space="0" w:color="008000"/>
              <w:bottom w:val="single" w:sz="12" w:space="0" w:color="008000"/>
              <w:right w:val="dashed" w:sz="4" w:space="0" w:color="auto"/>
            </w:tcBorders>
          </w:tcPr>
          <w:p w14:paraId="440EA630" w14:textId="77777777" w:rsidR="00902009" w:rsidRDefault="00902009" w:rsidP="00902009">
            <w:pPr>
              <w:jc w:val="center"/>
              <w:rPr>
                <w:sz w:val="16"/>
                <w:szCs w:val="16"/>
              </w:rPr>
            </w:pPr>
            <w:r>
              <w:rPr>
                <w:sz w:val="16"/>
                <w:szCs w:val="16"/>
              </w:rPr>
              <w:t>Non/Oui</w:t>
            </w:r>
          </w:p>
          <w:p w14:paraId="222DF145" w14:textId="77777777" w:rsidR="00902009" w:rsidRDefault="00902009" w:rsidP="00902009">
            <w:pPr>
              <w:jc w:val="center"/>
              <w:rPr>
                <w:sz w:val="16"/>
                <w:szCs w:val="16"/>
              </w:rPr>
            </w:pPr>
            <w:r w:rsidRPr="002E5E38">
              <w:rPr>
                <w:sz w:val="16"/>
                <w:szCs w:val="16"/>
              </w:rPr>
              <w:t>0/1</w:t>
            </w:r>
          </w:p>
          <w:p w14:paraId="010A5BAE" w14:textId="5FA96A1D" w:rsidR="000757A0" w:rsidRPr="002E5E38" w:rsidRDefault="000757A0" w:rsidP="00902009">
            <w:pPr>
              <w:jc w:val="center"/>
              <w:rPr>
                <w:sz w:val="16"/>
                <w:szCs w:val="16"/>
              </w:rPr>
            </w:pPr>
            <w:r>
              <w:rPr>
                <w:sz w:val="16"/>
                <w:szCs w:val="16"/>
              </w:rPr>
              <w:t>*6</w:t>
            </w:r>
          </w:p>
        </w:tc>
        <w:tc>
          <w:tcPr>
            <w:tcW w:w="1417" w:type="dxa"/>
            <w:tcBorders>
              <w:top w:val="nil"/>
              <w:left w:val="single" w:sz="12" w:space="0" w:color="008000"/>
              <w:bottom w:val="single" w:sz="12" w:space="0" w:color="008000"/>
              <w:right w:val="single" w:sz="12" w:space="0" w:color="008000"/>
            </w:tcBorders>
          </w:tcPr>
          <w:p w14:paraId="31BFCB99" w14:textId="77777777" w:rsidR="00902009" w:rsidRDefault="00902009" w:rsidP="00902009">
            <w:pPr>
              <w:jc w:val="center"/>
              <w:rPr>
                <w:sz w:val="16"/>
                <w:szCs w:val="16"/>
              </w:rPr>
            </w:pPr>
            <w:r>
              <w:rPr>
                <w:sz w:val="16"/>
                <w:szCs w:val="16"/>
              </w:rPr>
              <w:t>Non/Oui</w:t>
            </w:r>
          </w:p>
          <w:p w14:paraId="68FD0B7E" w14:textId="77777777" w:rsidR="00902009" w:rsidRDefault="00902009" w:rsidP="00902009">
            <w:pPr>
              <w:jc w:val="center"/>
              <w:rPr>
                <w:sz w:val="16"/>
                <w:szCs w:val="16"/>
              </w:rPr>
            </w:pPr>
            <w:r w:rsidRPr="002E5E38">
              <w:rPr>
                <w:sz w:val="16"/>
                <w:szCs w:val="16"/>
              </w:rPr>
              <w:t>0/1</w:t>
            </w:r>
          </w:p>
          <w:p w14:paraId="04E739C8" w14:textId="3CEFE9D2" w:rsidR="000757A0" w:rsidRDefault="000757A0" w:rsidP="00902009">
            <w:pPr>
              <w:jc w:val="center"/>
              <w:rPr>
                <w:sz w:val="16"/>
                <w:szCs w:val="16"/>
              </w:rPr>
            </w:pPr>
            <w:r>
              <w:rPr>
                <w:sz w:val="16"/>
                <w:szCs w:val="16"/>
              </w:rPr>
              <w:t>*6</w:t>
            </w:r>
          </w:p>
        </w:tc>
        <w:tc>
          <w:tcPr>
            <w:tcW w:w="1843" w:type="dxa"/>
            <w:tcBorders>
              <w:top w:val="nil"/>
              <w:left w:val="single" w:sz="12" w:space="0" w:color="008000"/>
              <w:bottom w:val="single" w:sz="12" w:space="0" w:color="008000"/>
              <w:right w:val="single" w:sz="12" w:space="0" w:color="008000"/>
            </w:tcBorders>
          </w:tcPr>
          <w:p w14:paraId="2EAAA9C5" w14:textId="1648E0DD" w:rsidR="00902009" w:rsidRDefault="00902009" w:rsidP="00902009">
            <w:pPr>
              <w:jc w:val="center"/>
              <w:rPr>
                <w:sz w:val="16"/>
                <w:szCs w:val="16"/>
              </w:rPr>
            </w:pPr>
          </w:p>
        </w:tc>
        <w:tc>
          <w:tcPr>
            <w:tcW w:w="2410" w:type="dxa"/>
            <w:tcBorders>
              <w:top w:val="nil"/>
              <w:left w:val="single" w:sz="12" w:space="0" w:color="008000"/>
              <w:bottom w:val="single" w:sz="12" w:space="0" w:color="008000"/>
              <w:right w:val="single" w:sz="12" w:space="0" w:color="008000"/>
            </w:tcBorders>
          </w:tcPr>
          <w:p w14:paraId="056BC655" w14:textId="51C427B5" w:rsidR="00902009" w:rsidRDefault="00902009" w:rsidP="00902009">
            <w:pPr>
              <w:jc w:val="center"/>
              <w:rPr>
                <w:sz w:val="16"/>
                <w:szCs w:val="16"/>
              </w:rPr>
            </w:pPr>
            <w:proofErr w:type="gramStart"/>
            <w:r>
              <w:rPr>
                <w:sz w:val="16"/>
                <w:szCs w:val="16"/>
              </w:rPr>
              <w:t>à</w:t>
            </w:r>
            <w:proofErr w:type="gramEnd"/>
            <w:r>
              <w:rPr>
                <w:sz w:val="16"/>
                <w:szCs w:val="16"/>
              </w:rPr>
              <w:t xml:space="preserve"> la famille</w:t>
            </w:r>
            <w:r w:rsidRPr="002E5E38">
              <w:rPr>
                <w:sz w:val="16"/>
                <w:szCs w:val="16"/>
              </w:rPr>
              <w:t xml:space="preserve"> </w:t>
            </w:r>
            <w:r w:rsidR="000757A0">
              <w:rPr>
                <w:sz w:val="16"/>
                <w:szCs w:val="16"/>
              </w:rPr>
              <w:t xml:space="preserve"> *7</w:t>
            </w:r>
          </w:p>
          <w:p w14:paraId="12A44D20" w14:textId="77777777" w:rsidR="00902009" w:rsidRPr="002E5E38" w:rsidRDefault="00902009" w:rsidP="00902009">
            <w:pPr>
              <w:jc w:val="center"/>
              <w:rPr>
                <w:sz w:val="16"/>
                <w:szCs w:val="16"/>
              </w:rPr>
            </w:pPr>
            <w:r>
              <w:rPr>
                <w:sz w:val="16"/>
                <w:szCs w:val="16"/>
              </w:rPr>
              <w:t xml:space="preserve"> (plusieurs codes possibles)</w:t>
            </w:r>
          </w:p>
        </w:tc>
        <w:tc>
          <w:tcPr>
            <w:tcW w:w="1984" w:type="dxa"/>
            <w:tcBorders>
              <w:top w:val="nil"/>
              <w:left w:val="single" w:sz="12" w:space="0" w:color="008000"/>
              <w:bottom w:val="single" w:sz="12" w:space="0" w:color="008000"/>
              <w:right w:val="single" w:sz="12" w:space="0" w:color="008000"/>
            </w:tcBorders>
          </w:tcPr>
          <w:p w14:paraId="442F83F9" w14:textId="77777777" w:rsidR="00902009" w:rsidRPr="002E5E38" w:rsidRDefault="00902009" w:rsidP="00902009">
            <w:pPr>
              <w:jc w:val="center"/>
              <w:rPr>
                <w:sz w:val="16"/>
                <w:szCs w:val="16"/>
              </w:rPr>
            </w:pPr>
            <w:r>
              <w:rPr>
                <w:sz w:val="16"/>
                <w:szCs w:val="16"/>
              </w:rPr>
              <w:t>Observations</w:t>
            </w:r>
          </w:p>
        </w:tc>
      </w:tr>
      <w:tr w:rsidR="00C232D4" w:rsidRPr="002E5E38" w14:paraId="06C84491" w14:textId="77777777" w:rsidTr="00902009">
        <w:trPr>
          <w:trHeight w:val="454"/>
        </w:trPr>
        <w:tc>
          <w:tcPr>
            <w:tcW w:w="488" w:type="dxa"/>
            <w:tcBorders>
              <w:top w:val="single" w:sz="12" w:space="0" w:color="008000"/>
              <w:left w:val="single" w:sz="12" w:space="0" w:color="008000"/>
              <w:bottom w:val="single" w:sz="12" w:space="0" w:color="008000"/>
              <w:right w:val="dashed" w:sz="4" w:space="0" w:color="auto"/>
            </w:tcBorders>
            <w:noWrap/>
            <w:vAlign w:val="center"/>
          </w:tcPr>
          <w:p w14:paraId="47DF625A" w14:textId="77777777" w:rsidR="00C232D4" w:rsidRPr="002E5E38" w:rsidRDefault="00C232D4" w:rsidP="00C232D4">
            <w:pPr>
              <w:jc w:val="right"/>
              <w:rPr>
                <w:rFonts w:ascii="Arial" w:eastAsia="Arial Unicode MS" w:hAnsi="Arial" w:cs="Arial"/>
                <w:szCs w:val="20"/>
              </w:rPr>
            </w:pPr>
          </w:p>
        </w:tc>
        <w:tc>
          <w:tcPr>
            <w:tcW w:w="716" w:type="dxa"/>
            <w:tcBorders>
              <w:top w:val="single" w:sz="12" w:space="0" w:color="008000"/>
              <w:left w:val="single" w:sz="12" w:space="0" w:color="008000"/>
              <w:bottom w:val="single" w:sz="12" w:space="0" w:color="008000"/>
              <w:right w:val="single" w:sz="12" w:space="0" w:color="008000"/>
            </w:tcBorders>
            <w:noWrap/>
            <w:vAlign w:val="center"/>
          </w:tcPr>
          <w:p w14:paraId="5FCCE5E5" w14:textId="77777777" w:rsidR="00C232D4" w:rsidRPr="002E5E38" w:rsidRDefault="00C232D4" w:rsidP="00C232D4">
            <w:pPr>
              <w:jc w:val="right"/>
              <w:rPr>
                <w:rFonts w:ascii="Arial" w:eastAsia="Arial Unicode MS" w:hAnsi="Arial" w:cs="Arial"/>
                <w:szCs w:val="20"/>
              </w:rPr>
            </w:pPr>
          </w:p>
        </w:tc>
        <w:tc>
          <w:tcPr>
            <w:tcW w:w="1601" w:type="dxa"/>
            <w:tcBorders>
              <w:top w:val="single" w:sz="12" w:space="0" w:color="008000"/>
              <w:left w:val="single" w:sz="12" w:space="0" w:color="008000"/>
              <w:bottom w:val="single" w:sz="12" w:space="0" w:color="008000"/>
              <w:right w:val="single" w:sz="12" w:space="0" w:color="008000"/>
            </w:tcBorders>
            <w:noWrap/>
            <w:vAlign w:val="bottom"/>
          </w:tcPr>
          <w:p w14:paraId="529C5BCE" w14:textId="77777777" w:rsidR="00C232D4" w:rsidRPr="002E5E38" w:rsidRDefault="00C232D4" w:rsidP="00C232D4">
            <w:pPr>
              <w:jc w:val="right"/>
              <w:rPr>
                <w:rFonts w:ascii="Arial" w:eastAsia="Arial Unicode MS" w:hAnsi="Arial" w:cs="Arial"/>
                <w:szCs w:val="20"/>
              </w:rPr>
            </w:pPr>
            <w:r>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noWrap/>
            <w:vAlign w:val="bottom"/>
          </w:tcPr>
          <w:p w14:paraId="537AD0F7"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vAlign w:val="bottom"/>
          </w:tcPr>
          <w:p w14:paraId="29AF797C"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560" w:type="dxa"/>
            <w:tcBorders>
              <w:top w:val="single" w:sz="12" w:space="0" w:color="008000"/>
              <w:left w:val="single" w:sz="12" w:space="0" w:color="008000"/>
              <w:bottom w:val="single" w:sz="12" w:space="0" w:color="008000"/>
              <w:right w:val="dashed" w:sz="4" w:space="0" w:color="auto"/>
            </w:tcBorders>
            <w:vAlign w:val="bottom"/>
          </w:tcPr>
          <w:p w14:paraId="4BD45726" w14:textId="77777777" w:rsidR="00C232D4" w:rsidRPr="002E5E38" w:rsidRDefault="00C232D4" w:rsidP="00C232D4">
            <w:pPr>
              <w:jc w:val="center"/>
              <w:rPr>
                <w:rFonts w:ascii="Arial" w:eastAsia="Arial Unicode MS" w:hAnsi="Arial" w:cs="Arial"/>
                <w:szCs w:val="20"/>
              </w:rPr>
            </w:pPr>
            <w:r>
              <w:rPr>
                <w:rFonts w:ascii="Arial" w:eastAsia="Arial Unicode MS" w:hAnsi="Arial" w:cs="Arial"/>
                <w:szCs w:val="20"/>
              </w:rPr>
              <w:t>I___I</w:t>
            </w:r>
          </w:p>
        </w:tc>
        <w:tc>
          <w:tcPr>
            <w:tcW w:w="1417" w:type="dxa"/>
            <w:tcBorders>
              <w:top w:val="single" w:sz="12" w:space="0" w:color="008000"/>
              <w:left w:val="single" w:sz="12" w:space="0" w:color="008000"/>
              <w:bottom w:val="single" w:sz="12" w:space="0" w:color="008000"/>
              <w:right w:val="single" w:sz="12" w:space="0" w:color="008000"/>
            </w:tcBorders>
          </w:tcPr>
          <w:p w14:paraId="0149FE76" w14:textId="77777777" w:rsidR="00C232D4" w:rsidRDefault="00C232D4" w:rsidP="00C232D4">
            <w:pPr>
              <w:jc w:val="center"/>
              <w:rPr>
                <w:rFonts w:ascii="Arial" w:eastAsia="Arial Unicode MS" w:hAnsi="Arial" w:cs="Arial"/>
                <w:szCs w:val="20"/>
              </w:rPr>
            </w:pPr>
          </w:p>
          <w:p w14:paraId="6602D847" w14:textId="3406BB3E" w:rsidR="00C232D4" w:rsidRDefault="00C232D4" w:rsidP="00C232D4">
            <w:pPr>
              <w:jc w:val="center"/>
              <w:rPr>
                <w:rFonts w:ascii="Arial" w:eastAsia="Arial Unicode MS" w:hAnsi="Arial" w:cs="Arial"/>
                <w:szCs w:val="20"/>
              </w:rPr>
            </w:pPr>
            <w:r w:rsidRPr="00911086">
              <w:rPr>
                <w:rFonts w:ascii="Arial" w:eastAsia="Arial Unicode MS" w:hAnsi="Arial" w:cs="Arial"/>
                <w:szCs w:val="20"/>
              </w:rPr>
              <w:t>I___I</w:t>
            </w:r>
          </w:p>
        </w:tc>
        <w:tc>
          <w:tcPr>
            <w:tcW w:w="1843" w:type="dxa"/>
            <w:tcBorders>
              <w:top w:val="single" w:sz="12" w:space="0" w:color="008000"/>
              <w:left w:val="single" w:sz="12" w:space="0" w:color="008000"/>
              <w:bottom w:val="single" w:sz="12" w:space="0" w:color="008000"/>
              <w:right w:val="single" w:sz="12" w:space="0" w:color="008000"/>
            </w:tcBorders>
          </w:tcPr>
          <w:p w14:paraId="145632D4" w14:textId="35A069AD" w:rsidR="00C232D4" w:rsidRDefault="00C232D4" w:rsidP="00C232D4">
            <w:pPr>
              <w:jc w:val="center"/>
              <w:rPr>
                <w:rFonts w:ascii="Arial" w:eastAsia="Arial Unicode MS" w:hAnsi="Arial" w:cs="Arial"/>
                <w:szCs w:val="20"/>
              </w:rPr>
            </w:pPr>
          </w:p>
          <w:p w14:paraId="7DAF17D4" w14:textId="5842C396" w:rsidR="00C232D4" w:rsidRPr="00914533" w:rsidRDefault="00C232D4" w:rsidP="00C232D4">
            <w:pPr>
              <w:jc w:val="center"/>
              <w:rPr>
                <w:rFonts w:ascii="Arial" w:eastAsia="Arial Unicode MS" w:hAnsi="Arial" w:cs="Arial"/>
                <w:szCs w:val="20"/>
              </w:rPr>
            </w:pPr>
            <w:r w:rsidRPr="00914533">
              <w:rPr>
                <w:rFonts w:ascii="Arial" w:eastAsia="Arial Unicode MS" w:hAnsi="Arial" w:cs="Arial"/>
                <w:szCs w:val="20"/>
              </w:rPr>
              <w:t>….………</w:t>
            </w:r>
          </w:p>
        </w:tc>
        <w:tc>
          <w:tcPr>
            <w:tcW w:w="2410" w:type="dxa"/>
            <w:tcBorders>
              <w:top w:val="single" w:sz="12" w:space="0" w:color="008000"/>
              <w:left w:val="single" w:sz="12" w:space="0" w:color="008000"/>
              <w:bottom w:val="single" w:sz="12" w:space="0" w:color="008000"/>
              <w:right w:val="single" w:sz="12" w:space="0" w:color="008000"/>
            </w:tcBorders>
            <w:vAlign w:val="bottom"/>
          </w:tcPr>
          <w:p w14:paraId="2C202320" w14:textId="4B60DD9B" w:rsidR="00C232D4" w:rsidRPr="00C75AF9" w:rsidRDefault="00C232D4" w:rsidP="00C232D4">
            <w:pPr>
              <w:rPr>
                <w:rFonts w:ascii="Arial" w:eastAsia="Arial Unicode MS" w:hAnsi="Arial" w:cs="Arial"/>
                <w:b/>
                <w:szCs w:val="20"/>
              </w:rPr>
            </w:pPr>
            <w:r>
              <w:rPr>
                <w:rFonts w:ascii="Arial" w:eastAsia="Arial Unicode MS" w:hAnsi="Arial" w:cs="Arial"/>
                <w:szCs w:val="20"/>
              </w:rPr>
              <w:t>…………….</w:t>
            </w:r>
            <w:r w:rsidRPr="00914533">
              <w:rPr>
                <w:rFonts w:ascii="Arial" w:eastAsia="Arial Unicode MS" w:hAnsi="Arial" w:cs="Arial"/>
                <w:szCs w:val="20"/>
              </w:rPr>
              <w:t>.………..I___I</w:t>
            </w:r>
          </w:p>
        </w:tc>
        <w:tc>
          <w:tcPr>
            <w:tcW w:w="1984" w:type="dxa"/>
            <w:tcBorders>
              <w:top w:val="single" w:sz="12" w:space="0" w:color="008000"/>
              <w:left w:val="single" w:sz="12" w:space="0" w:color="008000"/>
              <w:bottom w:val="single" w:sz="12" w:space="0" w:color="008000"/>
              <w:right w:val="single" w:sz="12" w:space="0" w:color="008000"/>
            </w:tcBorders>
          </w:tcPr>
          <w:p w14:paraId="67F03FB0" w14:textId="77777777" w:rsidR="00C232D4" w:rsidRDefault="00C232D4" w:rsidP="00C232D4">
            <w:pPr>
              <w:jc w:val="right"/>
              <w:rPr>
                <w:rFonts w:ascii="Arial" w:eastAsia="Arial Unicode MS" w:hAnsi="Arial" w:cs="Arial"/>
                <w:szCs w:val="20"/>
              </w:rPr>
            </w:pPr>
          </w:p>
        </w:tc>
      </w:tr>
      <w:tr w:rsidR="00C232D4" w:rsidRPr="002E5E38" w14:paraId="1906ED32" w14:textId="77777777" w:rsidTr="00B93D96">
        <w:trPr>
          <w:trHeight w:val="454"/>
        </w:trPr>
        <w:tc>
          <w:tcPr>
            <w:tcW w:w="488" w:type="dxa"/>
            <w:tcBorders>
              <w:top w:val="single" w:sz="12" w:space="0" w:color="008000"/>
              <w:left w:val="single" w:sz="12" w:space="0" w:color="008000"/>
              <w:bottom w:val="single" w:sz="12" w:space="0" w:color="008000"/>
              <w:right w:val="dashed" w:sz="4" w:space="0" w:color="auto"/>
            </w:tcBorders>
            <w:noWrap/>
            <w:vAlign w:val="center"/>
          </w:tcPr>
          <w:p w14:paraId="4BFB2B4B" w14:textId="77777777" w:rsidR="00C232D4" w:rsidRPr="002E5E38" w:rsidRDefault="00C232D4" w:rsidP="00C232D4">
            <w:pPr>
              <w:jc w:val="right"/>
              <w:rPr>
                <w:rFonts w:ascii="Arial" w:eastAsia="Arial Unicode MS" w:hAnsi="Arial" w:cs="Arial"/>
                <w:szCs w:val="20"/>
              </w:rPr>
            </w:pPr>
          </w:p>
        </w:tc>
        <w:tc>
          <w:tcPr>
            <w:tcW w:w="716" w:type="dxa"/>
            <w:tcBorders>
              <w:top w:val="single" w:sz="12" w:space="0" w:color="008000"/>
              <w:left w:val="single" w:sz="12" w:space="0" w:color="008000"/>
              <w:bottom w:val="single" w:sz="12" w:space="0" w:color="008000"/>
              <w:right w:val="single" w:sz="12" w:space="0" w:color="008000"/>
            </w:tcBorders>
            <w:noWrap/>
            <w:vAlign w:val="center"/>
          </w:tcPr>
          <w:p w14:paraId="7DB8B40F" w14:textId="77777777" w:rsidR="00C232D4" w:rsidRPr="002E5E38" w:rsidRDefault="00C232D4" w:rsidP="00C232D4">
            <w:pPr>
              <w:jc w:val="right"/>
              <w:rPr>
                <w:rFonts w:ascii="Arial" w:eastAsia="Arial Unicode MS" w:hAnsi="Arial" w:cs="Arial"/>
                <w:szCs w:val="20"/>
              </w:rPr>
            </w:pPr>
            <w:r w:rsidRPr="002E5E38">
              <w:rPr>
                <w:rFonts w:ascii="Arial" w:eastAsia="Arial Unicode MS" w:hAnsi="Arial" w:cs="Arial"/>
                <w:szCs w:val="20"/>
              </w:rPr>
              <w:t> </w:t>
            </w:r>
          </w:p>
        </w:tc>
        <w:tc>
          <w:tcPr>
            <w:tcW w:w="1601" w:type="dxa"/>
            <w:tcBorders>
              <w:top w:val="single" w:sz="12" w:space="0" w:color="008000"/>
              <w:left w:val="single" w:sz="12" w:space="0" w:color="008000"/>
              <w:bottom w:val="single" w:sz="12" w:space="0" w:color="008000"/>
              <w:right w:val="single" w:sz="12" w:space="0" w:color="008000"/>
            </w:tcBorders>
            <w:noWrap/>
            <w:vAlign w:val="bottom"/>
          </w:tcPr>
          <w:p w14:paraId="31E09F28"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noWrap/>
            <w:vAlign w:val="bottom"/>
          </w:tcPr>
          <w:p w14:paraId="1146972D"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vAlign w:val="bottom"/>
          </w:tcPr>
          <w:p w14:paraId="5C22646D"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560" w:type="dxa"/>
            <w:tcBorders>
              <w:top w:val="single" w:sz="12" w:space="0" w:color="008000"/>
              <w:left w:val="single" w:sz="12" w:space="0" w:color="008000"/>
              <w:bottom w:val="single" w:sz="12" w:space="0" w:color="008000"/>
              <w:right w:val="dashed" w:sz="4" w:space="0" w:color="auto"/>
            </w:tcBorders>
            <w:vAlign w:val="bottom"/>
          </w:tcPr>
          <w:p w14:paraId="2E738397" w14:textId="77777777" w:rsidR="00C232D4" w:rsidRPr="002E5E38" w:rsidRDefault="00C232D4" w:rsidP="00C232D4">
            <w:pPr>
              <w:jc w:val="center"/>
              <w:rPr>
                <w:rFonts w:ascii="Arial" w:eastAsia="Arial Unicode MS" w:hAnsi="Arial" w:cs="Arial"/>
                <w:szCs w:val="20"/>
              </w:rPr>
            </w:pPr>
            <w:r>
              <w:rPr>
                <w:rFonts w:ascii="Arial" w:eastAsia="Arial Unicode MS" w:hAnsi="Arial" w:cs="Arial"/>
                <w:szCs w:val="20"/>
              </w:rPr>
              <w:t>I___I</w:t>
            </w:r>
          </w:p>
        </w:tc>
        <w:tc>
          <w:tcPr>
            <w:tcW w:w="1417" w:type="dxa"/>
            <w:tcBorders>
              <w:top w:val="single" w:sz="12" w:space="0" w:color="008000"/>
              <w:left w:val="single" w:sz="12" w:space="0" w:color="008000"/>
              <w:bottom w:val="single" w:sz="12" w:space="0" w:color="008000"/>
              <w:right w:val="single" w:sz="12" w:space="0" w:color="008000"/>
            </w:tcBorders>
          </w:tcPr>
          <w:p w14:paraId="075942B2" w14:textId="77777777" w:rsidR="00C232D4" w:rsidRDefault="00C232D4" w:rsidP="00C232D4">
            <w:pPr>
              <w:jc w:val="center"/>
              <w:rPr>
                <w:rFonts w:ascii="Arial" w:eastAsia="Arial Unicode MS" w:hAnsi="Arial" w:cs="Arial"/>
                <w:szCs w:val="20"/>
              </w:rPr>
            </w:pPr>
          </w:p>
          <w:p w14:paraId="4D336861" w14:textId="306E0241" w:rsidR="00C232D4" w:rsidRDefault="00C232D4" w:rsidP="00C232D4">
            <w:pPr>
              <w:jc w:val="center"/>
              <w:rPr>
                <w:rFonts w:ascii="Arial" w:eastAsia="Arial Unicode MS" w:hAnsi="Arial" w:cs="Arial"/>
                <w:szCs w:val="20"/>
              </w:rPr>
            </w:pPr>
            <w:r w:rsidRPr="00911086">
              <w:rPr>
                <w:rFonts w:ascii="Arial" w:eastAsia="Arial Unicode MS" w:hAnsi="Arial" w:cs="Arial"/>
                <w:szCs w:val="20"/>
              </w:rPr>
              <w:t>I___I</w:t>
            </w:r>
          </w:p>
        </w:tc>
        <w:tc>
          <w:tcPr>
            <w:tcW w:w="1843" w:type="dxa"/>
            <w:tcBorders>
              <w:top w:val="single" w:sz="12" w:space="0" w:color="008000"/>
              <w:left w:val="single" w:sz="12" w:space="0" w:color="008000"/>
              <w:bottom w:val="single" w:sz="12" w:space="0" w:color="008000"/>
              <w:right w:val="single" w:sz="12" w:space="0" w:color="008000"/>
            </w:tcBorders>
          </w:tcPr>
          <w:p w14:paraId="527A60C7" w14:textId="1630121C" w:rsidR="00C232D4" w:rsidRDefault="00C232D4" w:rsidP="00C232D4">
            <w:pPr>
              <w:jc w:val="center"/>
              <w:rPr>
                <w:rFonts w:ascii="Arial" w:eastAsia="Arial Unicode MS" w:hAnsi="Arial" w:cs="Arial"/>
                <w:szCs w:val="20"/>
              </w:rPr>
            </w:pPr>
          </w:p>
          <w:p w14:paraId="3AEE1762" w14:textId="3BDF858A" w:rsidR="00C232D4" w:rsidRPr="00914533" w:rsidRDefault="00C232D4" w:rsidP="00C232D4">
            <w:pPr>
              <w:jc w:val="center"/>
              <w:rPr>
                <w:rFonts w:ascii="Arial" w:eastAsia="Arial Unicode MS" w:hAnsi="Arial" w:cs="Arial"/>
                <w:szCs w:val="20"/>
              </w:rPr>
            </w:pPr>
            <w:r w:rsidRPr="00914533">
              <w:rPr>
                <w:rFonts w:ascii="Arial" w:eastAsia="Arial Unicode MS" w:hAnsi="Arial" w:cs="Arial"/>
                <w:szCs w:val="20"/>
              </w:rPr>
              <w:t>….………</w:t>
            </w:r>
          </w:p>
        </w:tc>
        <w:tc>
          <w:tcPr>
            <w:tcW w:w="2410" w:type="dxa"/>
            <w:tcBorders>
              <w:top w:val="single" w:sz="12" w:space="0" w:color="008000"/>
              <w:left w:val="single" w:sz="12" w:space="0" w:color="008000"/>
              <w:bottom w:val="single" w:sz="12" w:space="0" w:color="008000"/>
              <w:right w:val="single" w:sz="12" w:space="0" w:color="008000"/>
            </w:tcBorders>
          </w:tcPr>
          <w:p w14:paraId="208BF11A" w14:textId="2DAFE9CD" w:rsidR="00C232D4" w:rsidRPr="002E5E38" w:rsidRDefault="00C232D4" w:rsidP="00C232D4">
            <w:pPr>
              <w:jc w:val="right"/>
              <w:rPr>
                <w:rFonts w:ascii="Arial" w:eastAsia="Arial Unicode MS" w:hAnsi="Arial" w:cs="Arial"/>
                <w:szCs w:val="20"/>
              </w:rPr>
            </w:pPr>
            <w:r w:rsidRPr="00882D6D">
              <w:rPr>
                <w:rFonts w:ascii="Arial" w:eastAsia="Arial Unicode MS" w:hAnsi="Arial" w:cs="Arial"/>
                <w:szCs w:val="20"/>
              </w:rPr>
              <w:t>……………..………..I___I</w:t>
            </w:r>
          </w:p>
        </w:tc>
        <w:tc>
          <w:tcPr>
            <w:tcW w:w="1984" w:type="dxa"/>
            <w:tcBorders>
              <w:top w:val="single" w:sz="12" w:space="0" w:color="008000"/>
              <w:left w:val="single" w:sz="12" w:space="0" w:color="008000"/>
              <w:bottom w:val="single" w:sz="12" w:space="0" w:color="008000"/>
              <w:right w:val="single" w:sz="12" w:space="0" w:color="008000"/>
            </w:tcBorders>
          </w:tcPr>
          <w:p w14:paraId="33AD4398" w14:textId="77777777" w:rsidR="00C232D4" w:rsidRPr="00914533" w:rsidRDefault="00C232D4" w:rsidP="00C232D4">
            <w:pPr>
              <w:jc w:val="right"/>
              <w:rPr>
                <w:rFonts w:ascii="Arial" w:eastAsia="Arial Unicode MS" w:hAnsi="Arial" w:cs="Arial"/>
                <w:szCs w:val="20"/>
              </w:rPr>
            </w:pPr>
          </w:p>
        </w:tc>
      </w:tr>
      <w:tr w:rsidR="00C232D4" w:rsidRPr="002E5E38" w14:paraId="45348B37" w14:textId="77777777" w:rsidTr="00B93D96">
        <w:trPr>
          <w:trHeight w:val="454"/>
        </w:trPr>
        <w:tc>
          <w:tcPr>
            <w:tcW w:w="488" w:type="dxa"/>
            <w:tcBorders>
              <w:top w:val="single" w:sz="12" w:space="0" w:color="008000"/>
              <w:left w:val="single" w:sz="12" w:space="0" w:color="008000"/>
              <w:bottom w:val="single" w:sz="12" w:space="0" w:color="008000"/>
              <w:right w:val="dashed" w:sz="4" w:space="0" w:color="auto"/>
            </w:tcBorders>
            <w:noWrap/>
            <w:vAlign w:val="center"/>
          </w:tcPr>
          <w:p w14:paraId="39C65BE0" w14:textId="77777777" w:rsidR="00C232D4" w:rsidRPr="002E5E38" w:rsidRDefault="00C232D4" w:rsidP="00C232D4">
            <w:pPr>
              <w:jc w:val="right"/>
              <w:rPr>
                <w:rFonts w:ascii="Arial" w:eastAsia="Arial Unicode MS" w:hAnsi="Arial" w:cs="Arial"/>
                <w:szCs w:val="20"/>
              </w:rPr>
            </w:pPr>
          </w:p>
        </w:tc>
        <w:tc>
          <w:tcPr>
            <w:tcW w:w="716" w:type="dxa"/>
            <w:tcBorders>
              <w:top w:val="single" w:sz="12" w:space="0" w:color="008000"/>
              <w:left w:val="single" w:sz="12" w:space="0" w:color="008000"/>
              <w:bottom w:val="single" w:sz="12" w:space="0" w:color="008000"/>
              <w:right w:val="single" w:sz="12" w:space="0" w:color="008000"/>
            </w:tcBorders>
            <w:noWrap/>
            <w:vAlign w:val="center"/>
          </w:tcPr>
          <w:p w14:paraId="09BF6982" w14:textId="77777777" w:rsidR="00C232D4" w:rsidRPr="002E5E38" w:rsidRDefault="00C232D4" w:rsidP="00C232D4">
            <w:pPr>
              <w:jc w:val="right"/>
              <w:rPr>
                <w:rFonts w:ascii="Arial" w:eastAsia="Arial Unicode MS" w:hAnsi="Arial" w:cs="Arial"/>
                <w:szCs w:val="20"/>
              </w:rPr>
            </w:pPr>
            <w:r w:rsidRPr="002E5E38">
              <w:rPr>
                <w:rFonts w:ascii="Arial" w:eastAsia="Arial Unicode MS" w:hAnsi="Arial" w:cs="Arial"/>
                <w:szCs w:val="20"/>
              </w:rPr>
              <w:t> </w:t>
            </w:r>
          </w:p>
        </w:tc>
        <w:tc>
          <w:tcPr>
            <w:tcW w:w="1601" w:type="dxa"/>
            <w:tcBorders>
              <w:top w:val="single" w:sz="12" w:space="0" w:color="008000"/>
              <w:left w:val="single" w:sz="12" w:space="0" w:color="008000"/>
              <w:bottom w:val="single" w:sz="12" w:space="0" w:color="008000"/>
              <w:right w:val="single" w:sz="12" w:space="0" w:color="008000"/>
            </w:tcBorders>
            <w:noWrap/>
            <w:vAlign w:val="bottom"/>
          </w:tcPr>
          <w:p w14:paraId="0F3F5E7F"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noWrap/>
            <w:vAlign w:val="bottom"/>
          </w:tcPr>
          <w:p w14:paraId="0D18DF71"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vAlign w:val="bottom"/>
          </w:tcPr>
          <w:p w14:paraId="0E40B976"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560" w:type="dxa"/>
            <w:tcBorders>
              <w:top w:val="single" w:sz="12" w:space="0" w:color="008000"/>
              <w:left w:val="single" w:sz="12" w:space="0" w:color="008000"/>
              <w:bottom w:val="single" w:sz="12" w:space="0" w:color="008000"/>
              <w:right w:val="dashed" w:sz="4" w:space="0" w:color="auto"/>
            </w:tcBorders>
            <w:vAlign w:val="bottom"/>
          </w:tcPr>
          <w:p w14:paraId="64179B50" w14:textId="77777777" w:rsidR="00C232D4" w:rsidRPr="002E5E38" w:rsidRDefault="00C232D4" w:rsidP="00C232D4">
            <w:pPr>
              <w:jc w:val="center"/>
              <w:rPr>
                <w:rFonts w:ascii="Arial" w:eastAsia="Arial Unicode MS" w:hAnsi="Arial" w:cs="Arial"/>
                <w:szCs w:val="20"/>
              </w:rPr>
            </w:pPr>
            <w:r>
              <w:rPr>
                <w:rFonts w:ascii="Arial" w:eastAsia="Arial Unicode MS" w:hAnsi="Arial" w:cs="Arial"/>
                <w:szCs w:val="20"/>
              </w:rPr>
              <w:t>I___I</w:t>
            </w:r>
          </w:p>
        </w:tc>
        <w:tc>
          <w:tcPr>
            <w:tcW w:w="1417" w:type="dxa"/>
            <w:tcBorders>
              <w:top w:val="single" w:sz="12" w:space="0" w:color="008000"/>
              <w:left w:val="single" w:sz="12" w:space="0" w:color="008000"/>
              <w:bottom w:val="single" w:sz="12" w:space="0" w:color="008000"/>
              <w:right w:val="single" w:sz="12" w:space="0" w:color="008000"/>
            </w:tcBorders>
          </w:tcPr>
          <w:p w14:paraId="41EECE7E" w14:textId="77777777" w:rsidR="00C232D4" w:rsidRDefault="00C232D4" w:rsidP="00C232D4">
            <w:pPr>
              <w:jc w:val="center"/>
              <w:rPr>
                <w:rFonts w:ascii="Arial" w:eastAsia="Arial Unicode MS" w:hAnsi="Arial" w:cs="Arial"/>
                <w:szCs w:val="20"/>
              </w:rPr>
            </w:pPr>
          </w:p>
          <w:p w14:paraId="2ED0A4D1" w14:textId="1AB8E325" w:rsidR="00C232D4" w:rsidRDefault="00C232D4" w:rsidP="00C232D4">
            <w:pPr>
              <w:jc w:val="center"/>
              <w:rPr>
                <w:rFonts w:ascii="Arial" w:eastAsia="Arial Unicode MS" w:hAnsi="Arial" w:cs="Arial"/>
                <w:szCs w:val="20"/>
              </w:rPr>
            </w:pPr>
            <w:r w:rsidRPr="00911086">
              <w:rPr>
                <w:rFonts w:ascii="Arial" w:eastAsia="Arial Unicode MS" w:hAnsi="Arial" w:cs="Arial"/>
                <w:szCs w:val="20"/>
              </w:rPr>
              <w:t>I___I</w:t>
            </w:r>
          </w:p>
        </w:tc>
        <w:tc>
          <w:tcPr>
            <w:tcW w:w="1843" w:type="dxa"/>
            <w:tcBorders>
              <w:top w:val="single" w:sz="12" w:space="0" w:color="008000"/>
              <w:left w:val="single" w:sz="12" w:space="0" w:color="008000"/>
              <w:bottom w:val="single" w:sz="12" w:space="0" w:color="008000"/>
              <w:right w:val="single" w:sz="12" w:space="0" w:color="008000"/>
            </w:tcBorders>
          </w:tcPr>
          <w:p w14:paraId="0912D168" w14:textId="48383185" w:rsidR="00C232D4" w:rsidRDefault="00C232D4" w:rsidP="00C232D4">
            <w:pPr>
              <w:jc w:val="center"/>
              <w:rPr>
                <w:rFonts w:ascii="Arial" w:eastAsia="Arial Unicode MS" w:hAnsi="Arial" w:cs="Arial"/>
                <w:szCs w:val="20"/>
              </w:rPr>
            </w:pPr>
          </w:p>
          <w:p w14:paraId="40C6E48F" w14:textId="31F84731" w:rsidR="00C232D4" w:rsidRPr="00914533" w:rsidRDefault="00C232D4" w:rsidP="00C232D4">
            <w:pPr>
              <w:jc w:val="center"/>
              <w:rPr>
                <w:rFonts w:ascii="Arial" w:eastAsia="Arial Unicode MS" w:hAnsi="Arial" w:cs="Arial"/>
                <w:szCs w:val="20"/>
              </w:rPr>
            </w:pPr>
            <w:r w:rsidRPr="00914533">
              <w:rPr>
                <w:rFonts w:ascii="Arial" w:eastAsia="Arial Unicode MS" w:hAnsi="Arial" w:cs="Arial"/>
                <w:szCs w:val="20"/>
              </w:rPr>
              <w:t>….………</w:t>
            </w:r>
          </w:p>
        </w:tc>
        <w:tc>
          <w:tcPr>
            <w:tcW w:w="2410" w:type="dxa"/>
            <w:tcBorders>
              <w:top w:val="single" w:sz="12" w:space="0" w:color="008000"/>
              <w:left w:val="single" w:sz="12" w:space="0" w:color="008000"/>
              <w:bottom w:val="single" w:sz="12" w:space="0" w:color="008000"/>
              <w:right w:val="single" w:sz="12" w:space="0" w:color="008000"/>
            </w:tcBorders>
          </w:tcPr>
          <w:p w14:paraId="78AE35C8" w14:textId="0737642D" w:rsidR="00C232D4" w:rsidRPr="002E5E38" w:rsidRDefault="00C232D4" w:rsidP="00C232D4">
            <w:pPr>
              <w:jc w:val="right"/>
              <w:rPr>
                <w:rFonts w:ascii="Arial" w:eastAsia="Arial Unicode MS" w:hAnsi="Arial" w:cs="Arial"/>
                <w:szCs w:val="20"/>
              </w:rPr>
            </w:pPr>
            <w:r w:rsidRPr="00882D6D">
              <w:rPr>
                <w:rFonts w:ascii="Arial" w:eastAsia="Arial Unicode MS" w:hAnsi="Arial" w:cs="Arial"/>
                <w:szCs w:val="20"/>
              </w:rPr>
              <w:t>……………..………..I___I</w:t>
            </w:r>
          </w:p>
        </w:tc>
        <w:tc>
          <w:tcPr>
            <w:tcW w:w="1984" w:type="dxa"/>
            <w:tcBorders>
              <w:top w:val="single" w:sz="12" w:space="0" w:color="008000"/>
              <w:left w:val="single" w:sz="12" w:space="0" w:color="008000"/>
              <w:bottom w:val="single" w:sz="12" w:space="0" w:color="008000"/>
              <w:right w:val="single" w:sz="12" w:space="0" w:color="008000"/>
            </w:tcBorders>
          </w:tcPr>
          <w:p w14:paraId="4E52452C" w14:textId="77777777" w:rsidR="00C232D4" w:rsidRPr="00914533" w:rsidRDefault="00C232D4" w:rsidP="00C232D4">
            <w:pPr>
              <w:jc w:val="right"/>
              <w:rPr>
                <w:rFonts w:ascii="Arial" w:eastAsia="Arial Unicode MS" w:hAnsi="Arial" w:cs="Arial"/>
                <w:szCs w:val="20"/>
              </w:rPr>
            </w:pPr>
          </w:p>
        </w:tc>
      </w:tr>
      <w:tr w:rsidR="00C232D4" w:rsidRPr="002E5E38" w14:paraId="0EE9F2F4" w14:textId="77777777" w:rsidTr="00B93D96">
        <w:trPr>
          <w:trHeight w:val="454"/>
        </w:trPr>
        <w:tc>
          <w:tcPr>
            <w:tcW w:w="488" w:type="dxa"/>
            <w:tcBorders>
              <w:top w:val="single" w:sz="12" w:space="0" w:color="008000"/>
              <w:left w:val="single" w:sz="12" w:space="0" w:color="008000"/>
              <w:bottom w:val="single" w:sz="12" w:space="0" w:color="008000"/>
              <w:right w:val="dashed" w:sz="4" w:space="0" w:color="auto"/>
            </w:tcBorders>
            <w:noWrap/>
            <w:vAlign w:val="center"/>
          </w:tcPr>
          <w:p w14:paraId="0BCD9BD8" w14:textId="77777777" w:rsidR="00C232D4" w:rsidRPr="002E5E38" w:rsidRDefault="00C232D4" w:rsidP="00C232D4">
            <w:pPr>
              <w:jc w:val="right"/>
              <w:rPr>
                <w:rFonts w:ascii="Arial" w:eastAsia="Arial Unicode MS" w:hAnsi="Arial" w:cs="Arial"/>
                <w:szCs w:val="20"/>
              </w:rPr>
            </w:pPr>
          </w:p>
        </w:tc>
        <w:tc>
          <w:tcPr>
            <w:tcW w:w="716" w:type="dxa"/>
            <w:tcBorders>
              <w:top w:val="single" w:sz="12" w:space="0" w:color="008000"/>
              <w:left w:val="single" w:sz="12" w:space="0" w:color="008000"/>
              <w:bottom w:val="single" w:sz="12" w:space="0" w:color="008000"/>
              <w:right w:val="single" w:sz="12" w:space="0" w:color="008000"/>
            </w:tcBorders>
            <w:noWrap/>
            <w:vAlign w:val="center"/>
          </w:tcPr>
          <w:p w14:paraId="69E05F4B" w14:textId="77777777" w:rsidR="00C232D4" w:rsidRPr="002E5E38" w:rsidRDefault="00C232D4" w:rsidP="00C232D4">
            <w:pPr>
              <w:jc w:val="right"/>
              <w:rPr>
                <w:rFonts w:ascii="Arial" w:eastAsia="Arial Unicode MS" w:hAnsi="Arial" w:cs="Arial"/>
                <w:szCs w:val="20"/>
              </w:rPr>
            </w:pPr>
            <w:r w:rsidRPr="002E5E38">
              <w:rPr>
                <w:rFonts w:ascii="Arial" w:eastAsia="Arial Unicode MS" w:hAnsi="Arial" w:cs="Arial"/>
                <w:szCs w:val="20"/>
              </w:rPr>
              <w:t> </w:t>
            </w:r>
          </w:p>
        </w:tc>
        <w:tc>
          <w:tcPr>
            <w:tcW w:w="1601" w:type="dxa"/>
            <w:tcBorders>
              <w:top w:val="single" w:sz="12" w:space="0" w:color="008000"/>
              <w:left w:val="single" w:sz="12" w:space="0" w:color="008000"/>
              <w:bottom w:val="single" w:sz="12" w:space="0" w:color="008000"/>
              <w:right w:val="single" w:sz="12" w:space="0" w:color="008000"/>
            </w:tcBorders>
            <w:noWrap/>
            <w:vAlign w:val="bottom"/>
          </w:tcPr>
          <w:p w14:paraId="5FB4B86E"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noWrap/>
            <w:vAlign w:val="bottom"/>
          </w:tcPr>
          <w:p w14:paraId="33143B4A"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vAlign w:val="bottom"/>
          </w:tcPr>
          <w:p w14:paraId="2A334BDE" w14:textId="77777777" w:rsidR="00C232D4" w:rsidRPr="002E5E38" w:rsidRDefault="00C232D4" w:rsidP="00C232D4">
            <w:pPr>
              <w:jc w:val="right"/>
              <w:rPr>
                <w:rFonts w:ascii="Arial" w:eastAsia="Arial Unicode MS" w:hAnsi="Arial" w:cs="Arial"/>
                <w:szCs w:val="20"/>
              </w:rPr>
            </w:pPr>
            <w:r w:rsidRPr="00914533">
              <w:rPr>
                <w:rFonts w:ascii="Arial" w:eastAsia="Arial Unicode MS" w:hAnsi="Arial" w:cs="Arial"/>
                <w:szCs w:val="20"/>
              </w:rPr>
              <w:t>….………..I___I</w:t>
            </w:r>
          </w:p>
        </w:tc>
        <w:tc>
          <w:tcPr>
            <w:tcW w:w="1560" w:type="dxa"/>
            <w:tcBorders>
              <w:top w:val="single" w:sz="12" w:space="0" w:color="008000"/>
              <w:left w:val="single" w:sz="12" w:space="0" w:color="008000"/>
              <w:bottom w:val="single" w:sz="12" w:space="0" w:color="008000"/>
              <w:right w:val="dashed" w:sz="4" w:space="0" w:color="auto"/>
            </w:tcBorders>
            <w:vAlign w:val="bottom"/>
          </w:tcPr>
          <w:p w14:paraId="0CF25027" w14:textId="77777777" w:rsidR="00C232D4" w:rsidRPr="002E5E38" w:rsidRDefault="00C232D4" w:rsidP="00C232D4">
            <w:pPr>
              <w:jc w:val="center"/>
              <w:rPr>
                <w:rFonts w:ascii="Arial" w:eastAsia="Arial Unicode MS" w:hAnsi="Arial" w:cs="Arial"/>
                <w:szCs w:val="20"/>
              </w:rPr>
            </w:pPr>
            <w:r>
              <w:rPr>
                <w:rFonts w:ascii="Arial" w:eastAsia="Arial Unicode MS" w:hAnsi="Arial" w:cs="Arial"/>
                <w:szCs w:val="20"/>
              </w:rPr>
              <w:t>I___I</w:t>
            </w:r>
          </w:p>
        </w:tc>
        <w:tc>
          <w:tcPr>
            <w:tcW w:w="1417" w:type="dxa"/>
            <w:tcBorders>
              <w:top w:val="single" w:sz="12" w:space="0" w:color="008000"/>
              <w:left w:val="single" w:sz="12" w:space="0" w:color="008000"/>
              <w:bottom w:val="single" w:sz="12" w:space="0" w:color="008000"/>
              <w:right w:val="single" w:sz="12" w:space="0" w:color="008000"/>
            </w:tcBorders>
          </w:tcPr>
          <w:p w14:paraId="753062B7" w14:textId="77777777" w:rsidR="00C232D4" w:rsidRDefault="00C232D4" w:rsidP="00C232D4">
            <w:pPr>
              <w:jc w:val="center"/>
              <w:rPr>
                <w:rFonts w:ascii="Arial" w:eastAsia="Arial Unicode MS" w:hAnsi="Arial" w:cs="Arial"/>
                <w:szCs w:val="20"/>
              </w:rPr>
            </w:pPr>
          </w:p>
          <w:p w14:paraId="2E0CA46E" w14:textId="7B25D384" w:rsidR="00C232D4" w:rsidRDefault="00C232D4" w:rsidP="00C232D4">
            <w:pPr>
              <w:jc w:val="center"/>
              <w:rPr>
                <w:rFonts w:ascii="Arial" w:eastAsia="Arial Unicode MS" w:hAnsi="Arial" w:cs="Arial"/>
                <w:szCs w:val="20"/>
              </w:rPr>
            </w:pPr>
            <w:r w:rsidRPr="00911086">
              <w:rPr>
                <w:rFonts w:ascii="Arial" w:eastAsia="Arial Unicode MS" w:hAnsi="Arial" w:cs="Arial"/>
                <w:szCs w:val="20"/>
              </w:rPr>
              <w:t>I___I</w:t>
            </w:r>
          </w:p>
        </w:tc>
        <w:tc>
          <w:tcPr>
            <w:tcW w:w="1843" w:type="dxa"/>
            <w:tcBorders>
              <w:top w:val="single" w:sz="12" w:space="0" w:color="008000"/>
              <w:left w:val="single" w:sz="12" w:space="0" w:color="008000"/>
              <w:bottom w:val="single" w:sz="12" w:space="0" w:color="008000"/>
              <w:right w:val="single" w:sz="12" w:space="0" w:color="008000"/>
            </w:tcBorders>
          </w:tcPr>
          <w:p w14:paraId="1CCFF66C" w14:textId="154FB62D" w:rsidR="00C232D4" w:rsidRDefault="00C232D4" w:rsidP="00C232D4">
            <w:pPr>
              <w:jc w:val="center"/>
              <w:rPr>
                <w:rFonts w:ascii="Arial" w:eastAsia="Arial Unicode MS" w:hAnsi="Arial" w:cs="Arial"/>
                <w:szCs w:val="20"/>
              </w:rPr>
            </w:pPr>
          </w:p>
          <w:p w14:paraId="591F2327" w14:textId="712D5BFB" w:rsidR="00C232D4" w:rsidRPr="00914533" w:rsidRDefault="00C232D4" w:rsidP="00C232D4">
            <w:pPr>
              <w:jc w:val="center"/>
              <w:rPr>
                <w:rFonts w:ascii="Arial" w:eastAsia="Arial Unicode MS" w:hAnsi="Arial" w:cs="Arial"/>
                <w:szCs w:val="20"/>
              </w:rPr>
            </w:pPr>
            <w:r w:rsidRPr="00914533">
              <w:rPr>
                <w:rFonts w:ascii="Arial" w:eastAsia="Arial Unicode MS" w:hAnsi="Arial" w:cs="Arial"/>
                <w:szCs w:val="20"/>
              </w:rPr>
              <w:t>….………</w:t>
            </w:r>
          </w:p>
        </w:tc>
        <w:tc>
          <w:tcPr>
            <w:tcW w:w="2410" w:type="dxa"/>
            <w:tcBorders>
              <w:top w:val="single" w:sz="12" w:space="0" w:color="008000"/>
              <w:left w:val="single" w:sz="12" w:space="0" w:color="008000"/>
              <w:bottom w:val="single" w:sz="12" w:space="0" w:color="008000"/>
              <w:right w:val="single" w:sz="12" w:space="0" w:color="008000"/>
            </w:tcBorders>
          </w:tcPr>
          <w:p w14:paraId="46F9AD1A" w14:textId="017348E3" w:rsidR="00C232D4" w:rsidRPr="002E5E38" w:rsidRDefault="00C232D4" w:rsidP="00C232D4">
            <w:pPr>
              <w:jc w:val="right"/>
              <w:rPr>
                <w:rFonts w:ascii="Arial" w:eastAsia="Arial Unicode MS" w:hAnsi="Arial" w:cs="Arial"/>
                <w:szCs w:val="20"/>
              </w:rPr>
            </w:pPr>
            <w:r w:rsidRPr="00882D6D">
              <w:rPr>
                <w:rFonts w:ascii="Arial" w:eastAsia="Arial Unicode MS" w:hAnsi="Arial" w:cs="Arial"/>
                <w:szCs w:val="20"/>
              </w:rPr>
              <w:t>……………..………..I___I</w:t>
            </w:r>
          </w:p>
        </w:tc>
        <w:tc>
          <w:tcPr>
            <w:tcW w:w="1984" w:type="dxa"/>
            <w:tcBorders>
              <w:top w:val="single" w:sz="12" w:space="0" w:color="008000"/>
              <w:left w:val="single" w:sz="12" w:space="0" w:color="008000"/>
              <w:bottom w:val="single" w:sz="12" w:space="0" w:color="008000"/>
              <w:right w:val="single" w:sz="12" w:space="0" w:color="008000"/>
            </w:tcBorders>
          </w:tcPr>
          <w:p w14:paraId="73729C7A" w14:textId="77777777" w:rsidR="00C232D4" w:rsidRPr="00914533" w:rsidRDefault="00C232D4" w:rsidP="00C232D4">
            <w:pPr>
              <w:jc w:val="right"/>
              <w:rPr>
                <w:rFonts w:ascii="Arial" w:eastAsia="Arial Unicode MS" w:hAnsi="Arial" w:cs="Arial"/>
                <w:szCs w:val="20"/>
              </w:rPr>
            </w:pPr>
          </w:p>
        </w:tc>
      </w:tr>
      <w:tr w:rsidR="00C232D4" w:rsidRPr="002E5E38" w14:paraId="5B7E5B2E" w14:textId="77777777" w:rsidTr="00B93D96">
        <w:trPr>
          <w:trHeight w:val="454"/>
        </w:trPr>
        <w:tc>
          <w:tcPr>
            <w:tcW w:w="488" w:type="dxa"/>
            <w:tcBorders>
              <w:top w:val="single" w:sz="12" w:space="0" w:color="008000"/>
              <w:left w:val="single" w:sz="12" w:space="0" w:color="008000"/>
              <w:bottom w:val="single" w:sz="12" w:space="0" w:color="008000"/>
              <w:right w:val="dashed" w:sz="4" w:space="0" w:color="auto"/>
            </w:tcBorders>
            <w:noWrap/>
            <w:vAlign w:val="center"/>
          </w:tcPr>
          <w:p w14:paraId="401A2D38" w14:textId="77777777" w:rsidR="00C232D4" w:rsidRPr="002E5E38" w:rsidRDefault="00C232D4" w:rsidP="00C232D4">
            <w:pPr>
              <w:jc w:val="right"/>
              <w:rPr>
                <w:rFonts w:ascii="Arial" w:eastAsia="Arial Unicode MS" w:hAnsi="Arial" w:cs="Arial"/>
                <w:szCs w:val="20"/>
              </w:rPr>
            </w:pPr>
          </w:p>
        </w:tc>
        <w:tc>
          <w:tcPr>
            <w:tcW w:w="716" w:type="dxa"/>
            <w:tcBorders>
              <w:top w:val="single" w:sz="12" w:space="0" w:color="008000"/>
              <w:left w:val="single" w:sz="12" w:space="0" w:color="008000"/>
              <w:bottom w:val="single" w:sz="12" w:space="0" w:color="008000"/>
              <w:right w:val="single" w:sz="12" w:space="0" w:color="008000"/>
            </w:tcBorders>
            <w:noWrap/>
            <w:vAlign w:val="center"/>
          </w:tcPr>
          <w:p w14:paraId="4745881F" w14:textId="77777777" w:rsidR="00C232D4" w:rsidRPr="002E5E38" w:rsidRDefault="00C232D4" w:rsidP="00C232D4">
            <w:pPr>
              <w:rPr>
                <w:rFonts w:ascii="Arial" w:eastAsia="Arial Unicode MS" w:hAnsi="Arial" w:cs="Arial"/>
                <w:szCs w:val="20"/>
              </w:rPr>
            </w:pPr>
            <w:r w:rsidRPr="002E5E38">
              <w:rPr>
                <w:rFonts w:ascii="Arial" w:hAnsi="Arial" w:cs="Arial"/>
                <w:szCs w:val="20"/>
              </w:rPr>
              <w:t> </w:t>
            </w:r>
          </w:p>
        </w:tc>
        <w:tc>
          <w:tcPr>
            <w:tcW w:w="1601" w:type="dxa"/>
            <w:tcBorders>
              <w:top w:val="single" w:sz="12" w:space="0" w:color="008000"/>
              <w:left w:val="single" w:sz="12" w:space="0" w:color="008000"/>
              <w:bottom w:val="single" w:sz="12" w:space="0" w:color="008000"/>
              <w:right w:val="single" w:sz="12" w:space="0" w:color="008000"/>
            </w:tcBorders>
            <w:noWrap/>
            <w:vAlign w:val="bottom"/>
          </w:tcPr>
          <w:p w14:paraId="5183F1BD" w14:textId="77777777" w:rsidR="00C232D4" w:rsidRPr="002E5E38" w:rsidRDefault="00C232D4" w:rsidP="00C232D4">
            <w:pPr>
              <w:jc w:val="right"/>
              <w:rPr>
                <w:rFonts w:ascii="Arial" w:eastAsia="Arial Unicode MS" w:hAnsi="Arial" w:cs="Arial"/>
                <w:szCs w:val="20"/>
              </w:rPr>
            </w:pPr>
            <w:r w:rsidRPr="00914533">
              <w:rPr>
                <w:rFonts w:ascii="Arial"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noWrap/>
            <w:vAlign w:val="bottom"/>
          </w:tcPr>
          <w:p w14:paraId="4DDDCFC1" w14:textId="77777777" w:rsidR="00C232D4" w:rsidRPr="002E5E38" w:rsidRDefault="00C232D4" w:rsidP="00C232D4">
            <w:pPr>
              <w:jc w:val="right"/>
              <w:rPr>
                <w:rFonts w:ascii="Arial" w:eastAsia="Arial Unicode MS" w:hAnsi="Arial" w:cs="Arial"/>
                <w:szCs w:val="20"/>
              </w:rPr>
            </w:pPr>
            <w:r w:rsidRPr="002E5E38">
              <w:rPr>
                <w:rFonts w:ascii="Arial" w:hAnsi="Arial" w:cs="Arial"/>
                <w:szCs w:val="20"/>
              </w:rPr>
              <w:t> </w:t>
            </w:r>
            <w:r w:rsidRPr="00914533">
              <w:rPr>
                <w:rFonts w:ascii="Arial"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vAlign w:val="bottom"/>
          </w:tcPr>
          <w:p w14:paraId="5177EEC3" w14:textId="77777777" w:rsidR="00C232D4" w:rsidRPr="002E5E38" w:rsidRDefault="00C232D4" w:rsidP="00C232D4">
            <w:pPr>
              <w:jc w:val="right"/>
              <w:rPr>
                <w:rFonts w:ascii="Arial" w:hAnsi="Arial" w:cs="Arial"/>
                <w:szCs w:val="20"/>
              </w:rPr>
            </w:pPr>
            <w:r w:rsidRPr="00914533">
              <w:rPr>
                <w:rFonts w:ascii="Arial" w:hAnsi="Arial" w:cs="Arial"/>
                <w:szCs w:val="20"/>
              </w:rPr>
              <w:t>….………..I___I</w:t>
            </w:r>
          </w:p>
        </w:tc>
        <w:tc>
          <w:tcPr>
            <w:tcW w:w="1560" w:type="dxa"/>
            <w:tcBorders>
              <w:top w:val="single" w:sz="12" w:space="0" w:color="008000"/>
              <w:left w:val="single" w:sz="12" w:space="0" w:color="008000"/>
              <w:bottom w:val="single" w:sz="12" w:space="0" w:color="008000"/>
              <w:right w:val="dashed" w:sz="4" w:space="0" w:color="auto"/>
            </w:tcBorders>
            <w:vAlign w:val="bottom"/>
          </w:tcPr>
          <w:p w14:paraId="010F8BE8" w14:textId="77777777" w:rsidR="00C232D4" w:rsidRPr="002E5E38" w:rsidRDefault="00C232D4" w:rsidP="00C232D4">
            <w:pPr>
              <w:jc w:val="center"/>
              <w:rPr>
                <w:rFonts w:ascii="Arial" w:eastAsia="Arial Unicode MS" w:hAnsi="Arial" w:cs="Arial"/>
                <w:szCs w:val="20"/>
              </w:rPr>
            </w:pPr>
            <w:r>
              <w:rPr>
                <w:rFonts w:ascii="Arial" w:eastAsia="Arial Unicode MS" w:hAnsi="Arial" w:cs="Arial"/>
                <w:szCs w:val="20"/>
              </w:rPr>
              <w:t>I___I</w:t>
            </w:r>
          </w:p>
        </w:tc>
        <w:tc>
          <w:tcPr>
            <w:tcW w:w="1417" w:type="dxa"/>
            <w:tcBorders>
              <w:top w:val="single" w:sz="12" w:space="0" w:color="008000"/>
              <w:left w:val="single" w:sz="12" w:space="0" w:color="008000"/>
              <w:bottom w:val="single" w:sz="12" w:space="0" w:color="008000"/>
              <w:right w:val="single" w:sz="12" w:space="0" w:color="008000"/>
            </w:tcBorders>
          </w:tcPr>
          <w:p w14:paraId="6D77D6BF" w14:textId="77777777" w:rsidR="00C232D4" w:rsidRDefault="00C232D4" w:rsidP="00C232D4">
            <w:pPr>
              <w:jc w:val="center"/>
              <w:rPr>
                <w:rFonts w:ascii="Arial" w:eastAsia="Arial Unicode MS" w:hAnsi="Arial" w:cs="Arial"/>
                <w:szCs w:val="20"/>
              </w:rPr>
            </w:pPr>
          </w:p>
          <w:p w14:paraId="26F1007A" w14:textId="7A2EB8E3" w:rsidR="00C232D4" w:rsidRDefault="00C232D4" w:rsidP="00C232D4">
            <w:pPr>
              <w:jc w:val="center"/>
              <w:rPr>
                <w:rFonts w:ascii="Arial" w:eastAsia="Arial Unicode MS" w:hAnsi="Arial" w:cs="Arial"/>
                <w:szCs w:val="20"/>
              </w:rPr>
            </w:pPr>
            <w:r w:rsidRPr="00911086">
              <w:rPr>
                <w:rFonts w:ascii="Arial" w:eastAsia="Arial Unicode MS" w:hAnsi="Arial" w:cs="Arial"/>
                <w:szCs w:val="20"/>
              </w:rPr>
              <w:t>I___I</w:t>
            </w:r>
          </w:p>
        </w:tc>
        <w:tc>
          <w:tcPr>
            <w:tcW w:w="1843" w:type="dxa"/>
            <w:tcBorders>
              <w:top w:val="single" w:sz="12" w:space="0" w:color="008000"/>
              <w:left w:val="single" w:sz="12" w:space="0" w:color="008000"/>
              <w:bottom w:val="single" w:sz="12" w:space="0" w:color="008000"/>
              <w:right w:val="single" w:sz="12" w:space="0" w:color="008000"/>
            </w:tcBorders>
          </w:tcPr>
          <w:p w14:paraId="742EA8B6" w14:textId="360CDFC3" w:rsidR="00C232D4" w:rsidRDefault="00C232D4" w:rsidP="00C232D4">
            <w:pPr>
              <w:jc w:val="center"/>
              <w:rPr>
                <w:rFonts w:ascii="Arial" w:eastAsia="Arial Unicode MS" w:hAnsi="Arial" w:cs="Arial"/>
                <w:szCs w:val="20"/>
              </w:rPr>
            </w:pPr>
          </w:p>
          <w:p w14:paraId="4B7618EC" w14:textId="3D0B4A20" w:rsidR="00C232D4" w:rsidRPr="00DF16BD" w:rsidRDefault="00C232D4" w:rsidP="00C232D4">
            <w:pPr>
              <w:jc w:val="center"/>
              <w:rPr>
                <w:rFonts w:ascii="Arial" w:eastAsia="Arial Unicode MS" w:hAnsi="Arial" w:cs="Arial"/>
                <w:szCs w:val="20"/>
              </w:rPr>
            </w:pPr>
            <w:r w:rsidRPr="00914533">
              <w:rPr>
                <w:rFonts w:ascii="Arial" w:eastAsia="Arial Unicode MS" w:hAnsi="Arial" w:cs="Arial"/>
                <w:szCs w:val="20"/>
              </w:rPr>
              <w:t>….………</w:t>
            </w:r>
          </w:p>
        </w:tc>
        <w:tc>
          <w:tcPr>
            <w:tcW w:w="2410" w:type="dxa"/>
            <w:tcBorders>
              <w:top w:val="single" w:sz="12" w:space="0" w:color="008000"/>
              <w:left w:val="single" w:sz="12" w:space="0" w:color="008000"/>
              <w:bottom w:val="single" w:sz="12" w:space="0" w:color="008000"/>
              <w:right w:val="single" w:sz="12" w:space="0" w:color="008000"/>
            </w:tcBorders>
          </w:tcPr>
          <w:p w14:paraId="4C76E752" w14:textId="603306EA" w:rsidR="00C232D4" w:rsidRPr="004206E0" w:rsidRDefault="00C232D4" w:rsidP="00C232D4">
            <w:pPr>
              <w:jc w:val="right"/>
              <w:rPr>
                <w:rFonts w:ascii="Arial" w:eastAsia="Arial Unicode MS" w:hAnsi="Arial" w:cs="Arial"/>
                <w:szCs w:val="20"/>
              </w:rPr>
            </w:pPr>
            <w:r w:rsidRPr="00882D6D">
              <w:rPr>
                <w:rFonts w:ascii="Arial" w:eastAsia="Arial Unicode MS" w:hAnsi="Arial" w:cs="Arial"/>
                <w:szCs w:val="20"/>
              </w:rPr>
              <w:t>……………..………..I___I</w:t>
            </w:r>
          </w:p>
        </w:tc>
        <w:tc>
          <w:tcPr>
            <w:tcW w:w="1984" w:type="dxa"/>
            <w:tcBorders>
              <w:top w:val="single" w:sz="12" w:space="0" w:color="008000"/>
              <w:left w:val="single" w:sz="12" w:space="0" w:color="008000"/>
              <w:bottom w:val="single" w:sz="12" w:space="0" w:color="008000"/>
              <w:right w:val="single" w:sz="12" w:space="0" w:color="008000"/>
            </w:tcBorders>
          </w:tcPr>
          <w:p w14:paraId="08951CCB" w14:textId="77777777" w:rsidR="00C232D4" w:rsidRPr="00914533" w:rsidRDefault="00C232D4" w:rsidP="00C232D4">
            <w:pPr>
              <w:jc w:val="right"/>
              <w:rPr>
                <w:rFonts w:ascii="Arial" w:hAnsi="Arial" w:cs="Arial"/>
                <w:szCs w:val="20"/>
              </w:rPr>
            </w:pPr>
          </w:p>
        </w:tc>
      </w:tr>
      <w:tr w:rsidR="00C232D4" w:rsidRPr="002E5E38" w14:paraId="42F80534" w14:textId="77777777" w:rsidTr="00B93D96">
        <w:trPr>
          <w:trHeight w:val="454"/>
        </w:trPr>
        <w:tc>
          <w:tcPr>
            <w:tcW w:w="488" w:type="dxa"/>
            <w:tcBorders>
              <w:top w:val="single" w:sz="12" w:space="0" w:color="008000"/>
              <w:left w:val="single" w:sz="12" w:space="0" w:color="008000"/>
              <w:bottom w:val="single" w:sz="12" w:space="0" w:color="008000"/>
              <w:right w:val="dashed" w:sz="4" w:space="0" w:color="auto"/>
            </w:tcBorders>
            <w:noWrap/>
            <w:vAlign w:val="center"/>
          </w:tcPr>
          <w:p w14:paraId="197CDFD6" w14:textId="77777777" w:rsidR="00C232D4" w:rsidRPr="002E5E38" w:rsidRDefault="00C232D4" w:rsidP="00C232D4">
            <w:pPr>
              <w:jc w:val="right"/>
              <w:rPr>
                <w:rFonts w:ascii="Arial" w:eastAsia="Arial Unicode MS" w:hAnsi="Arial" w:cs="Arial"/>
                <w:szCs w:val="20"/>
              </w:rPr>
            </w:pPr>
          </w:p>
        </w:tc>
        <w:tc>
          <w:tcPr>
            <w:tcW w:w="716" w:type="dxa"/>
            <w:tcBorders>
              <w:top w:val="single" w:sz="12" w:space="0" w:color="008000"/>
              <w:left w:val="single" w:sz="12" w:space="0" w:color="008000"/>
              <w:bottom w:val="single" w:sz="12" w:space="0" w:color="008000"/>
              <w:right w:val="single" w:sz="12" w:space="0" w:color="008000"/>
            </w:tcBorders>
            <w:noWrap/>
            <w:vAlign w:val="center"/>
          </w:tcPr>
          <w:p w14:paraId="66A3CC56" w14:textId="77777777" w:rsidR="00C232D4" w:rsidRPr="002E5E38" w:rsidRDefault="00C232D4" w:rsidP="00C232D4">
            <w:pPr>
              <w:rPr>
                <w:rFonts w:ascii="Arial" w:eastAsia="Arial Unicode MS" w:hAnsi="Arial" w:cs="Arial"/>
                <w:szCs w:val="20"/>
              </w:rPr>
            </w:pPr>
            <w:r w:rsidRPr="002E5E38">
              <w:rPr>
                <w:rFonts w:ascii="Arial" w:hAnsi="Arial" w:cs="Arial"/>
                <w:szCs w:val="20"/>
              </w:rPr>
              <w:t> </w:t>
            </w:r>
          </w:p>
        </w:tc>
        <w:tc>
          <w:tcPr>
            <w:tcW w:w="1601" w:type="dxa"/>
            <w:tcBorders>
              <w:top w:val="single" w:sz="12" w:space="0" w:color="008000"/>
              <w:left w:val="single" w:sz="12" w:space="0" w:color="008000"/>
              <w:bottom w:val="single" w:sz="12" w:space="0" w:color="008000"/>
              <w:right w:val="single" w:sz="12" w:space="0" w:color="008000"/>
            </w:tcBorders>
            <w:noWrap/>
            <w:vAlign w:val="bottom"/>
          </w:tcPr>
          <w:p w14:paraId="34E2F6E7" w14:textId="77777777" w:rsidR="00C232D4" w:rsidRPr="002E5E38" w:rsidRDefault="00C232D4" w:rsidP="00C232D4">
            <w:pPr>
              <w:jc w:val="right"/>
              <w:rPr>
                <w:rFonts w:ascii="Arial" w:eastAsia="Arial Unicode MS" w:hAnsi="Arial" w:cs="Arial"/>
                <w:szCs w:val="20"/>
              </w:rPr>
            </w:pPr>
            <w:r w:rsidRPr="00914533">
              <w:rPr>
                <w:rFonts w:ascii="Arial" w:hAnsi="Arial" w:cs="Arial"/>
                <w:szCs w:val="20"/>
              </w:rPr>
              <w:t xml:space="preserve">….………..I___I </w:t>
            </w:r>
          </w:p>
        </w:tc>
        <w:tc>
          <w:tcPr>
            <w:tcW w:w="1701" w:type="dxa"/>
            <w:tcBorders>
              <w:top w:val="single" w:sz="12" w:space="0" w:color="008000"/>
              <w:left w:val="single" w:sz="12" w:space="0" w:color="008000"/>
              <w:bottom w:val="single" w:sz="12" w:space="0" w:color="008000"/>
              <w:right w:val="single" w:sz="12" w:space="0" w:color="008000"/>
            </w:tcBorders>
            <w:noWrap/>
            <w:vAlign w:val="bottom"/>
          </w:tcPr>
          <w:p w14:paraId="0226D8D5" w14:textId="77777777" w:rsidR="00C232D4" w:rsidRPr="002E5E38" w:rsidRDefault="00C232D4" w:rsidP="00C232D4">
            <w:pPr>
              <w:jc w:val="right"/>
              <w:rPr>
                <w:rFonts w:ascii="Arial" w:eastAsia="Arial Unicode MS" w:hAnsi="Arial" w:cs="Arial"/>
                <w:szCs w:val="20"/>
              </w:rPr>
            </w:pPr>
            <w:r w:rsidRPr="002E5E38">
              <w:rPr>
                <w:rFonts w:ascii="Arial" w:hAnsi="Arial" w:cs="Arial"/>
                <w:szCs w:val="20"/>
              </w:rPr>
              <w:t> </w:t>
            </w:r>
            <w:r w:rsidRPr="00914533">
              <w:rPr>
                <w:rFonts w:ascii="Arial"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vAlign w:val="bottom"/>
          </w:tcPr>
          <w:p w14:paraId="27591FD9" w14:textId="77777777" w:rsidR="00C232D4" w:rsidRPr="002E5E38" w:rsidRDefault="00C232D4" w:rsidP="00C232D4">
            <w:pPr>
              <w:jc w:val="right"/>
              <w:rPr>
                <w:rFonts w:ascii="Arial" w:hAnsi="Arial" w:cs="Arial"/>
                <w:szCs w:val="20"/>
              </w:rPr>
            </w:pPr>
            <w:r w:rsidRPr="00914533">
              <w:rPr>
                <w:rFonts w:ascii="Arial" w:hAnsi="Arial" w:cs="Arial"/>
                <w:szCs w:val="20"/>
              </w:rPr>
              <w:t>….………..I___I</w:t>
            </w:r>
          </w:p>
        </w:tc>
        <w:tc>
          <w:tcPr>
            <w:tcW w:w="1560" w:type="dxa"/>
            <w:tcBorders>
              <w:top w:val="single" w:sz="12" w:space="0" w:color="008000"/>
              <w:left w:val="single" w:sz="12" w:space="0" w:color="008000"/>
              <w:bottom w:val="single" w:sz="12" w:space="0" w:color="008000"/>
              <w:right w:val="dashed" w:sz="4" w:space="0" w:color="auto"/>
            </w:tcBorders>
            <w:vAlign w:val="bottom"/>
          </w:tcPr>
          <w:p w14:paraId="212791B7" w14:textId="77777777" w:rsidR="00C232D4" w:rsidRPr="002E5E38" w:rsidRDefault="00C232D4" w:rsidP="00C232D4">
            <w:pPr>
              <w:jc w:val="center"/>
              <w:rPr>
                <w:rFonts w:ascii="Arial" w:eastAsia="Arial Unicode MS" w:hAnsi="Arial" w:cs="Arial"/>
                <w:szCs w:val="20"/>
              </w:rPr>
            </w:pPr>
            <w:r>
              <w:rPr>
                <w:rFonts w:ascii="Arial" w:eastAsia="Arial Unicode MS" w:hAnsi="Arial" w:cs="Arial"/>
                <w:szCs w:val="20"/>
              </w:rPr>
              <w:t>I___I</w:t>
            </w:r>
          </w:p>
        </w:tc>
        <w:tc>
          <w:tcPr>
            <w:tcW w:w="1417" w:type="dxa"/>
            <w:tcBorders>
              <w:top w:val="single" w:sz="12" w:space="0" w:color="008000"/>
              <w:left w:val="single" w:sz="12" w:space="0" w:color="008000"/>
              <w:bottom w:val="single" w:sz="12" w:space="0" w:color="008000"/>
              <w:right w:val="single" w:sz="12" w:space="0" w:color="008000"/>
            </w:tcBorders>
          </w:tcPr>
          <w:p w14:paraId="62968F89" w14:textId="77777777" w:rsidR="00C232D4" w:rsidRDefault="00C232D4" w:rsidP="00C232D4">
            <w:pPr>
              <w:jc w:val="center"/>
              <w:rPr>
                <w:rFonts w:ascii="Arial" w:eastAsia="Arial Unicode MS" w:hAnsi="Arial" w:cs="Arial"/>
                <w:szCs w:val="20"/>
              </w:rPr>
            </w:pPr>
          </w:p>
          <w:p w14:paraId="111AF970" w14:textId="64566CBE" w:rsidR="00C232D4" w:rsidRDefault="00C232D4" w:rsidP="00C232D4">
            <w:pPr>
              <w:jc w:val="center"/>
              <w:rPr>
                <w:rFonts w:ascii="Arial" w:eastAsia="Arial Unicode MS" w:hAnsi="Arial" w:cs="Arial"/>
                <w:szCs w:val="20"/>
              </w:rPr>
            </w:pPr>
            <w:r w:rsidRPr="00911086">
              <w:rPr>
                <w:rFonts w:ascii="Arial" w:eastAsia="Arial Unicode MS" w:hAnsi="Arial" w:cs="Arial"/>
                <w:szCs w:val="20"/>
              </w:rPr>
              <w:t>I___I</w:t>
            </w:r>
          </w:p>
        </w:tc>
        <w:tc>
          <w:tcPr>
            <w:tcW w:w="1843" w:type="dxa"/>
            <w:tcBorders>
              <w:top w:val="single" w:sz="12" w:space="0" w:color="008000"/>
              <w:left w:val="single" w:sz="12" w:space="0" w:color="008000"/>
              <w:bottom w:val="single" w:sz="12" w:space="0" w:color="008000"/>
              <w:right w:val="single" w:sz="12" w:space="0" w:color="008000"/>
            </w:tcBorders>
          </w:tcPr>
          <w:p w14:paraId="752778C6" w14:textId="06AC0A7C" w:rsidR="00C232D4" w:rsidRDefault="00C232D4" w:rsidP="00C232D4">
            <w:pPr>
              <w:jc w:val="center"/>
              <w:rPr>
                <w:rFonts w:ascii="Arial" w:eastAsia="Arial Unicode MS" w:hAnsi="Arial" w:cs="Arial"/>
                <w:szCs w:val="20"/>
              </w:rPr>
            </w:pPr>
          </w:p>
          <w:p w14:paraId="7CE8390F" w14:textId="06514B41" w:rsidR="00C232D4" w:rsidRDefault="00C232D4" w:rsidP="00C232D4">
            <w:pPr>
              <w:jc w:val="center"/>
              <w:rPr>
                <w:rFonts w:ascii="Arial" w:eastAsia="Arial Unicode MS" w:hAnsi="Arial" w:cs="Arial"/>
                <w:szCs w:val="20"/>
              </w:rPr>
            </w:pPr>
            <w:r w:rsidRPr="00914533">
              <w:rPr>
                <w:rFonts w:ascii="Arial" w:eastAsia="Arial Unicode MS" w:hAnsi="Arial" w:cs="Arial"/>
                <w:szCs w:val="20"/>
              </w:rPr>
              <w:t>….………</w:t>
            </w:r>
          </w:p>
        </w:tc>
        <w:tc>
          <w:tcPr>
            <w:tcW w:w="2410" w:type="dxa"/>
            <w:tcBorders>
              <w:top w:val="single" w:sz="12" w:space="0" w:color="008000"/>
              <w:left w:val="single" w:sz="12" w:space="0" w:color="008000"/>
              <w:bottom w:val="single" w:sz="12" w:space="0" w:color="008000"/>
              <w:right w:val="single" w:sz="12" w:space="0" w:color="008000"/>
            </w:tcBorders>
          </w:tcPr>
          <w:p w14:paraId="060DE7B6" w14:textId="48898F14" w:rsidR="00C232D4" w:rsidRPr="004206E0" w:rsidRDefault="00C232D4" w:rsidP="00C232D4">
            <w:pPr>
              <w:jc w:val="right"/>
              <w:rPr>
                <w:rFonts w:ascii="Arial" w:eastAsia="Arial Unicode MS" w:hAnsi="Arial" w:cs="Arial"/>
                <w:szCs w:val="20"/>
              </w:rPr>
            </w:pPr>
            <w:r w:rsidRPr="00882D6D">
              <w:rPr>
                <w:rFonts w:ascii="Arial" w:eastAsia="Arial Unicode MS" w:hAnsi="Arial" w:cs="Arial"/>
                <w:szCs w:val="20"/>
              </w:rPr>
              <w:t>……………..………..I___I</w:t>
            </w:r>
          </w:p>
        </w:tc>
        <w:tc>
          <w:tcPr>
            <w:tcW w:w="1984" w:type="dxa"/>
            <w:tcBorders>
              <w:top w:val="single" w:sz="12" w:space="0" w:color="008000"/>
              <w:left w:val="single" w:sz="12" w:space="0" w:color="008000"/>
              <w:bottom w:val="single" w:sz="12" w:space="0" w:color="008000"/>
              <w:right w:val="single" w:sz="12" w:space="0" w:color="008000"/>
            </w:tcBorders>
          </w:tcPr>
          <w:p w14:paraId="5E7ED681" w14:textId="77777777" w:rsidR="00C232D4" w:rsidRPr="00914533" w:rsidRDefault="00C232D4" w:rsidP="00C232D4">
            <w:pPr>
              <w:jc w:val="right"/>
              <w:rPr>
                <w:rFonts w:ascii="Arial" w:hAnsi="Arial" w:cs="Arial"/>
                <w:szCs w:val="20"/>
              </w:rPr>
            </w:pPr>
          </w:p>
        </w:tc>
      </w:tr>
      <w:tr w:rsidR="00902009" w:rsidRPr="002E5E38" w14:paraId="60E2A4D2" w14:textId="77777777" w:rsidTr="00902009">
        <w:trPr>
          <w:trHeight w:val="454"/>
        </w:trPr>
        <w:tc>
          <w:tcPr>
            <w:tcW w:w="488" w:type="dxa"/>
            <w:tcBorders>
              <w:top w:val="single" w:sz="12" w:space="0" w:color="008000"/>
              <w:left w:val="single" w:sz="12" w:space="0" w:color="008000"/>
              <w:bottom w:val="single" w:sz="12" w:space="0" w:color="008000"/>
              <w:right w:val="dashed" w:sz="4" w:space="0" w:color="auto"/>
            </w:tcBorders>
            <w:noWrap/>
            <w:vAlign w:val="center"/>
          </w:tcPr>
          <w:p w14:paraId="3FEC7CC6" w14:textId="77777777" w:rsidR="00902009" w:rsidRPr="002E5E38" w:rsidRDefault="00902009" w:rsidP="00485F56">
            <w:pPr>
              <w:jc w:val="right"/>
              <w:rPr>
                <w:rFonts w:ascii="Arial" w:eastAsia="Arial Unicode MS" w:hAnsi="Arial" w:cs="Arial"/>
                <w:szCs w:val="20"/>
              </w:rPr>
            </w:pPr>
          </w:p>
        </w:tc>
        <w:tc>
          <w:tcPr>
            <w:tcW w:w="716" w:type="dxa"/>
            <w:tcBorders>
              <w:top w:val="single" w:sz="12" w:space="0" w:color="008000"/>
              <w:left w:val="single" w:sz="12" w:space="0" w:color="008000"/>
              <w:bottom w:val="single" w:sz="12" w:space="0" w:color="008000"/>
              <w:right w:val="single" w:sz="12" w:space="0" w:color="008000"/>
            </w:tcBorders>
            <w:noWrap/>
            <w:vAlign w:val="center"/>
          </w:tcPr>
          <w:p w14:paraId="6E7B8C72" w14:textId="77777777" w:rsidR="00902009" w:rsidRPr="002E5E38" w:rsidRDefault="00902009" w:rsidP="00485F56">
            <w:pPr>
              <w:rPr>
                <w:rFonts w:ascii="Arial" w:eastAsia="Arial Unicode MS" w:hAnsi="Arial" w:cs="Arial"/>
                <w:szCs w:val="20"/>
              </w:rPr>
            </w:pPr>
            <w:r w:rsidRPr="002E5E38">
              <w:rPr>
                <w:rFonts w:ascii="Arial" w:hAnsi="Arial" w:cs="Arial"/>
                <w:szCs w:val="20"/>
              </w:rPr>
              <w:t> </w:t>
            </w:r>
          </w:p>
        </w:tc>
        <w:tc>
          <w:tcPr>
            <w:tcW w:w="1601" w:type="dxa"/>
            <w:tcBorders>
              <w:top w:val="single" w:sz="12" w:space="0" w:color="008000"/>
              <w:left w:val="single" w:sz="12" w:space="0" w:color="008000"/>
              <w:bottom w:val="single" w:sz="12" w:space="0" w:color="008000"/>
              <w:right w:val="single" w:sz="12" w:space="0" w:color="008000"/>
            </w:tcBorders>
            <w:noWrap/>
            <w:vAlign w:val="bottom"/>
          </w:tcPr>
          <w:p w14:paraId="14C7ED6C" w14:textId="77777777" w:rsidR="00902009" w:rsidRPr="002E5E38" w:rsidRDefault="00902009" w:rsidP="00485F56">
            <w:pPr>
              <w:jc w:val="right"/>
              <w:rPr>
                <w:rFonts w:ascii="Arial" w:eastAsia="Arial Unicode MS" w:hAnsi="Arial" w:cs="Arial"/>
                <w:szCs w:val="20"/>
              </w:rPr>
            </w:pPr>
            <w:r w:rsidRPr="00914533">
              <w:rPr>
                <w:rFonts w:ascii="Arial" w:hAnsi="Arial" w:cs="Arial"/>
                <w:szCs w:val="20"/>
              </w:rPr>
              <w:t xml:space="preserve">….………..I___I </w:t>
            </w:r>
          </w:p>
        </w:tc>
        <w:tc>
          <w:tcPr>
            <w:tcW w:w="1701" w:type="dxa"/>
            <w:tcBorders>
              <w:top w:val="single" w:sz="12" w:space="0" w:color="008000"/>
              <w:left w:val="single" w:sz="12" w:space="0" w:color="008000"/>
              <w:bottom w:val="single" w:sz="12" w:space="0" w:color="008000"/>
              <w:right w:val="single" w:sz="12" w:space="0" w:color="008000"/>
            </w:tcBorders>
            <w:noWrap/>
            <w:vAlign w:val="bottom"/>
          </w:tcPr>
          <w:p w14:paraId="54EC1363" w14:textId="77777777" w:rsidR="00902009" w:rsidRPr="002E5E38" w:rsidRDefault="00902009" w:rsidP="00485F56">
            <w:pPr>
              <w:jc w:val="right"/>
              <w:rPr>
                <w:rFonts w:ascii="Arial" w:eastAsia="Arial Unicode MS" w:hAnsi="Arial" w:cs="Arial"/>
                <w:szCs w:val="20"/>
              </w:rPr>
            </w:pPr>
            <w:r w:rsidRPr="002E5E38">
              <w:rPr>
                <w:rFonts w:ascii="Arial" w:hAnsi="Arial" w:cs="Arial"/>
                <w:szCs w:val="20"/>
              </w:rPr>
              <w:t> </w:t>
            </w:r>
            <w:r w:rsidRPr="00914533">
              <w:rPr>
                <w:rFonts w:ascii="Arial" w:hAnsi="Arial" w:cs="Arial"/>
                <w:szCs w:val="20"/>
              </w:rPr>
              <w:t>….………..I___I</w:t>
            </w:r>
          </w:p>
        </w:tc>
        <w:tc>
          <w:tcPr>
            <w:tcW w:w="1701" w:type="dxa"/>
            <w:tcBorders>
              <w:top w:val="single" w:sz="12" w:space="0" w:color="008000"/>
              <w:left w:val="single" w:sz="12" w:space="0" w:color="008000"/>
              <w:bottom w:val="single" w:sz="12" w:space="0" w:color="008000"/>
              <w:right w:val="single" w:sz="12" w:space="0" w:color="008000"/>
            </w:tcBorders>
            <w:vAlign w:val="bottom"/>
          </w:tcPr>
          <w:p w14:paraId="7FB09DEB" w14:textId="77777777" w:rsidR="00902009" w:rsidRPr="002E5E38" w:rsidRDefault="00902009" w:rsidP="00485F56">
            <w:pPr>
              <w:jc w:val="right"/>
              <w:rPr>
                <w:rFonts w:ascii="Arial" w:hAnsi="Arial" w:cs="Arial"/>
                <w:szCs w:val="20"/>
              </w:rPr>
            </w:pPr>
            <w:r w:rsidRPr="00914533">
              <w:rPr>
                <w:rFonts w:ascii="Arial" w:hAnsi="Arial" w:cs="Arial"/>
                <w:szCs w:val="20"/>
              </w:rPr>
              <w:t>….………..I___I</w:t>
            </w:r>
          </w:p>
        </w:tc>
        <w:tc>
          <w:tcPr>
            <w:tcW w:w="1560" w:type="dxa"/>
            <w:tcBorders>
              <w:top w:val="single" w:sz="12" w:space="0" w:color="008000"/>
              <w:left w:val="single" w:sz="12" w:space="0" w:color="008000"/>
              <w:bottom w:val="single" w:sz="12" w:space="0" w:color="008000"/>
              <w:right w:val="dashed" w:sz="4" w:space="0" w:color="auto"/>
            </w:tcBorders>
            <w:vAlign w:val="bottom"/>
          </w:tcPr>
          <w:p w14:paraId="35A74239" w14:textId="77777777" w:rsidR="00902009" w:rsidRPr="002E5E38" w:rsidRDefault="00902009" w:rsidP="00485F56">
            <w:pPr>
              <w:jc w:val="center"/>
              <w:rPr>
                <w:rFonts w:ascii="Arial" w:eastAsia="Arial Unicode MS" w:hAnsi="Arial" w:cs="Arial"/>
                <w:szCs w:val="20"/>
              </w:rPr>
            </w:pPr>
            <w:r>
              <w:rPr>
                <w:rFonts w:ascii="Arial" w:eastAsia="Arial Unicode MS" w:hAnsi="Arial" w:cs="Arial"/>
                <w:szCs w:val="20"/>
              </w:rPr>
              <w:t>I___I</w:t>
            </w:r>
          </w:p>
        </w:tc>
        <w:tc>
          <w:tcPr>
            <w:tcW w:w="1417" w:type="dxa"/>
            <w:tcBorders>
              <w:top w:val="single" w:sz="12" w:space="0" w:color="008000"/>
              <w:left w:val="single" w:sz="12" w:space="0" w:color="008000"/>
              <w:bottom w:val="single" w:sz="12" w:space="0" w:color="008000"/>
              <w:right w:val="single" w:sz="12" w:space="0" w:color="008000"/>
            </w:tcBorders>
          </w:tcPr>
          <w:p w14:paraId="1C9EF261" w14:textId="77777777" w:rsidR="00C232D4" w:rsidRDefault="00C232D4" w:rsidP="00485F56">
            <w:pPr>
              <w:jc w:val="center"/>
              <w:rPr>
                <w:rFonts w:ascii="Arial" w:eastAsia="Arial Unicode MS" w:hAnsi="Arial" w:cs="Arial"/>
                <w:szCs w:val="20"/>
              </w:rPr>
            </w:pPr>
          </w:p>
          <w:p w14:paraId="73D1EE53" w14:textId="58C870DF" w:rsidR="00902009" w:rsidRDefault="00C232D4" w:rsidP="00485F56">
            <w:pPr>
              <w:jc w:val="center"/>
              <w:rPr>
                <w:rFonts w:ascii="Arial" w:eastAsia="Arial Unicode MS" w:hAnsi="Arial" w:cs="Arial"/>
                <w:szCs w:val="20"/>
              </w:rPr>
            </w:pPr>
            <w:r>
              <w:rPr>
                <w:rFonts w:ascii="Arial" w:eastAsia="Arial Unicode MS" w:hAnsi="Arial" w:cs="Arial"/>
                <w:szCs w:val="20"/>
              </w:rPr>
              <w:t>I___I</w:t>
            </w:r>
          </w:p>
        </w:tc>
        <w:tc>
          <w:tcPr>
            <w:tcW w:w="1843" w:type="dxa"/>
            <w:tcBorders>
              <w:top w:val="single" w:sz="12" w:space="0" w:color="008000"/>
              <w:left w:val="single" w:sz="12" w:space="0" w:color="008000"/>
              <w:bottom w:val="single" w:sz="12" w:space="0" w:color="008000"/>
              <w:right w:val="single" w:sz="12" w:space="0" w:color="008000"/>
            </w:tcBorders>
          </w:tcPr>
          <w:p w14:paraId="77C0B1E2" w14:textId="52DFEE9D" w:rsidR="00902009" w:rsidRDefault="00902009" w:rsidP="00485F56">
            <w:pPr>
              <w:jc w:val="center"/>
              <w:rPr>
                <w:rFonts w:ascii="Arial" w:eastAsia="Arial Unicode MS" w:hAnsi="Arial" w:cs="Arial"/>
                <w:szCs w:val="20"/>
              </w:rPr>
            </w:pPr>
          </w:p>
          <w:p w14:paraId="3F95CF47" w14:textId="367530ED" w:rsidR="00902009" w:rsidRDefault="00902009" w:rsidP="00485F56">
            <w:pPr>
              <w:jc w:val="center"/>
              <w:rPr>
                <w:rFonts w:ascii="Arial" w:eastAsia="Arial Unicode MS" w:hAnsi="Arial" w:cs="Arial"/>
                <w:szCs w:val="20"/>
              </w:rPr>
            </w:pPr>
            <w:r w:rsidRPr="00914533">
              <w:rPr>
                <w:rFonts w:ascii="Arial" w:eastAsia="Arial Unicode MS" w:hAnsi="Arial" w:cs="Arial"/>
                <w:szCs w:val="20"/>
              </w:rPr>
              <w:t>….………</w:t>
            </w:r>
          </w:p>
        </w:tc>
        <w:tc>
          <w:tcPr>
            <w:tcW w:w="2410" w:type="dxa"/>
            <w:tcBorders>
              <w:top w:val="single" w:sz="12" w:space="0" w:color="008000"/>
              <w:left w:val="single" w:sz="12" w:space="0" w:color="008000"/>
              <w:bottom w:val="single" w:sz="12" w:space="0" w:color="008000"/>
              <w:right w:val="single" w:sz="12" w:space="0" w:color="008000"/>
            </w:tcBorders>
            <w:vAlign w:val="bottom"/>
          </w:tcPr>
          <w:p w14:paraId="6CA4564D" w14:textId="7C069F59" w:rsidR="00902009" w:rsidRPr="002E5E38" w:rsidRDefault="00902009" w:rsidP="00485F56">
            <w:pPr>
              <w:jc w:val="right"/>
              <w:rPr>
                <w:rFonts w:ascii="Arial" w:hAnsi="Arial" w:cs="Arial"/>
                <w:szCs w:val="20"/>
              </w:rPr>
            </w:pPr>
            <w:r>
              <w:rPr>
                <w:rFonts w:ascii="Arial" w:eastAsia="Arial Unicode MS" w:hAnsi="Arial" w:cs="Arial"/>
                <w:szCs w:val="20"/>
              </w:rPr>
              <w:t>…………….</w:t>
            </w:r>
            <w:r w:rsidRPr="00914533">
              <w:rPr>
                <w:rFonts w:ascii="Arial" w:eastAsia="Arial Unicode MS" w:hAnsi="Arial" w:cs="Arial"/>
                <w:szCs w:val="20"/>
              </w:rPr>
              <w:t>.………..I___I</w:t>
            </w:r>
          </w:p>
        </w:tc>
        <w:tc>
          <w:tcPr>
            <w:tcW w:w="1984" w:type="dxa"/>
            <w:tcBorders>
              <w:top w:val="single" w:sz="12" w:space="0" w:color="008000"/>
              <w:left w:val="single" w:sz="12" w:space="0" w:color="008000"/>
              <w:bottom w:val="single" w:sz="12" w:space="0" w:color="008000"/>
              <w:right w:val="single" w:sz="12" w:space="0" w:color="008000"/>
            </w:tcBorders>
          </w:tcPr>
          <w:p w14:paraId="778FC0C1" w14:textId="77777777" w:rsidR="00902009" w:rsidRPr="00914533" w:rsidRDefault="00902009" w:rsidP="00485F56">
            <w:pPr>
              <w:jc w:val="right"/>
              <w:rPr>
                <w:rFonts w:ascii="Arial" w:hAnsi="Arial" w:cs="Arial"/>
                <w:szCs w:val="20"/>
              </w:rPr>
            </w:pPr>
          </w:p>
        </w:tc>
      </w:tr>
    </w:tbl>
    <w:p w14:paraId="71D9FE1A" w14:textId="77777777" w:rsidR="00D30E69" w:rsidRPr="00132D2D" w:rsidRDefault="00D30E69" w:rsidP="00D30E69">
      <w:pPr>
        <w:rPr>
          <w:sz w:val="16"/>
          <w:szCs w:val="16"/>
        </w:rPr>
      </w:pPr>
      <w:r w:rsidRPr="00B85A04">
        <w:rPr>
          <w:b/>
          <w:bCs/>
          <w:sz w:val="16"/>
          <w:szCs w:val="16"/>
        </w:rPr>
        <w:t>*1 Numéro d'ordre</w:t>
      </w:r>
      <w:r w:rsidRPr="00B85A04">
        <w:rPr>
          <w:sz w:val="16"/>
          <w:szCs w:val="16"/>
        </w:rPr>
        <w:t xml:space="preserve"> de la fiche </w:t>
      </w:r>
      <w:r w:rsidR="000C3C04">
        <w:rPr>
          <w:sz w:val="16"/>
          <w:szCs w:val="16"/>
        </w:rPr>
        <w:t>A</w:t>
      </w:r>
      <w:r>
        <w:rPr>
          <w:sz w:val="16"/>
          <w:szCs w:val="16"/>
        </w:rPr>
        <w:t>1</w:t>
      </w:r>
      <w:r w:rsidRPr="00B85A04">
        <w:rPr>
          <w:sz w:val="16"/>
          <w:szCs w:val="16"/>
        </w:rPr>
        <w:t xml:space="preserve"> Inventaire détaillé de la population (page précédente).   </w:t>
      </w:r>
      <w:r w:rsidRPr="00B85A04">
        <w:rPr>
          <w:b/>
          <w:bCs/>
          <w:sz w:val="16"/>
          <w:szCs w:val="16"/>
        </w:rPr>
        <w:t xml:space="preserve"> *2 Date Départ</w:t>
      </w:r>
      <w:r w:rsidRPr="00B85A04">
        <w:rPr>
          <w:sz w:val="16"/>
          <w:szCs w:val="16"/>
        </w:rPr>
        <w:t> : mois et année pour les départs récents, année seulement pour départs anciens.</w:t>
      </w:r>
      <w:r>
        <w:rPr>
          <w:sz w:val="16"/>
          <w:szCs w:val="16"/>
        </w:rPr>
        <w:t xml:space="preserve"> </w:t>
      </w:r>
    </w:p>
    <w:p w14:paraId="52F62846" w14:textId="55CB2F99" w:rsidR="00D30E69" w:rsidRPr="00B85A04" w:rsidRDefault="00D30E69" w:rsidP="00D30E69">
      <w:pPr>
        <w:rPr>
          <w:sz w:val="16"/>
          <w:szCs w:val="16"/>
        </w:rPr>
      </w:pPr>
      <w:r w:rsidRPr="00B85A04">
        <w:rPr>
          <w:b/>
          <w:bCs/>
          <w:sz w:val="16"/>
          <w:szCs w:val="16"/>
        </w:rPr>
        <w:t>*3 Lieu actuel de résidence</w:t>
      </w:r>
      <w:r w:rsidRPr="00B85A04">
        <w:rPr>
          <w:sz w:val="16"/>
          <w:szCs w:val="16"/>
        </w:rPr>
        <w:t xml:space="preserve"> : 1=Même </w:t>
      </w:r>
      <w:r>
        <w:rPr>
          <w:sz w:val="16"/>
          <w:szCs w:val="16"/>
        </w:rPr>
        <w:t>Préfecture/Commune</w:t>
      </w:r>
      <w:r w:rsidRPr="00B85A04">
        <w:rPr>
          <w:sz w:val="16"/>
          <w:szCs w:val="16"/>
        </w:rPr>
        <w:t xml:space="preserve">, </w:t>
      </w:r>
      <w:r w:rsidRPr="00A06913">
        <w:rPr>
          <w:sz w:val="16"/>
          <w:szCs w:val="16"/>
        </w:rPr>
        <w:t>2=</w:t>
      </w:r>
      <w:r>
        <w:rPr>
          <w:sz w:val="16"/>
          <w:szCs w:val="16"/>
        </w:rPr>
        <w:t>Autre préfecture/commune</w:t>
      </w:r>
      <w:r w:rsidRPr="00A06913">
        <w:rPr>
          <w:sz w:val="16"/>
          <w:szCs w:val="16"/>
        </w:rPr>
        <w:t xml:space="preserve"> dans </w:t>
      </w:r>
      <w:r>
        <w:rPr>
          <w:sz w:val="16"/>
          <w:szCs w:val="16"/>
        </w:rPr>
        <w:t>la région/province, 3=Autre Région/province hors capitale</w:t>
      </w:r>
      <w:r w:rsidRPr="00A06913">
        <w:rPr>
          <w:sz w:val="16"/>
          <w:szCs w:val="16"/>
        </w:rPr>
        <w:t xml:space="preserve">, </w:t>
      </w:r>
      <w:r>
        <w:rPr>
          <w:sz w:val="16"/>
          <w:szCs w:val="16"/>
        </w:rPr>
        <w:t>4=C</w:t>
      </w:r>
      <w:r w:rsidRPr="00A06913">
        <w:rPr>
          <w:sz w:val="16"/>
          <w:szCs w:val="16"/>
        </w:rPr>
        <w:t>apital</w:t>
      </w:r>
      <w:r>
        <w:rPr>
          <w:sz w:val="16"/>
          <w:szCs w:val="16"/>
        </w:rPr>
        <w:t>e (</w:t>
      </w:r>
      <w:r w:rsidR="000C3C04">
        <w:rPr>
          <w:sz w:val="16"/>
          <w:szCs w:val="16"/>
        </w:rPr>
        <w:t>Dakar</w:t>
      </w:r>
      <w:r>
        <w:rPr>
          <w:sz w:val="16"/>
          <w:szCs w:val="16"/>
        </w:rPr>
        <w:t>)</w:t>
      </w:r>
      <w:r w:rsidR="009B19C2">
        <w:rPr>
          <w:sz w:val="16"/>
          <w:szCs w:val="16"/>
        </w:rPr>
        <w:t>,</w:t>
      </w:r>
      <w:r w:rsidRPr="00A06913">
        <w:rPr>
          <w:sz w:val="16"/>
          <w:szCs w:val="16"/>
        </w:rPr>
        <w:t xml:space="preserve"> </w:t>
      </w:r>
      <w:r>
        <w:rPr>
          <w:sz w:val="16"/>
          <w:szCs w:val="16"/>
        </w:rPr>
        <w:t>5=Autres pays (le noter en clair)</w:t>
      </w:r>
    </w:p>
    <w:p w14:paraId="4873F6F2" w14:textId="63CB9BE3" w:rsidR="00D30E69" w:rsidRPr="00B85A04" w:rsidRDefault="000725B2" w:rsidP="00D30E69">
      <w:pPr>
        <w:tabs>
          <w:tab w:val="left" w:pos="360"/>
        </w:tabs>
        <w:rPr>
          <w:sz w:val="16"/>
          <w:szCs w:val="16"/>
        </w:rPr>
      </w:pPr>
      <w:r>
        <w:rPr>
          <w:b/>
          <w:bCs/>
          <w:sz w:val="16"/>
          <w:szCs w:val="16"/>
        </w:rPr>
        <w:t xml:space="preserve">*4 </w:t>
      </w:r>
      <w:r w:rsidR="00D30E69" w:rsidRPr="00B85A04">
        <w:rPr>
          <w:b/>
          <w:bCs/>
          <w:sz w:val="16"/>
          <w:szCs w:val="16"/>
        </w:rPr>
        <w:t>Motif du départ</w:t>
      </w:r>
      <w:r w:rsidR="00D30E69" w:rsidRPr="00B85A04">
        <w:rPr>
          <w:sz w:val="16"/>
          <w:szCs w:val="16"/>
        </w:rPr>
        <w:t xml:space="preserve"> : inscrire puis coder de la manière suivante : </w:t>
      </w:r>
      <w:r w:rsidR="00D30E69" w:rsidRPr="00A06913">
        <w:rPr>
          <w:sz w:val="16"/>
          <w:szCs w:val="16"/>
        </w:rPr>
        <w:t>1=</w:t>
      </w:r>
      <w:r w:rsidR="00D30E69">
        <w:rPr>
          <w:sz w:val="16"/>
          <w:szCs w:val="16"/>
        </w:rPr>
        <w:t xml:space="preserve"> Mar</w:t>
      </w:r>
      <w:r w:rsidR="009B19C2">
        <w:rPr>
          <w:sz w:val="16"/>
          <w:szCs w:val="16"/>
        </w:rPr>
        <w:t>iage ; 2=Métier exercé ailleurs ;</w:t>
      </w:r>
      <w:r w:rsidR="00D30E69">
        <w:rPr>
          <w:sz w:val="16"/>
          <w:szCs w:val="16"/>
        </w:rPr>
        <w:t xml:space="preserve"> 3= </w:t>
      </w:r>
      <w:r w:rsidR="00D30E69" w:rsidRPr="00A06913">
        <w:rPr>
          <w:sz w:val="16"/>
          <w:szCs w:val="16"/>
        </w:rPr>
        <w:t>Départ pour chercher des terres ailleurs</w:t>
      </w:r>
      <w:r w:rsidR="009B19C2">
        <w:rPr>
          <w:sz w:val="16"/>
          <w:szCs w:val="16"/>
        </w:rPr>
        <w:t> ;</w:t>
      </w:r>
      <w:r w:rsidR="00D30E69" w:rsidRPr="00A06913">
        <w:rPr>
          <w:sz w:val="16"/>
          <w:szCs w:val="16"/>
        </w:rPr>
        <w:t xml:space="preserve"> </w:t>
      </w:r>
      <w:r w:rsidR="00D30E69">
        <w:rPr>
          <w:sz w:val="16"/>
          <w:szCs w:val="16"/>
        </w:rPr>
        <w:t>4</w:t>
      </w:r>
      <w:r w:rsidR="00D30E69" w:rsidRPr="00A06913">
        <w:rPr>
          <w:sz w:val="16"/>
          <w:szCs w:val="16"/>
        </w:rPr>
        <w:t>=Départ pour chercher du travail</w:t>
      </w:r>
      <w:r w:rsidR="009B19C2">
        <w:rPr>
          <w:sz w:val="16"/>
          <w:szCs w:val="16"/>
        </w:rPr>
        <w:t> ;</w:t>
      </w:r>
      <w:r w:rsidR="00D30E69" w:rsidRPr="00A06913">
        <w:rPr>
          <w:sz w:val="16"/>
          <w:szCs w:val="16"/>
        </w:rPr>
        <w:t xml:space="preserve"> </w:t>
      </w:r>
      <w:r w:rsidR="00D30E69">
        <w:rPr>
          <w:sz w:val="16"/>
          <w:szCs w:val="16"/>
        </w:rPr>
        <w:t>5</w:t>
      </w:r>
      <w:r w:rsidR="00D30E69" w:rsidRPr="00A06913">
        <w:rPr>
          <w:sz w:val="16"/>
          <w:szCs w:val="16"/>
        </w:rPr>
        <w:t>=Etudes</w:t>
      </w:r>
      <w:r w:rsidR="009B19C2">
        <w:rPr>
          <w:sz w:val="16"/>
          <w:szCs w:val="16"/>
        </w:rPr>
        <w:t> ;</w:t>
      </w:r>
      <w:r w:rsidR="00D30E69" w:rsidRPr="00A06913">
        <w:rPr>
          <w:sz w:val="16"/>
          <w:szCs w:val="16"/>
        </w:rPr>
        <w:t xml:space="preserve"> </w:t>
      </w:r>
      <w:r w:rsidR="00D30E69">
        <w:rPr>
          <w:sz w:val="16"/>
          <w:szCs w:val="16"/>
        </w:rPr>
        <w:t>6</w:t>
      </w:r>
      <w:r w:rsidR="00D30E69" w:rsidRPr="00A06913">
        <w:rPr>
          <w:sz w:val="16"/>
          <w:szCs w:val="16"/>
        </w:rPr>
        <w:t>=</w:t>
      </w:r>
      <w:r w:rsidR="00D30E69">
        <w:rPr>
          <w:sz w:val="16"/>
          <w:szCs w:val="16"/>
        </w:rPr>
        <w:t xml:space="preserve">Départ pour cause </w:t>
      </w:r>
      <w:r w:rsidR="009B19C2">
        <w:rPr>
          <w:sz w:val="16"/>
          <w:szCs w:val="16"/>
        </w:rPr>
        <w:t xml:space="preserve">d’insécurité ; </w:t>
      </w:r>
      <w:r w:rsidR="000C3C04">
        <w:rPr>
          <w:sz w:val="16"/>
          <w:szCs w:val="16"/>
        </w:rPr>
        <w:t>7</w:t>
      </w:r>
      <w:r w:rsidR="00D30E69">
        <w:rPr>
          <w:sz w:val="16"/>
          <w:szCs w:val="16"/>
        </w:rPr>
        <w:t xml:space="preserve">=Autre </w:t>
      </w:r>
      <w:proofErr w:type="gramStart"/>
      <w:r w:rsidR="00D30E69">
        <w:rPr>
          <w:sz w:val="16"/>
          <w:szCs w:val="16"/>
        </w:rPr>
        <w:t>précisez</w:t>
      </w:r>
      <w:proofErr w:type="gramEnd"/>
      <w:r w:rsidR="00D30E69">
        <w:rPr>
          <w:sz w:val="16"/>
          <w:szCs w:val="16"/>
        </w:rPr>
        <w:t xml:space="preserve"> dans observations</w:t>
      </w:r>
    </w:p>
    <w:p w14:paraId="23D582E0" w14:textId="3D3FFF25" w:rsidR="00D30E69" w:rsidRPr="00B85A04" w:rsidRDefault="000725B2" w:rsidP="00D30E69">
      <w:pPr>
        <w:rPr>
          <w:sz w:val="16"/>
          <w:szCs w:val="16"/>
        </w:rPr>
      </w:pPr>
      <w:r>
        <w:rPr>
          <w:b/>
          <w:bCs/>
          <w:sz w:val="16"/>
          <w:szCs w:val="16"/>
        </w:rPr>
        <w:t>*5 </w:t>
      </w:r>
      <w:r w:rsidR="00D30E69" w:rsidRPr="00B85A04">
        <w:rPr>
          <w:b/>
          <w:bCs/>
          <w:sz w:val="16"/>
          <w:szCs w:val="16"/>
        </w:rPr>
        <w:t>Fonction ou activités actuelles</w:t>
      </w:r>
      <w:r>
        <w:rPr>
          <w:b/>
          <w:bCs/>
          <w:sz w:val="16"/>
          <w:szCs w:val="16"/>
        </w:rPr>
        <w:t> :</w:t>
      </w:r>
      <w:r w:rsidR="00D30E69" w:rsidRPr="00B85A04">
        <w:rPr>
          <w:b/>
          <w:bCs/>
          <w:sz w:val="16"/>
          <w:szCs w:val="16"/>
        </w:rPr>
        <w:t xml:space="preserve"> </w:t>
      </w:r>
      <w:r w:rsidR="00D30E69" w:rsidRPr="00B85A04">
        <w:rPr>
          <w:sz w:val="16"/>
          <w:szCs w:val="16"/>
        </w:rPr>
        <w:t>Inscrire en toute lettre l’activité actuelle de la personne, puis coder :</w:t>
      </w:r>
      <w:r w:rsidR="00D30E69" w:rsidRPr="00A06913">
        <w:t xml:space="preserve"> </w:t>
      </w:r>
      <w:r w:rsidR="005C5BB6">
        <w:rPr>
          <w:sz w:val="16"/>
          <w:szCs w:val="16"/>
        </w:rPr>
        <w:t xml:space="preserve">code </w:t>
      </w:r>
      <w:r w:rsidR="005C5BB6" w:rsidRPr="005C5BB6">
        <w:rPr>
          <w:b/>
          <w:sz w:val="16"/>
          <w:szCs w:val="16"/>
        </w:rPr>
        <w:t>grille Activités</w:t>
      </w:r>
      <w:r w:rsidR="005C5BB6">
        <w:rPr>
          <w:sz w:val="16"/>
          <w:szCs w:val="16"/>
        </w:rPr>
        <w:t> ;</w:t>
      </w:r>
      <w:r w:rsidR="00D30E69">
        <w:rPr>
          <w:sz w:val="16"/>
          <w:szCs w:val="16"/>
        </w:rPr>
        <w:t xml:space="preserve"> 8=Ne sait </w:t>
      </w:r>
      <w:r w:rsidR="00D30E69" w:rsidRPr="00A06913">
        <w:rPr>
          <w:sz w:val="16"/>
          <w:szCs w:val="16"/>
        </w:rPr>
        <w:t>pas</w:t>
      </w:r>
      <w:r w:rsidR="005C5BB6">
        <w:rPr>
          <w:sz w:val="16"/>
          <w:szCs w:val="16"/>
        </w:rPr>
        <w:t> ;</w:t>
      </w:r>
      <w:r w:rsidR="00D30E69" w:rsidRPr="00A06913">
        <w:rPr>
          <w:sz w:val="16"/>
          <w:szCs w:val="16"/>
        </w:rPr>
        <w:t xml:space="preserve"> 9 = </w:t>
      </w:r>
      <w:r w:rsidR="00D30E69">
        <w:rPr>
          <w:sz w:val="16"/>
          <w:szCs w:val="16"/>
        </w:rPr>
        <w:t>A</w:t>
      </w:r>
      <w:r w:rsidR="00D30E69" w:rsidRPr="00A06913">
        <w:rPr>
          <w:sz w:val="16"/>
          <w:szCs w:val="16"/>
        </w:rPr>
        <w:t xml:space="preserve">utres </w:t>
      </w:r>
    </w:p>
    <w:p w14:paraId="48A4D121" w14:textId="13074488" w:rsidR="000757A0" w:rsidRDefault="00D30E69" w:rsidP="00EF76E4">
      <w:pPr>
        <w:rPr>
          <w:b/>
          <w:bCs/>
          <w:sz w:val="16"/>
          <w:szCs w:val="16"/>
        </w:rPr>
      </w:pPr>
      <w:r w:rsidRPr="00B85A04">
        <w:rPr>
          <w:b/>
          <w:bCs/>
          <w:sz w:val="16"/>
          <w:szCs w:val="16"/>
        </w:rPr>
        <w:t>*</w:t>
      </w:r>
      <w:r w:rsidR="005C5BB6">
        <w:rPr>
          <w:b/>
          <w:bCs/>
          <w:sz w:val="16"/>
          <w:szCs w:val="16"/>
        </w:rPr>
        <w:t>6</w:t>
      </w:r>
      <w:r w:rsidR="000725B2">
        <w:rPr>
          <w:b/>
          <w:bCs/>
          <w:sz w:val="16"/>
          <w:szCs w:val="16"/>
        </w:rPr>
        <w:t> </w:t>
      </w:r>
      <w:r w:rsidR="000757A0">
        <w:rPr>
          <w:b/>
          <w:bCs/>
          <w:sz w:val="16"/>
          <w:szCs w:val="16"/>
        </w:rPr>
        <w:t xml:space="preserve">Envoi de fonds : </w:t>
      </w:r>
      <w:r w:rsidR="000757A0" w:rsidRPr="000757A0">
        <w:rPr>
          <w:bCs/>
          <w:sz w:val="16"/>
          <w:szCs w:val="16"/>
        </w:rPr>
        <w:t>hors envoi</w:t>
      </w:r>
      <w:r w:rsidR="000757A0">
        <w:rPr>
          <w:bCs/>
          <w:sz w:val="16"/>
          <w:szCs w:val="16"/>
        </w:rPr>
        <w:t xml:space="preserve"> pour les fêtes et à partir d’un certain montant</w:t>
      </w:r>
    </w:p>
    <w:p w14:paraId="552CAC76" w14:textId="730722C9" w:rsidR="00EF76E4" w:rsidRDefault="000757A0" w:rsidP="00EF76E4">
      <w:pPr>
        <w:rPr>
          <w:sz w:val="16"/>
          <w:szCs w:val="16"/>
        </w:rPr>
      </w:pPr>
      <w:r>
        <w:rPr>
          <w:b/>
          <w:bCs/>
          <w:sz w:val="16"/>
          <w:szCs w:val="16"/>
        </w:rPr>
        <w:t xml:space="preserve">*7 </w:t>
      </w:r>
      <w:r w:rsidR="00D30E69" w:rsidRPr="00B85A04">
        <w:rPr>
          <w:b/>
          <w:bCs/>
          <w:sz w:val="16"/>
          <w:szCs w:val="16"/>
        </w:rPr>
        <w:t xml:space="preserve">Autre </w:t>
      </w:r>
      <w:r w:rsidR="00D30E69" w:rsidRPr="00C75AF9">
        <w:rPr>
          <w:b/>
          <w:bCs/>
          <w:sz w:val="16"/>
          <w:szCs w:val="16"/>
        </w:rPr>
        <w:t>aide à</w:t>
      </w:r>
      <w:r w:rsidR="00D30E69" w:rsidRPr="00C75AF9">
        <w:rPr>
          <w:b/>
          <w:sz w:val="16"/>
          <w:szCs w:val="16"/>
        </w:rPr>
        <w:t xml:space="preserve"> la famille de l’exploitation</w:t>
      </w:r>
      <w:r w:rsidR="000725B2">
        <w:rPr>
          <w:b/>
          <w:sz w:val="16"/>
          <w:szCs w:val="16"/>
        </w:rPr>
        <w:t> :</w:t>
      </w:r>
      <w:r w:rsidR="00D30E69" w:rsidRPr="00B85A04">
        <w:rPr>
          <w:sz w:val="16"/>
          <w:szCs w:val="16"/>
        </w:rPr>
        <w:t xml:space="preserve"> par exemple : envoi de nourriture, envoi d'intrants agricoles, etc. Inscrive</w:t>
      </w:r>
      <w:r w:rsidR="000C3C04">
        <w:rPr>
          <w:sz w:val="16"/>
          <w:szCs w:val="16"/>
        </w:rPr>
        <w:t>z avec précision puis codez : 1=Nourriture</w:t>
      </w:r>
      <w:r w:rsidR="009B19C2">
        <w:rPr>
          <w:sz w:val="16"/>
          <w:szCs w:val="16"/>
        </w:rPr>
        <w:t> ;</w:t>
      </w:r>
      <w:r w:rsidR="000C3C04">
        <w:rPr>
          <w:sz w:val="16"/>
          <w:szCs w:val="16"/>
        </w:rPr>
        <w:t xml:space="preserve"> 2=</w:t>
      </w:r>
      <w:r w:rsidR="00D30E69">
        <w:rPr>
          <w:sz w:val="16"/>
          <w:szCs w:val="16"/>
        </w:rPr>
        <w:t>H</w:t>
      </w:r>
      <w:r w:rsidR="000C3C04">
        <w:rPr>
          <w:sz w:val="16"/>
          <w:szCs w:val="16"/>
        </w:rPr>
        <w:t>abillement</w:t>
      </w:r>
      <w:r w:rsidR="009B19C2">
        <w:rPr>
          <w:sz w:val="16"/>
          <w:szCs w:val="16"/>
        </w:rPr>
        <w:t> ;</w:t>
      </w:r>
      <w:r w:rsidR="000C3C04">
        <w:rPr>
          <w:sz w:val="16"/>
          <w:szCs w:val="16"/>
        </w:rPr>
        <w:t xml:space="preserve"> 3=</w:t>
      </w:r>
      <w:r w:rsidR="00D30E69">
        <w:rPr>
          <w:sz w:val="16"/>
          <w:szCs w:val="16"/>
        </w:rPr>
        <w:t>F</w:t>
      </w:r>
      <w:r w:rsidR="000C3C04">
        <w:rPr>
          <w:sz w:val="16"/>
          <w:szCs w:val="16"/>
        </w:rPr>
        <w:t>ournitures scolaires</w:t>
      </w:r>
      <w:r w:rsidR="009B19C2">
        <w:rPr>
          <w:sz w:val="16"/>
          <w:szCs w:val="16"/>
        </w:rPr>
        <w:t> ;</w:t>
      </w:r>
      <w:r w:rsidR="000C3C04">
        <w:rPr>
          <w:sz w:val="16"/>
          <w:szCs w:val="16"/>
        </w:rPr>
        <w:t xml:space="preserve"> 4=Médicaments</w:t>
      </w:r>
      <w:r w:rsidR="009B19C2">
        <w:rPr>
          <w:sz w:val="16"/>
          <w:szCs w:val="16"/>
        </w:rPr>
        <w:t> ;</w:t>
      </w:r>
      <w:r w:rsidR="000C3C04">
        <w:rPr>
          <w:sz w:val="16"/>
          <w:szCs w:val="16"/>
        </w:rPr>
        <w:t xml:space="preserve"> 5=</w:t>
      </w:r>
      <w:r w:rsidR="00D30E69">
        <w:rPr>
          <w:sz w:val="16"/>
          <w:szCs w:val="16"/>
        </w:rPr>
        <w:t>Achat A</w:t>
      </w:r>
      <w:r w:rsidR="00D30E69" w:rsidRPr="00B85A04">
        <w:rPr>
          <w:sz w:val="16"/>
          <w:szCs w:val="16"/>
        </w:rPr>
        <w:t>nimaux d’élevage</w:t>
      </w:r>
      <w:r w:rsidR="009B19C2">
        <w:rPr>
          <w:sz w:val="16"/>
          <w:szCs w:val="16"/>
        </w:rPr>
        <w:t> ;</w:t>
      </w:r>
      <w:r w:rsidR="00D30E69" w:rsidRPr="00B85A04">
        <w:rPr>
          <w:sz w:val="16"/>
          <w:szCs w:val="16"/>
        </w:rPr>
        <w:t xml:space="preserve"> </w:t>
      </w:r>
      <w:r w:rsidR="000C3C04">
        <w:rPr>
          <w:sz w:val="16"/>
          <w:szCs w:val="16"/>
        </w:rPr>
        <w:t>6</w:t>
      </w:r>
      <w:r w:rsidR="00D30E69" w:rsidRPr="004915DB">
        <w:rPr>
          <w:sz w:val="16"/>
          <w:szCs w:val="16"/>
        </w:rPr>
        <w:t>=Ma</w:t>
      </w:r>
      <w:r w:rsidR="000C3C04">
        <w:rPr>
          <w:sz w:val="16"/>
          <w:szCs w:val="16"/>
        </w:rPr>
        <w:t>tériels agricoles ou intrants</w:t>
      </w:r>
      <w:r w:rsidR="009B19C2">
        <w:rPr>
          <w:sz w:val="16"/>
          <w:szCs w:val="16"/>
        </w:rPr>
        <w:t> ;</w:t>
      </w:r>
      <w:r w:rsidR="000C3C04">
        <w:rPr>
          <w:sz w:val="16"/>
          <w:szCs w:val="16"/>
        </w:rPr>
        <w:t xml:space="preserve"> 7=</w:t>
      </w:r>
      <w:r w:rsidR="00D30E69">
        <w:rPr>
          <w:sz w:val="16"/>
          <w:szCs w:val="16"/>
        </w:rPr>
        <w:t>Equipements</w:t>
      </w:r>
      <w:r w:rsidR="009B19C2">
        <w:rPr>
          <w:sz w:val="16"/>
          <w:szCs w:val="16"/>
        </w:rPr>
        <w:t xml:space="preserve"> ; </w:t>
      </w:r>
      <w:r w:rsidR="000C3C04">
        <w:rPr>
          <w:sz w:val="16"/>
          <w:szCs w:val="16"/>
        </w:rPr>
        <w:t>8</w:t>
      </w:r>
      <w:r w:rsidR="00D30E69" w:rsidRPr="004915DB">
        <w:rPr>
          <w:sz w:val="16"/>
          <w:szCs w:val="16"/>
        </w:rPr>
        <w:t>=Autres (préciser)</w:t>
      </w:r>
      <w:r w:rsidR="00D30E69" w:rsidRPr="00B85A04">
        <w:rPr>
          <w:sz w:val="16"/>
          <w:szCs w:val="16"/>
        </w:rPr>
        <w:t xml:space="preserve"> … </w:t>
      </w:r>
      <w:r w:rsidR="00D30E69" w:rsidRPr="00132D2D">
        <w:rPr>
          <w:sz w:val="16"/>
          <w:szCs w:val="16"/>
        </w:rPr>
        <w:t xml:space="preserve">si plusieurs </w:t>
      </w:r>
      <w:r w:rsidR="00D30E69">
        <w:rPr>
          <w:sz w:val="16"/>
          <w:szCs w:val="16"/>
        </w:rPr>
        <w:t xml:space="preserve">codes séparer par une virgule </w:t>
      </w:r>
    </w:p>
    <w:p w14:paraId="6A9C6756" w14:textId="77777777" w:rsidR="00EF76E4" w:rsidRDefault="00EF76E4" w:rsidP="00EF76E4">
      <w:pPr>
        <w:rPr>
          <w:sz w:val="16"/>
          <w:szCs w:val="16"/>
        </w:rPr>
      </w:pPr>
    </w:p>
    <w:p w14:paraId="4AAB45D0" w14:textId="6E17A490" w:rsidR="00EF76E4" w:rsidRDefault="00E4048B" w:rsidP="009A2324">
      <w:pPr>
        <w:pStyle w:val="Titre2"/>
      </w:pPr>
      <w:bookmarkStart w:id="5" w:name="_Toc22894238"/>
      <w:r w:rsidRPr="00EF76E4">
        <w:t>A4) Pour les personnes partie</w:t>
      </w:r>
      <w:r w:rsidR="00C232D4">
        <w:t xml:space="preserve">s en exode courte durée en </w:t>
      </w:r>
      <w:r w:rsidRPr="00EF76E4">
        <w:t>2019</w:t>
      </w:r>
      <w:bookmarkEnd w:id="5"/>
      <w:r w:rsidRPr="003A3F49">
        <w:t xml:space="preserve"> </w:t>
      </w:r>
    </w:p>
    <w:p w14:paraId="2C9C3980" w14:textId="40A96126" w:rsidR="00E4048B" w:rsidRPr="003A3F49" w:rsidRDefault="00E4048B" w:rsidP="00EF76E4"/>
    <w:tbl>
      <w:tblPr>
        <w:tblW w:w="15469" w:type="dxa"/>
        <w:tblInd w:w="15" w:type="dxa"/>
        <w:tblBorders>
          <w:top w:val="single" w:sz="12" w:space="0" w:color="008000"/>
          <w:left w:val="nil"/>
          <w:bottom w:val="single" w:sz="12" w:space="0" w:color="008000"/>
          <w:right w:val="nil"/>
          <w:insideH w:val="nil"/>
          <w:insideV w:val="nil"/>
        </w:tblBorders>
        <w:tblLayout w:type="fixed"/>
        <w:tblCellMar>
          <w:left w:w="0" w:type="dxa"/>
          <w:right w:w="0" w:type="dxa"/>
        </w:tblCellMar>
        <w:tblLook w:val="00A0" w:firstRow="1" w:lastRow="0" w:firstColumn="1" w:lastColumn="0" w:noHBand="0" w:noVBand="0"/>
      </w:tblPr>
      <w:tblGrid>
        <w:gridCol w:w="354"/>
        <w:gridCol w:w="1914"/>
        <w:gridCol w:w="1856"/>
        <w:gridCol w:w="2475"/>
        <w:gridCol w:w="2063"/>
        <w:gridCol w:w="2269"/>
        <w:gridCol w:w="2269"/>
        <w:gridCol w:w="2269"/>
      </w:tblGrid>
      <w:tr w:rsidR="00C232D4" w:rsidRPr="00C232D4" w14:paraId="67FCE27A" w14:textId="77777777" w:rsidTr="00C232D4">
        <w:trPr>
          <w:trHeight w:val="171"/>
        </w:trPr>
        <w:tc>
          <w:tcPr>
            <w:tcW w:w="354" w:type="dxa"/>
            <w:tcBorders>
              <w:top w:val="single" w:sz="12" w:space="0" w:color="008000"/>
              <w:left w:val="single" w:sz="12" w:space="0" w:color="008000"/>
              <w:bottom w:val="nil"/>
              <w:right w:val="nil"/>
            </w:tcBorders>
            <w:noWrap/>
            <w:vAlign w:val="center"/>
          </w:tcPr>
          <w:p w14:paraId="0056BD0B" w14:textId="77777777" w:rsidR="00C232D4" w:rsidRPr="002E5E38" w:rsidRDefault="00C232D4" w:rsidP="00F33AFD">
            <w:pPr>
              <w:jc w:val="center"/>
              <w:rPr>
                <w:rFonts w:eastAsia="Arial Unicode MS"/>
                <w:sz w:val="18"/>
                <w:szCs w:val="18"/>
              </w:rPr>
            </w:pPr>
            <w:r w:rsidRPr="002E5E38">
              <w:rPr>
                <w:rFonts w:eastAsia="Arial Unicode MS"/>
                <w:sz w:val="18"/>
                <w:szCs w:val="18"/>
              </w:rPr>
              <w:t>N°</w:t>
            </w:r>
          </w:p>
        </w:tc>
        <w:tc>
          <w:tcPr>
            <w:tcW w:w="1914" w:type="dxa"/>
            <w:tcBorders>
              <w:top w:val="single" w:sz="12" w:space="0" w:color="008000"/>
              <w:left w:val="single" w:sz="12" w:space="0" w:color="008000"/>
              <w:bottom w:val="nil"/>
              <w:right w:val="single" w:sz="12" w:space="0" w:color="008000"/>
            </w:tcBorders>
            <w:vAlign w:val="center"/>
          </w:tcPr>
          <w:p w14:paraId="1A9F04CC" w14:textId="77777777" w:rsidR="00C232D4" w:rsidRDefault="00C232D4" w:rsidP="00F33AFD">
            <w:pPr>
              <w:jc w:val="center"/>
              <w:rPr>
                <w:rFonts w:eastAsia="Arial Unicode MS"/>
                <w:sz w:val="16"/>
                <w:szCs w:val="16"/>
              </w:rPr>
            </w:pPr>
            <w:r w:rsidRPr="00AB2EEB">
              <w:rPr>
                <w:rFonts w:eastAsia="Arial Unicode MS"/>
                <w:sz w:val="16"/>
                <w:szCs w:val="16"/>
              </w:rPr>
              <w:t>Durée absence en nombre</w:t>
            </w:r>
          </w:p>
        </w:tc>
        <w:tc>
          <w:tcPr>
            <w:tcW w:w="1856" w:type="dxa"/>
            <w:tcBorders>
              <w:top w:val="single" w:sz="12" w:space="0" w:color="008000"/>
              <w:left w:val="single" w:sz="12" w:space="0" w:color="008000"/>
              <w:bottom w:val="nil"/>
              <w:right w:val="single" w:sz="12" w:space="0" w:color="008000"/>
            </w:tcBorders>
            <w:vAlign w:val="center"/>
          </w:tcPr>
          <w:p w14:paraId="6187C99F" w14:textId="38C77EEB" w:rsidR="00C232D4" w:rsidRPr="002E5E38" w:rsidRDefault="00C232D4" w:rsidP="00F33AFD">
            <w:pPr>
              <w:jc w:val="center"/>
              <w:rPr>
                <w:rFonts w:eastAsia="Arial Unicode MS"/>
                <w:sz w:val="16"/>
                <w:szCs w:val="16"/>
              </w:rPr>
            </w:pPr>
            <w:r>
              <w:rPr>
                <w:rFonts w:eastAsia="Arial Unicode MS"/>
                <w:sz w:val="16"/>
                <w:szCs w:val="16"/>
              </w:rPr>
              <w:t>Lieu où est-elle partie</w:t>
            </w:r>
          </w:p>
        </w:tc>
        <w:tc>
          <w:tcPr>
            <w:tcW w:w="2475" w:type="dxa"/>
            <w:tcBorders>
              <w:top w:val="single" w:sz="12" w:space="0" w:color="008000"/>
              <w:left w:val="single" w:sz="12" w:space="0" w:color="008000"/>
              <w:bottom w:val="nil"/>
              <w:right w:val="single" w:sz="12" w:space="0" w:color="008000"/>
            </w:tcBorders>
            <w:vAlign w:val="center"/>
          </w:tcPr>
          <w:p w14:paraId="314EB3DB" w14:textId="51A60D43" w:rsidR="00C232D4" w:rsidRPr="002E5E38" w:rsidRDefault="00C232D4" w:rsidP="00F33AFD">
            <w:pPr>
              <w:jc w:val="center"/>
              <w:rPr>
                <w:rFonts w:eastAsia="Arial Unicode MS"/>
                <w:sz w:val="16"/>
                <w:szCs w:val="16"/>
              </w:rPr>
            </w:pPr>
            <w:r>
              <w:rPr>
                <w:rFonts w:eastAsia="Arial Unicode MS"/>
                <w:sz w:val="16"/>
                <w:szCs w:val="16"/>
              </w:rPr>
              <w:t>Motif</w:t>
            </w:r>
            <w:r w:rsidRPr="002E5E38">
              <w:rPr>
                <w:rFonts w:eastAsia="Arial Unicode MS"/>
                <w:sz w:val="16"/>
                <w:szCs w:val="16"/>
              </w:rPr>
              <w:t xml:space="preserve"> du départ</w:t>
            </w:r>
          </w:p>
        </w:tc>
        <w:tc>
          <w:tcPr>
            <w:tcW w:w="2063" w:type="dxa"/>
            <w:tcBorders>
              <w:top w:val="single" w:sz="12" w:space="0" w:color="008000"/>
              <w:left w:val="single" w:sz="12" w:space="0" w:color="008000"/>
              <w:bottom w:val="nil"/>
              <w:right w:val="single" w:sz="12" w:space="0" w:color="008000"/>
            </w:tcBorders>
            <w:vAlign w:val="center"/>
          </w:tcPr>
          <w:p w14:paraId="3356B579" w14:textId="77777777" w:rsidR="00C232D4" w:rsidRPr="002E5E38" w:rsidRDefault="00C232D4" w:rsidP="00F33AFD">
            <w:pPr>
              <w:jc w:val="center"/>
              <w:rPr>
                <w:rFonts w:eastAsia="Arial Unicode MS"/>
                <w:sz w:val="16"/>
                <w:szCs w:val="16"/>
              </w:rPr>
            </w:pPr>
            <w:r>
              <w:rPr>
                <w:rFonts w:eastAsia="Arial Unicode MS"/>
                <w:sz w:val="16"/>
                <w:szCs w:val="16"/>
              </w:rPr>
              <w:t>Activités pratiquées</w:t>
            </w:r>
          </w:p>
        </w:tc>
        <w:tc>
          <w:tcPr>
            <w:tcW w:w="2269" w:type="dxa"/>
            <w:tcBorders>
              <w:top w:val="single" w:sz="12" w:space="0" w:color="008000"/>
              <w:left w:val="single" w:sz="12" w:space="0" w:color="008000"/>
              <w:bottom w:val="nil"/>
              <w:right w:val="single" w:sz="12" w:space="0" w:color="008000"/>
            </w:tcBorders>
          </w:tcPr>
          <w:p w14:paraId="3BFE7450" w14:textId="6DF49E46" w:rsidR="00C232D4" w:rsidRDefault="00C232D4" w:rsidP="00F33AFD">
            <w:pPr>
              <w:jc w:val="center"/>
              <w:rPr>
                <w:sz w:val="16"/>
                <w:szCs w:val="16"/>
              </w:rPr>
            </w:pPr>
            <w:r>
              <w:rPr>
                <w:sz w:val="16"/>
                <w:szCs w:val="16"/>
              </w:rPr>
              <w:t xml:space="preserve">Montant perçu pour cette activité en 2019 en </w:t>
            </w:r>
            <w:proofErr w:type="spellStart"/>
            <w:r>
              <w:rPr>
                <w:sz w:val="16"/>
                <w:szCs w:val="16"/>
              </w:rPr>
              <w:t>Fcfa</w:t>
            </w:r>
            <w:proofErr w:type="spellEnd"/>
          </w:p>
        </w:tc>
        <w:tc>
          <w:tcPr>
            <w:tcW w:w="2269" w:type="dxa"/>
            <w:tcBorders>
              <w:top w:val="single" w:sz="12" w:space="0" w:color="008000"/>
              <w:left w:val="single" w:sz="12" w:space="0" w:color="008000"/>
              <w:bottom w:val="nil"/>
              <w:right w:val="single" w:sz="12" w:space="0" w:color="008000"/>
            </w:tcBorders>
          </w:tcPr>
          <w:p w14:paraId="1D3AA716" w14:textId="04DDE409" w:rsidR="00C232D4" w:rsidRPr="00D3416F" w:rsidRDefault="00C232D4" w:rsidP="00F33AFD">
            <w:pPr>
              <w:jc w:val="center"/>
              <w:rPr>
                <w:sz w:val="16"/>
                <w:szCs w:val="16"/>
              </w:rPr>
            </w:pPr>
            <w:r w:rsidRPr="00D3416F">
              <w:rPr>
                <w:sz w:val="16"/>
                <w:szCs w:val="16"/>
              </w:rPr>
              <w:t xml:space="preserve">Migration </w:t>
            </w:r>
            <w:r w:rsidR="00323B5C" w:rsidRPr="00D3416F">
              <w:rPr>
                <w:sz w:val="16"/>
                <w:szCs w:val="16"/>
              </w:rPr>
              <w:t>régulière ?</w:t>
            </w:r>
            <w:r w:rsidRPr="00D3416F">
              <w:rPr>
                <w:sz w:val="16"/>
                <w:szCs w:val="16"/>
              </w:rPr>
              <w:t xml:space="preserve"> </w:t>
            </w:r>
          </w:p>
          <w:p w14:paraId="338A88B5" w14:textId="2F9526EF" w:rsidR="00C232D4" w:rsidRPr="00C232D4" w:rsidRDefault="00C232D4" w:rsidP="00F33AFD">
            <w:pPr>
              <w:jc w:val="center"/>
              <w:rPr>
                <w:sz w:val="16"/>
                <w:szCs w:val="16"/>
              </w:rPr>
            </w:pPr>
            <w:r w:rsidRPr="00C232D4">
              <w:rPr>
                <w:sz w:val="16"/>
                <w:szCs w:val="16"/>
              </w:rPr>
              <w:t>1= première fois</w:t>
            </w:r>
          </w:p>
          <w:p w14:paraId="3D53D5EB" w14:textId="48F115AB" w:rsidR="00C232D4" w:rsidRPr="00C232D4" w:rsidRDefault="00C232D4" w:rsidP="00C232D4">
            <w:pPr>
              <w:jc w:val="center"/>
              <w:rPr>
                <w:sz w:val="16"/>
                <w:szCs w:val="16"/>
              </w:rPr>
            </w:pPr>
            <w:r w:rsidRPr="00C232D4">
              <w:rPr>
                <w:sz w:val="16"/>
                <w:szCs w:val="16"/>
              </w:rPr>
              <w:t>2= chaque année</w:t>
            </w:r>
          </w:p>
          <w:p w14:paraId="37FD13D5" w14:textId="4FF187B2" w:rsidR="00C232D4" w:rsidRPr="00C232D4" w:rsidRDefault="00C232D4" w:rsidP="00F33AFD">
            <w:pPr>
              <w:jc w:val="center"/>
              <w:rPr>
                <w:sz w:val="16"/>
                <w:szCs w:val="16"/>
              </w:rPr>
            </w:pPr>
            <w:r w:rsidRPr="00C232D4">
              <w:rPr>
                <w:sz w:val="16"/>
                <w:szCs w:val="16"/>
              </w:rPr>
              <w:t>3= plusieurs fois par an</w:t>
            </w:r>
          </w:p>
        </w:tc>
        <w:tc>
          <w:tcPr>
            <w:tcW w:w="2269" w:type="dxa"/>
            <w:tcBorders>
              <w:top w:val="single" w:sz="12" w:space="0" w:color="008000"/>
              <w:left w:val="single" w:sz="12" w:space="0" w:color="008000"/>
              <w:bottom w:val="nil"/>
              <w:right w:val="single" w:sz="12" w:space="0" w:color="008000"/>
            </w:tcBorders>
          </w:tcPr>
          <w:p w14:paraId="207C9F6D" w14:textId="20109A53" w:rsidR="00C232D4" w:rsidRPr="00C232D4" w:rsidRDefault="00C232D4" w:rsidP="00F33AFD">
            <w:pPr>
              <w:jc w:val="center"/>
              <w:rPr>
                <w:sz w:val="16"/>
                <w:szCs w:val="16"/>
                <w:lang w:val="en-US"/>
              </w:rPr>
            </w:pPr>
            <w:r w:rsidRPr="00C232D4">
              <w:rPr>
                <w:sz w:val="16"/>
                <w:szCs w:val="16"/>
                <w:lang w:val="en-US"/>
              </w:rPr>
              <w:t>Observations</w:t>
            </w:r>
          </w:p>
        </w:tc>
      </w:tr>
      <w:tr w:rsidR="00C232D4" w:rsidRPr="00C232D4" w14:paraId="2475BFF9" w14:textId="77777777" w:rsidTr="00C232D4">
        <w:trPr>
          <w:trHeight w:val="128"/>
        </w:trPr>
        <w:tc>
          <w:tcPr>
            <w:tcW w:w="354" w:type="dxa"/>
            <w:tcBorders>
              <w:top w:val="nil"/>
              <w:left w:val="single" w:sz="12" w:space="0" w:color="008000"/>
              <w:bottom w:val="single" w:sz="12" w:space="0" w:color="008000"/>
              <w:right w:val="nil"/>
            </w:tcBorders>
            <w:noWrap/>
          </w:tcPr>
          <w:p w14:paraId="6B893FE7" w14:textId="77777777" w:rsidR="00C232D4" w:rsidRPr="00C232D4" w:rsidRDefault="00C232D4" w:rsidP="00F33AFD">
            <w:pPr>
              <w:jc w:val="center"/>
              <w:rPr>
                <w:rFonts w:eastAsia="Arial Unicode MS"/>
                <w:sz w:val="16"/>
                <w:szCs w:val="16"/>
                <w:lang w:val="en-US"/>
              </w:rPr>
            </w:pPr>
            <w:r w:rsidRPr="00C232D4">
              <w:rPr>
                <w:rFonts w:eastAsia="Arial Unicode MS"/>
                <w:sz w:val="16"/>
                <w:szCs w:val="16"/>
                <w:lang w:val="en-US"/>
              </w:rPr>
              <w:t>*1</w:t>
            </w:r>
          </w:p>
        </w:tc>
        <w:tc>
          <w:tcPr>
            <w:tcW w:w="1914" w:type="dxa"/>
            <w:tcBorders>
              <w:top w:val="nil"/>
              <w:left w:val="single" w:sz="12" w:space="0" w:color="008000"/>
              <w:bottom w:val="single" w:sz="12" w:space="0" w:color="008000"/>
              <w:right w:val="single" w:sz="12" w:space="0" w:color="008000"/>
            </w:tcBorders>
          </w:tcPr>
          <w:p w14:paraId="0B657C1B" w14:textId="77777777" w:rsidR="00C232D4" w:rsidRPr="00C232D4" w:rsidRDefault="00C232D4" w:rsidP="00F33AFD">
            <w:pPr>
              <w:jc w:val="center"/>
              <w:rPr>
                <w:sz w:val="16"/>
                <w:szCs w:val="16"/>
                <w:lang w:val="en-US"/>
              </w:rPr>
            </w:pPr>
            <w:r w:rsidRPr="00C232D4">
              <w:rPr>
                <w:sz w:val="16"/>
                <w:szCs w:val="16"/>
                <w:lang w:val="en-US"/>
              </w:rPr>
              <w:t xml:space="preserve">de </w:t>
            </w:r>
            <w:proofErr w:type="spellStart"/>
            <w:r w:rsidRPr="00C232D4">
              <w:rPr>
                <w:sz w:val="16"/>
                <w:szCs w:val="16"/>
                <w:lang w:val="en-US"/>
              </w:rPr>
              <w:t>mois</w:t>
            </w:r>
            <w:proofErr w:type="spellEnd"/>
          </w:p>
        </w:tc>
        <w:tc>
          <w:tcPr>
            <w:tcW w:w="1856" w:type="dxa"/>
            <w:tcBorders>
              <w:top w:val="nil"/>
              <w:left w:val="single" w:sz="12" w:space="0" w:color="008000"/>
              <w:bottom w:val="single" w:sz="12" w:space="0" w:color="008000"/>
              <w:right w:val="single" w:sz="12" w:space="0" w:color="008000"/>
            </w:tcBorders>
          </w:tcPr>
          <w:p w14:paraId="4F56BC99" w14:textId="77777777" w:rsidR="00C232D4" w:rsidRPr="00C232D4" w:rsidRDefault="00C232D4" w:rsidP="00F33AFD">
            <w:pPr>
              <w:jc w:val="center"/>
              <w:rPr>
                <w:sz w:val="16"/>
                <w:szCs w:val="16"/>
                <w:lang w:val="en-US"/>
              </w:rPr>
            </w:pPr>
            <w:r w:rsidRPr="00C232D4">
              <w:rPr>
                <w:sz w:val="16"/>
                <w:szCs w:val="16"/>
                <w:lang w:val="en-US"/>
              </w:rPr>
              <w:t>*2</w:t>
            </w:r>
          </w:p>
        </w:tc>
        <w:tc>
          <w:tcPr>
            <w:tcW w:w="2475" w:type="dxa"/>
            <w:tcBorders>
              <w:top w:val="nil"/>
              <w:left w:val="single" w:sz="12" w:space="0" w:color="008000"/>
              <w:bottom w:val="single" w:sz="12" w:space="0" w:color="008000"/>
              <w:right w:val="single" w:sz="12" w:space="0" w:color="008000"/>
            </w:tcBorders>
          </w:tcPr>
          <w:p w14:paraId="704DC0E2" w14:textId="77777777" w:rsidR="00C232D4" w:rsidRDefault="00C232D4" w:rsidP="00F33AFD">
            <w:pPr>
              <w:jc w:val="center"/>
              <w:rPr>
                <w:sz w:val="16"/>
                <w:szCs w:val="16"/>
                <w:lang w:val="en-US"/>
              </w:rPr>
            </w:pPr>
            <w:r w:rsidRPr="00C232D4">
              <w:rPr>
                <w:sz w:val="16"/>
                <w:szCs w:val="16"/>
                <w:lang w:val="en-US"/>
              </w:rPr>
              <w:t>*3</w:t>
            </w:r>
          </w:p>
          <w:p w14:paraId="4D8E1A8A" w14:textId="68C7F727" w:rsidR="00FC3AD3" w:rsidRPr="00C232D4" w:rsidRDefault="00FC3AD3" w:rsidP="00F33AFD">
            <w:pPr>
              <w:jc w:val="center"/>
              <w:rPr>
                <w:sz w:val="16"/>
                <w:szCs w:val="16"/>
                <w:lang w:val="en-US"/>
              </w:rPr>
            </w:pPr>
            <w:r>
              <w:rPr>
                <w:sz w:val="16"/>
                <w:szCs w:val="16"/>
                <w:lang w:val="en-US"/>
              </w:rPr>
              <w:t>(</w:t>
            </w:r>
            <w:proofErr w:type="spellStart"/>
            <w:r>
              <w:rPr>
                <w:sz w:val="16"/>
                <w:szCs w:val="16"/>
                <w:lang w:val="en-US"/>
              </w:rPr>
              <w:t>plusieurs</w:t>
            </w:r>
            <w:proofErr w:type="spellEnd"/>
            <w:r>
              <w:rPr>
                <w:sz w:val="16"/>
                <w:szCs w:val="16"/>
                <w:lang w:val="en-US"/>
              </w:rPr>
              <w:t xml:space="preserve"> </w:t>
            </w:r>
            <w:proofErr w:type="spellStart"/>
            <w:r>
              <w:rPr>
                <w:sz w:val="16"/>
                <w:szCs w:val="16"/>
                <w:lang w:val="en-US"/>
              </w:rPr>
              <w:t>réponses</w:t>
            </w:r>
            <w:proofErr w:type="spellEnd"/>
            <w:r>
              <w:rPr>
                <w:sz w:val="16"/>
                <w:szCs w:val="16"/>
                <w:lang w:val="en-US"/>
              </w:rPr>
              <w:t xml:space="preserve"> </w:t>
            </w:r>
            <w:proofErr w:type="spellStart"/>
            <w:r>
              <w:rPr>
                <w:sz w:val="16"/>
                <w:szCs w:val="16"/>
                <w:lang w:val="en-US"/>
              </w:rPr>
              <w:t>possibles</w:t>
            </w:r>
            <w:proofErr w:type="spellEnd"/>
            <w:r>
              <w:rPr>
                <w:sz w:val="16"/>
                <w:szCs w:val="16"/>
                <w:lang w:val="en-US"/>
              </w:rPr>
              <w:t>)</w:t>
            </w:r>
          </w:p>
        </w:tc>
        <w:tc>
          <w:tcPr>
            <w:tcW w:w="2063" w:type="dxa"/>
            <w:tcBorders>
              <w:top w:val="nil"/>
              <w:left w:val="single" w:sz="12" w:space="0" w:color="008000"/>
              <w:bottom w:val="single" w:sz="12" w:space="0" w:color="008000"/>
              <w:right w:val="single" w:sz="12" w:space="0" w:color="008000"/>
            </w:tcBorders>
          </w:tcPr>
          <w:p w14:paraId="5F9CFB9E" w14:textId="77777777" w:rsidR="00C232D4" w:rsidRPr="00C232D4" w:rsidRDefault="00C232D4" w:rsidP="00F33AFD">
            <w:pPr>
              <w:jc w:val="center"/>
              <w:rPr>
                <w:sz w:val="16"/>
                <w:szCs w:val="16"/>
                <w:lang w:val="en-US"/>
              </w:rPr>
            </w:pPr>
            <w:r w:rsidRPr="00C232D4">
              <w:rPr>
                <w:sz w:val="16"/>
                <w:szCs w:val="16"/>
                <w:lang w:val="en-US"/>
              </w:rPr>
              <w:t>*4</w:t>
            </w:r>
          </w:p>
        </w:tc>
        <w:tc>
          <w:tcPr>
            <w:tcW w:w="2269" w:type="dxa"/>
            <w:tcBorders>
              <w:top w:val="nil"/>
              <w:left w:val="single" w:sz="12" w:space="0" w:color="008000"/>
              <w:bottom w:val="single" w:sz="12" w:space="0" w:color="008000"/>
              <w:right w:val="single" w:sz="12" w:space="0" w:color="008000"/>
            </w:tcBorders>
          </w:tcPr>
          <w:p w14:paraId="22F95D87" w14:textId="77777777" w:rsidR="00C232D4" w:rsidRPr="00C232D4" w:rsidRDefault="00C232D4" w:rsidP="00F33AFD">
            <w:pPr>
              <w:jc w:val="center"/>
              <w:rPr>
                <w:sz w:val="16"/>
                <w:szCs w:val="16"/>
                <w:lang w:val="en-US"/>
              </w:rPr>
            </w:pPr>
          </w:p>
        </w:tc>
        <w:tc>
          <w:tcPr>
            <w:tcW w:w="2269" w:type="dxa"/>
            <w:tcBorders>
              <w:top w:val="nil"/>
              <w:left w:val="single" w:sz="12" w:space="0" w:color="008000"/>
              <w:bottom w:val="single" w:sz="12" w:space="0" w:color="008000"/>
              <w:right w:val="single" w:sz="12" w:space="0" w:color="008000"/>
            </w:tcBorders>
          </w:tcPr>
          <w:p w14:paraId="160777E9" w14:textId="77777777" w:rsidR="00C232D4" w:rsidRPr="00C232D4" w:rsidRDefault="00C232D4" w:rsidP="00F33AFD">
            <w:pPr>
              <w:jc w:val="center"/>
              <w:rPr>
                <w:sz w:val="16"/>
                <w:szCs w:val="16"/>
                <w:lang w:val="en-US"/>
              </w:rPr>
            </w:pPr>
          </w:p>
        </w:tc>
        <w:tc>
          <w:tcPr>
            <w:tcW w:w="2269" w:type="dxa"/>
            <w:tcBorders>
              <w:top w:val="nil"/>
              <w:left w:val="single" w:sz="12" w:space="0" w:color="008000"/>
              <w:bottom w:val="single" w:sz="12" w:space="0" w:color="008000"/>
              <w:right w:val="single" w:sz="12" w:space="0" w:color="008000"/>
            </w:tcBorders>
          </w:tcPr>
          <w:p w14:paraId="246DD449" w14:textId="02EE9645" w:rsidR="00C232D4" w:rsidRPr="00C232D4" w:rsidRDefault="00C232D4" w:rsidP="00F33AFD">
            <w:pPr>
              <w:jc w:val="center"/>
              <w:rPr>
                <w:sz w:val="16"/>
                <w:szCs w:val="16"/>
                <w:lang w:val="en-US"/>
              </w:rPr>
            </w:pPr>
          </w:p>
        </w:tc>
      </w:tr>
      <w:tr w:rsidR="00C232D4" w:rsidRPr="00C232D4" w14:paraId="53FC25F5" w14:textId="77777777" w:rsidTr="00C232D4">
        <w:trPr>
          <w:trHeight w:val="286"/>
        </w:trPr>
        <w:tc>
          <w:tcPr>
            <w:tcW w:w="354" w:type="dxa"/>
            <w:tcBorders>
              <w:top w:val="single" w:sz="12" w:space="0" w:color="008000"/>
              <w:left w:val="single" w:sz="12" w:space="0" w:color="008000"/>
              <w:bottom w:val="single" w:sz="12" w:space="0" w:color="008000"/>
              <w:right w:val="single" w:sz="12" w:space="0" w:color="008000"/>
            </w:tcBorders>
            <w:noWrap/>
          </w:tcPr>
          <w:p w14:paraId="545289EC" w14:textId="77777777" w:rsidR="00C232D4" w:rsidRPr="00C232D4" w:rsidRDefault="00C232D4" w:rsidP="00F33AFD">
            <w:pPr>
              <w:jc w:val="center"/>
              <w:rPr>
                <w:rFonts w:eastAsia="Arial Unicode MS"/>
                <w:sz w:val="16"/>
                <w:szCs w:val="16"/>
                <w:lang w:val="en-US"/>
              </w:rPr>
            </w:pPr>
          </w:p>
        </w:tc>
        <w:tc>
          <w:tcPr>
            <w:tcW w:w="1914" w:type="dxa"/>
            <w:tcBorders>
              <w:top w:val="single" w:sz="12" w:space="0" w:color="008000"/>
              <w:left w:val="single" w:sz="12" w:space="0" w:color="008000"/>
              <w:bottom w:val="single" w:sz="12" w:space="0" w:color="008000"/>
              <w:right w:val="single" w:sz="12" w:space="0" w:color="008000"/>
            </w:tcBorders>
          </w:tcPr>
          <w:p w14:paraId="7D821419" w14:textId="77777777" w:rsidR="00C232D4" w:rsidRPr="00C232D4" w:rsidRDefault="00C232D4" w:rsidP="00F33AFD">
            <w:pPr>
              <w:jc w:val="right"/>
              <w:rPr>
                <w:sz w:val="16"/>
                <w:szCs w:val="16"/>
                <w:lang w:val="en-US"/>
              </w:rPr>
            </w:pPr>
          </w:p>
        </w:tc>
        <w:tc>
          <w:tcPr>
            <w:tcW w:w="1856" w:type="dxa"/>
            <w:tcBorders>
              <w:top w:val="single" w:sz="12" w:space="0" w:color="008000"/>
              <w:left w:val="single" w:sz="12" w:space="0" w:color="008000"/>
              <w:bottom w:val="single" w:sz="12" w:space="0" w:color="008000"/>
              <w:right w:val="single" w:sz="12" w:space="0" w:color="008000"/>
            </w:tcBorders>
            <w:vAlign w:val="bottom"/>
          </w:tcPr>
          <w:p w14:paraId="0249FC78" w14:textId="77777777" w:rsidR="00C232D4" w:rsidRPr="00C232D4" w:rsidRDefault="00C232D4" w:rsidP="00F33AFD">
            <w:pPr>
              <w:jc w:val="right"/>
              <w:rPr>
                <w:sz w:val="16"/>
                <w:szCs w:val="16"/>
                <w:lang w:val="en-US"/>
              </w:rPr>
            </w:pPr>
            <w:r w:rsidRPr="00C232D4">
              <w:rPr>
                <w:sz w:val="16"/>
                <w:szCs w:val="16"/>
                <w:lang w:val="en-US"/>
              </w:rPr>
              <w:t>……….………..I____I</w:t>
            </w:r>
          </w:p>
        </w:tc>
        <w:tc>
          <w:tcPr>
            <w:tcW w:w="2475" w:type="dxa"/>
            <w:tcBorders>
              <w:top w:val="single" w:sz="12" w:space="0" w:color="008000"/>
              <w:left w:val="single" w:sz="12" w:space="0" w:color="008000"/>
              <w:bottom w:val="single" w:sz="12" w:space="0" w:color="008000"/>
              <w:right w:val="single" w:sz="12" w:space="0" w:color="008000"/>
            </w:tcBorders>
            <w:vAlign w:val="bottom"/>
          </w:tcPr>
          <w:p w14:paraId="6B6744F5" w14:textId="77777777" w:rsidR="00C232D4" w:rsidRPr="00C232D4" w:rsidRDefault="00C232D4" w:rsidP="00F33AFD">
            <w:pPr>
              <w:jc w:val="right"/>
              <w:rPr>
                <w:sz w:val="16"/>
                <w:szCs w:val="16"/>
                <w:lang w:val="en-US"/>
              </w:rPr>
            </w:pPr>
            <w:r w:rsidRPr="00C232D4">
              <w:rPr>
                <w:sz w:val="16"/>
                <w:szCs w:val="16"/>
                <w:lang w:val="en-US"/>
              </w:rPr>
              <w:t>……….………..I____I</w:t>
            </w:r>
          </w:p>
        </w:tc>
        <w:tc>
          <w:tcPr>
            <w:tcW w:w="2063" w:type="dxa"/>
            <w:tcBorders>
              <w:top w:val="single" w:sz="12" w:space="0" w:color="008000"/>
              <w:left w:val="single" w:sz="12" w:space="0" w:color="008000"/>
              <w:bottom w:val="single" w:sz="12" w:space="0" w:color="008000"/>
              <w:right w:val="single" w:sz="12" w:space="0" w:color="008000"/>
            </w:tcBorders>
            <w:vAlign w:val="bottom"/>
          </w:tcPr>
          <w:p w14:paraId="73CD6224" w14:textId="77777777" w:rsidR="00C232D4" w:rsidRPr="00C232D4" w:rsidRDefault="00C232D4" w:rsidP="00F33AFD">
            <w:pPr>
              <w:jc w:val="right"/>
              <w:rPr>
                <w:sz w:val="16"/>
                <w:szCs w:val="16"/>
                <w:lang w:val="en-US"/>
              </w:rPr>
            </w:pPr>
            <w:r w:rsidRPr="00C232D4">
              <w:rPr>
                <w:sz w:val="16"/>
                <w:szCs w:val="16"/>
                <w:lang w:val="en-US"/>
              </w:rPr>
              <w:t>……….………..I____I</w:t>
            </w:r>
          </w:p>
        </w:tc>
        <w:tc>
          <w:tcPr>
            <w:tcW w:w="2269" w:type="dxa"/>
            <w:tcBorders>
              <w:top w:val="single" w:sz="12" w:space="0" w:color="008000"/>
              <w:left w:val="single" w:sz="12" w:space="0" w:color="008000"/>
              <w:bottom w:val="single" w:sz="12" w:space="0" w:color="008000"/>
              <w:right w:val="single" w:sz="12" w:space="0" w:color="008000"/>
            </w:tcBorders>
          </w:tcPr>
          <w:p w14:paraId="4CF7EE50" w14:textId="77777777" w:rsidR="00C232D4" w:rsidRPr="00C232D4" w:rsidRDefault="00C232D4" w:rsidP="00F33AFD">
            <w:pPr>
              <w:jc w:val="center"/>
              <w:rPr>
                <w:sz w:val="16"/>
                <w:szCs w:val="16"/>
                <w:lang w:val="en-US"/>
              </w:rPr>
            </w:pPr>
          </w:p>
        </w:tc>
        <w:tc>
          <w:tcPr>
            <w:tcW w:w="2269" w:type="dxa"/>
            <w:tcBorders>
              <w:top w:val="single" w:sz="12" w:space="0" w:color="008000"/>
              <w:left w:val="single" w:sz="12" w:space="0" w:color="008000"/>
              <w:bottom w:val="single" w:sz="12" w:space="0" w:color="008000"/>
              <w:right w:val="single" w:sz="12" w:space="0" w:color="008000"/>
            </w:tcBorders>
          </w:tcPr>
          <w:p w14:paraId="2732A44A" w14:textId="77777777" w:rsidR="00C232D4" w:rsidRPr="00C232D4" w:rsidRDefault="00C232D4" w:rsidP="00F33AFD">
            <w:pPr>
              <w:jc w:val="center"/>
              <w:rPr>
                <w:sz w:val="16"/>
                <w:szCs w:val="16"/>
                <w:lang w:val="en-US"/>
              </w:rPr>
            </w:pPr>
          </w:p>
        </w:tc>
        <w:tc>
          <w:tcPr>
            <w:tcW w:w="2269" w:type="dxa"/>
            <w:tcBorders>
              <w:top w:val="single" w:sz="12" w:space="0" w:color="008000"/>
              <w:left w:val="single" w:sz="12" w:space="0" w:color="008000"/>
              <w:bottom w:val="single" w:sz="12" w:space="0" w:color="008000"/>
              <w:right w:val="single" w:sz="12" w:space="0" w:color="008000"/>
            </w:tcBorders>
          </w:tcPr>
          <w:p w14:paraId="293AE8A7" w14:textId="378FEAE2" w:rsidR="00C232D4" w:rsidRPr="00C232D4" w:rsidRDefault="00C232D4" w:rsidP="00F33AFD">
            <w:pPr>
              <w:jc w:val="center"/>
              <w:rPr>
                <w:sz w:val="16"/>
                <w:szCs w:val="16"/>
                <w:lang w:val="en-US"/>
              </w:rPr>
            </w:pPr>
          </w:p>
        </w:tc>
      </w:tr>
      <w:tr w:rsidR="00C232D4" w:rsidRPr="002E5E38" w14:paraId="290AA6B0" w14:textId="77777777" w:rsidTr="00C232D4">
        <w:trPr>
          <w:trHeight w:val="286"/>
        </w:trPr>
        <w:tc>
          <w:tcPr>
            <w:tcW w:w="354" w:type="dxa"/>
            <w:tcBorders>
              <w:top w:val="single" w:sz="12" w:space="0" w:color="008000"/>
              <w:left w:val="single" w:sz="12" w:space="0" w:color="008000"/>
              <w:bottom w:val="single" w:sz="12" w:space="0" w:color="008000"/>
              <w:right w:val="single" w:sz="12" w:space="0" w:color="008000"/>
            </w:tcBorders>
            <w:noWrap/>
          </w:tcPr>
          <w:p w14:paraId="0B49194D" w14:textId="77777777" w:rsidR="00C232D4" w:rsidRPr="00C232D4" w:rsidRDefault="00C232D4" w:rsidP="00F33AFD">
            <w:pPr>
              <w:jc w:val="center"/>
              <w:rPr>
                <w:rFonts w:eastAsia="Arial Unicode MS"/>
                <w:sz w:val="16"/>
                <w:szCs w:val="16"/>
                <w:lang w:val="en-US"/>
              </w:rPr>
            </w:pPr>
          </w:p>
        </w:tc>
        <w:tc>
          <w:tcPr>
            <w:tcW w:w="1914" w:type="dxa"/>
            <w:tcBorders>
              <w:top w:val="single" w:sz="12" w:space="0" w:color="008000"/>
              <w:left w:val="single" w:sz="12" w:space="0" w:color="008000"/>
              <w:bottom w:val="single" w:sz="12" w:space="0" w:color="008000"/>
              <w:right w:val="single" w:sz="12" w:space="0" w:color="008000"/>
            </w:tcBorders>
          </w:tcPr>
          <w:p w14:paraId="0E5C44AA" w14:textId="77777777" w:rsidR="00C232D4" w:rsidRPr="00C232D4" w:rsidRDefault="00C232D4" w:rsidP="00F33AFD">
            <w:pPr>
              <w:jc w:val="right"/>
              <w:rPr>
                <w:sz w:val="16"/>
                <w:szCs w:val="16"/>
                <w:lang w:val="en-US"/>
              </w:rPr>
            </w:pPr>
          </w:p>
        </w:tc>
        <w:tc>
          <w:tcPr>
            <w:tcW w:w="1856" w:type="dxa"/>
            <w:tcBorders>
              <w:top w:val="single" w:sz="12" w:space="0" w:color="008000"/>
              <w:left w:val="single" w:sz="12" w:space="0" w:color="008000"/>
              <w:bottom w:val="single" w:sz="12" w:space="0" w:color="008000"/>
              <w:right w:val="single" w:sz="12" w:space="0" w:color="008000"/>
            </w:tcBorders>
            <w:vAlign w:val="bottom"/>
          </w:tcPr>
          <w:p w14:paraId="04C2EF40" w14:textId="77777777" w:rsidR="00C232D4" w:rsidRPr="00C232D4" w:rsidRDefault="00C232D4" w:rsidP="00F33AFD">
            <w:pPr>
              <w:jc w:val="right"/>
              <w:rPr>
                <w:sz w:val="16"/>
                <w:szCs w:val="16"/>
                <w:lang w:val="en-US"/>
              </w:rPr>
            </w:pPr>
            <w:r w:rsidRPr="00C232D4">
              <w:rPr>
                <w:sz w:val="16"/>
                <w:szCs w:val="16"/>
                <w:lang w:val="en-US"/>
              </w:rPr>
              <w:t>……….………..I____I</w:t>
            </w:r>
          </w:p>
        </w:tc>
        <w:tc>
          <w:tcPr>
            <w:tcW w:w="2475" w:type="dxa"/>
            <w:tcBorders>
              <w:top w:val="single" w:sz="12" w:space="0" w:color="008000"/>
              <w:left w:val="single" w:sz="12" w:space="0" w:color="008000"/>
              <w:bottom w:val="single" w:sz="12" w:space="0" w:color="008000"/>
              <w:right w:val="single" w:sz="12" w:space="0" w:color="008000"/>
            </w:tcBorders>
            <w:vAlign w:val="bottom"/>
          </w:tcPr>
          <w:p w14:paraId="45611449" w14:textId="77777777" w:rsidR="00C232D4" w:rsidRPr="00C232D4" w:rsidRDefault="00C232D4" w:rsidP="00F33AFD">
            <w:pPr>
              <w:jc w:val="right"/>
              <w:rPr>
                <w:sz w:val="16"/>
                <w:szCs w:val="16"/>
                <w:lang w:val="en-US"/>
              </w:rPr>
            </w:pPr>
            <w:r w:rsidRPr="00C232D4">
              <w:rPr>
                <w:sz w:val="16"/>
                <w:szCs w:val="16"/>
                <w:lang w:val="en-US"/>
              </w:rPr>
              <w:t>……….………..I____I</w:t>
            </w:r>
          </w:p>
        </w:tc>
        <w:tc>
          <w:tcPr>
            <w:tcW w:w="2063" w:type="dxa"/>
            <w:tcBorders>
              <w:top w:val="single" w:sz="12" w:space="0" w:color="008000"/>
              <w:left w:val="single" w:sz="12" w:space="0" w:color="008000"/>
              <w:bottom w:val="single" w:sz="12" w:space="0" w:color="008000"/>
              <w:right w:val="single" w:sz="12" w:space="0" w:color="008000"/>
            </w:tcBorders>
            <w:vAlign w:val="bottom"/>
          </w:tcPr>
          <w:p w14:paraId="38540A8A" w14:textId="77777777" w:rsidR="00C232D4" w:rsidRPr="002E5E38" w:rsidRDefault="00C232D4" w:rsidP="00F33AFD">
            <w:pPr>
              <w:jc w:val="right"/>
              <w:rPr>
                <w:sz w:val="16"/>
                <w:szCs w:val="16"/>
              </w:rPr>
            </w:pPr>
            <w:r w:rsidRPr="00C232D4">
              <w:rPr>
                <w:sz w:val="16"/>
                <w:szCs w:val="16"/>
                <w:lang w:val="en-US"/>
              </w:rPr>
              <w:t>…</w:t>
            </w:r>
            <w:r w:rsidRPr="00AB2EEB">
              <w:rPr>
                <w:sz w:val="16"/>
                <w:szCs w:val="16"/>
              </w:rPr>
              <w:t>…….………..I__</w:t>
            </w:r>
            <w:r>
              <w:rPr>
                <w:sz w:val="16"/>
                <w:szCs w:val="16"/>
              </w:rPr>
              <w:t>_</w:t>
            </w:r>
            <w:r w:rsidRPr="00AB2EEB">
              <w:rPr>
                <w:sz w:val="16"/>
                <w:szCs w:val="16"/>
              </w:rPr>
              <w:t>_I</w:t>
            </w:r>
          </w:p>
        </w:tc>
        <w:tc>
          <w:tcPr>
            <w:tcW w:w="2269" w:type="dxa"/>
            <w:tcBorders>
              <w:top w:val="single" w:sz="12" w:space="0" w:color="008000"/>
              <w:left w:val="single" w:sz="12" w:space="0" w:color="008000"/>
              <w:bottom w:val="single" w:sz="12" w:space="0" w:color="008000"/>
              <w:right w:val="single" w:sz="12" w:space="0" w:color="008000"/>
            </w:tcBorders>
          </w:tcPr>
          <w:p w14:paraId="30FF6D12" w14:textId="77777777" w:rsidR="00C232D4" w:rsidRDefault="00C232D4" w:rsidP="00F33AFD">
            <w:pPr>
              <w:jc w:val="center"/>
              <w:rPr>
                <w:sz w:val="16"/>
                <w:szCs w:val="16"/>
              </w:rPr>
            </w:pPr>
          </w:p>
        </w:tc>
        <w:tc>
          <w:tcPr>
            <w:tcW w:w="2269" w:type="dxa"/>
            <w:tcBorders>
              <w:top w:val="single" w:sz="12" w:space="0" w:color="008000"/>
              <w:left w:val="single" w:sz="12" w:space="0" w:color="008000"/>
              <w:bottom w:val="single" w:sz="12" w:space="0" w:color="008000"/>
              <w:right w:val="single" w:sz="12" w:space="0" w:color="008000"/>
            </w:tcBorders>
          </w:tcPr>
          <w:p w14:paraId="0240EDB3" w14:textId="77777777" w:rsidR="00C232D4" w:rsidRDefault="00C232D4" w:rsidP="00F33AFD">
            <w:pPr>
              <w:jc w:val="center"/>
              <w:rPr>
                <w:sz w:val="16"/>
                <w:szCs w:val="16"/>
              </w:rPr>
            </w:pPr>
          </w:p>
        </w:tc>
        <w:tc>
          <w:tcPr>
            <w:tcW w:w="2269" w:type="dxa"/>
            <w:tcBorders>
              <w:top w:val="single" w:sz="12" w:space="0" w:color="008000"/>
              <w:left w:val="single" w:sz="12" w:space="0" w:color="008000"/>
              <w:bottom w:val="single" w:sz="12" w:space="0" w:color="008000"/>
              <w:right w:val="single" w:sz="12" w:space="0" w:color="008000"/>
            </w:tcBorders>
          </w:tcPr>
          <w:p w14:paraId="0B2517B1" w14:textId="5CD56999" w:rsidR="00C232D4" w:rsidRDefault="00C232D4" w:rsidP="00F33AFD">
            <w:pPr>
              <w:jc w:val="center"/>
              <w:rPr>
                <w:sz w:val="16"/>
                <w:szCs w:val="16"/>
              </w:rPr>
            </w:pPr>
          </w:p>
        </w:tc>
      </w:tr>
      <w:tr w:rsidR="00C232D4" w:rsidRPr="002E5E38" w14:paraId="2E670F22" w14:textId="77777777" w:rsidTr="00C232D4">
        <w:trPr>
          <w:trHeight w:val="286"/>
        </w:trPr>
        <w:tc>
          <w:tcPr>
            <w:tcW w:w="354" w:type="dxa"/>
            <w:tcBorders>
              <w:top w:val="single" w:sz="12" w:space="0" w:color="008000"/>
              <w:left w:val="single" w:sz="12" w:space="0" w:color="008000"/>
              <w:bottom w:val="single" w:sz="12" w:space="0" w:color="008000"/>
              <w:right w:val="single" w:sz="12" w:space="0" w:color="008000"/>
            </w:tcBorders>
            <w:noWrap/>
          </w:tcPr>
          <w:p w14:paraId="18A9690F" w14:textId="77777777" w:rsidR="00C232D4" w:rsidRDefault="00C232D4" w:rsidP="00F33AFD">
            <w:pPr>
              <w:jc w:val="center"/>
              <w:rPr>
                <w:rFonts w:eastAsia="Arial Unicode MS"/>
                <w:sz w:val="16"/>
                <w:szCs w:val="16"/>
              </w:rPr>
            </w:pPr>
          </w:p>
        </w:tc>
        <w:tc>
          <w:tcPr>
            <w:tcW w:w="1914" w:type="dxa"/>
            <w:tcBorders>
              <w:top w:val="single" w:sz="12" w:space="0" w:color="008000"/>
              <w:left w:val="single" w:sz="12" w:space="0" w:color="008000"/>
              <w:bottom w:val="single" w:sz="12" w:space="0" w:color="008000"/>
              <w:right w:val="single" w:sz="12" w:space="0" w:color="008000"/>
            </w:tcBorders>
          </w:tcPr>
          <w:p w14:paraId="363023FD" w14:textId="77777777" w:rsidR="00C232D4" w:rsidRPr="00AB2EEB" w:rsidRDefault="00C232D4" w:rsidP="00F33AFD">
            <w:pPr>
              <w:jc w:val="right"/>
              <w:rPr>
                <w:sz w:val="16"/>
                <w:szCs w:val="16"/>
              </w:rPr>
            </w:pPr>
          </w:p>
        </w:tc>
        <w:tc>
          <w:tcPr>
            <w:tcW w:w="1856" w:type="dxa"/>
            <w:tcBorders>
              <w:top w:val="single" w:sz="12" w:space="0" w:color="008000"/>
              <w:left w:val="single" w:sz="12" w:space="0" w:color="008000"/>
              <w:bottom w:val="single" w:sz="12" w:space="0" w:color="008000"/>
              <w:right w:val="single" w:sz="12" w:space="0" w:color="008000"/>
            </w:tcBorders>
            <w:vAlign w:val="bottom"/>
          </w:tcPr>
          <w:p w14:paraId="6FE17BF2" w14:textId="77777777" w:rsidR="00C232D4" w:rsidRPr="002E5E38" w:rsidRDefault="00C232D4" w:rsidP="00F33AFD">
            <w:pPr>
              <w:jc w:val="right"/>
              <w:rPr>
                <w:sz w:val="16"/>
                <w:szCs w:val="16"/>
              </w:rPr>
            </w:pPr>
            <w:r w:rsidRPr="00AB2EEB">
              <w:rPr>
                <w:sz w:val="16"/>
                <w:szCs w:val="16"/>
              </w:rPr>
              <w:t>……….………..I_</w:t>
            </w:r>
            <w:r>
              <w:rPr>
                <w:sz w:val="16"/>
                <w:szCs w:val="16"/>
              </w:rPr>
              <w:t>_</w:t>
            </w:r>
            <w:r w:rsidRPr="00AB2EEB">
              <w:rPr>
                <w:sz w:val="16"/>
                <w:szCs w:val="16"/>
              </w:rPr>
              <w:t>__I</w:t>
            </w:r>
          </w:p>
        </w:tc>
        <w:tc>
          <w:tcPr>
            <w:tcW w:w="2475" w:type="dxa"/>
            <w:tcBorders>
              <w:top w:val="single" w:sz="12" w:space="0" w:color="008000"/>
              <w:left w:val="single" w:sz="12" w:space="0" w:color="008000"/>
              <w:bottom w:val="single" w:sz="12" w:space="0" w:color="008000"/>
              <w:right w:val="single" w:sz="12" w:space="0" w:color="008000"/>
            </w:tcBorders>
            <w:vAlign w:val="bottom"/>
          </w:tcPr>
          <w:p w14:paraId="385CE75A" w14:textId="77777777" w:rsidR="00C232D4" w:rsidRPr="002E5E38" w:rsidRDefault="00C232D4" w:rsidP="00F33AFD">
            <w:pPr>
              <w:jc w:val="right"/>
              <w:rPr>
                <w:sz w:val="16"/>
                <w:szCs w:val="16"/>
              </w:rPr>
            </w:pPr>
            <w:r w:rsidRPr="00AB2EEB">
              <w:rPr>
                <w:sz w:val="16"/>
                <w:szCs w:val="16"/>
              </w:rPr>
              <w:t>……….………..I_</w:t>
            </w:r>
            <w:r>
              <w:rPr>
                <w:sz w:val="16"/>
                <w:szCs w:val="16"/>
              </w:rPr>
              <w:t>_</w:t>
            </w:r>
            <w:r w:rsidRPr="00AB2EEB">
              <w:rPr>
                <w:sz w:val="16"/>
                <w:szCs w:val="16"/>
              </w:rPr>
              <w:t>__I</w:t>
            </w:r>
          </w:p>
        </w:tc>
        <w:tc>
          <w:tcPr>
            <w:tcW w:w="2063" w:type="dxa"/>
            <w:tcBorders>
              <w:top w:val="single" w:sz="12" w:space="0" w:color="008000"/>
              <w:left w:val="single" w:sz="12" w:space="0" w:color="008000"/>
              <w:bottom w:val="single" w:sz="12" w:space="0" w:color="008000"/>
              <w:right w:val="single" w:sz="12" w:space="0" w:color="008000"/>
            </w:tcBorders>
            <w:vAlign w:val="bottom"/>
          </w:tcPr>
          <w:p w14:paraId="5F244C06" w14:textId="77777777" w:rsidR="00C232D4" w:rsidRPr="002E5E38" w:rsidRDefault="00C232D4" w:rsidP="00F33AFD">
            <w:pPr>
              <w:jc w:val="right"/>
              <w:rPr>
                <w:sz w:val="16"/>
                <w:szCs w:val="16"/>
              </w:rPr>
            </w:pPr>
            <w:r w:rsidRPr="00AB2EEB">
              <w:rPr>
                <w:sz w:val="16"/>
                <w:szCs w:val="16"/>
              </w:rPr>
              <w:t>……….………..I__</w:t>
            </w:r>
            <w:r>
              <w:rPr>
                <w:sz w:val="16"/>
                <w:szCs w:val="16"/>
              </w:rPr>
              <w:t>_</w:t>
            </w:r>
            <w:r w:rsidRPr="00AB2EEB">
              <w:rPr>
                <w:sz w:val="16"/>
                <w:szCs w:val="16"/>
              </w:rPr>
              <w:t>_I</w:t>
            </w:r>
          </w:p>
        </w:tc>
        <w:tc>
          <w:tcPr>
            <w:tcW w:w="2269" w:type="dxa"/>
            <w:tcBorders>
              <w:top w:val="single" w:sz="12" w:space="0" w:color="008000"/>
              <w:left w:val="single" w:sz="12" w:space="0" w:color="008000"/>
              <w:bottom w:val="single" w:sz="12" w:space="0" w:color="008000"/>
              <w:right w:val="single" w:sz="12" w:space="0" w:color="008000"/>
            </w:tcBorders>
          </w:tcPr>
          <w:p w14:paraId="1B7823F8" w14:textId="77777777" w:rsidR="00C232D4" w:rsidRDefault="00C232D4" w:rsidP="00F33AFD">
            <w:pPr>
              <w:jc w:val="center"/>
              <w:rPr>
                <w:sz w:val="16"/>
                <w:szCs w:val="16"/>
              </w:rPr>
            </w:pPr>
          </w:p>
        </w:tc>
        <w:tc>
          <w:tcPr>
            <w:tcW w:w="2269" w:type="dxa"/>
            <w:tcBorders>
              <w:top w:val="single" w:sz="12" w:space="0" w:color="008000"/>
              <w:left w:val="single" w:sz="12" w:space="0" w:color="008000"/>
              <w:bottom w:val="single" w:sz="12" w:space="0" w:color="008000"/>
              <w:right w:val="single" w:sz="12" w:space="0" w:color="008000"/>
            </w:tcBorders>
          </w:tcPr>
          <w:p w14:paraId="5C9AF1D0" w14:textId="77777777" w:rsidR="00C232D4" w:rsidRDefault="00C232D4" w:rsidP="00F33AFD">
            <w:pPr>
              <w:jc w:val="center"/>
              <w:rPr>
                <w:sz w:val="16"/>
                <w:szCs w:val="16"/>
              </w:rPr>
            </w:pPr>
          </w:p>
        </w:tc>
        <w:tc>
          <w:tcPr>
            <w:tcW w:w="2269" w:type="dxa"/>
            <w:tcBorders>
              <w:top w:val="single" w:sz="12" w:space="0" w:color="008000"/>
              <w:left w:val="single" w:sz="12" w:space="0" w:color="008000"/>
              <w:bottom w:val="single" w:sz="12" w:space="0" w:color="008000"/>
              <w:right w:val="single" w:sz="12" w:space="0" w:color="008000"/>
            </w:tcBorders>
          </w:tcPr>
          <w:p w14:paraId="0E856457" w14:textId="0FEB9AB6" w:rsidR="00C232D4" w:rsidRDefault="00C232D4" w:rsidP="00F33AFD">
            <w:pPr>
              <w:jc w:val="center"/>
              <w:rPr>
                <w:sz w:val="16"/>
                <w:szCs w:val="16"/>
              </w:rPr>
            </w:pPr>
          </w:p>
        </w:tc>
      </w:tr>
    </w:tbl>
    <w:p w14:paraId="42BC67AA" w14:textId="593DCC01" w:rsidR="00E4048B" w:rsidRPr="00B85A04" w:rsidRDefault="00E4048B" w:rsidP="00E4048B">
      <w:pPr>
        <w:rPr>
          <w:sz w:val="16"/>
          <w:szCs w:val="16"/>
        </w:rPr>
      </w:pPr>
      <w:r w:rsidRPr="00B85A04">
        <w:rPr>
          <w:b/>
          <w:bCs/>
          <w:sz w:val="16"/>
          <w:szCs w:val="16"/>
        </w:rPr>
        <w:t>*1 Numéro d'ordre</w:t>
      </w:r>
      <w:r w:rsidRPr="00B85A04">
        <w:rPr>
          <w:sz w:val="16"/>
          <w:szCs w:val="16"/>
        </w:rPr>
        <w:t xml:space="preserve"> de la fiche </w:t>
      </w:r>
      <w:r w:rsidR="008C5894">
        <w:rPr>
          <w:sz w:val="16"/>
          <w:szCs w:val="16"/>
        </w:rPr>
        <w:t>A</w:t>
      </w:r>
      <w:r>
        <w:rPr>
          <w:sz w:val="16"/>
          <w:szCs w:val="16"/>
        </w:rPr>
        <w:t>1</w:t>
      </w:r>
      <w:r w:rsidRPr="00B85A04">
        <w:rPr>
          <w:sz w:val="16"/>
          <w:szCs w:val="16"/>
        </w:rPr>
        <w:t xml:space="preserve"> Inventaire détaillé de la population (page précédente).   </w:t>
      </w:r>
    </w:p>
    <w:p w14:paraId="50E1B634" w14:textId="4DE397D6" w:rsidR="00E4048B" w:rsidRPr="00B85A04" w:rsidRDefault="00E4048B" w:rsidP="00E4048B">
      <w:pPr>
        <w:rPr>
          <w:sz w:val="16"/>
          <w:szCs w:val="16"/>
        </w:rPr>
      </w:pPr>
      <w:r>
        <w:rPr>
          <w:b/>
          <w:bCs/>
          <w:sz w:val="16"/>
          <w:szCs w:val="16"/>
        </w:rPr>
        <w:t>*2</w:t>
      </w:r>
      <w:r w:rsidRPr="00B85A04">
        <w:rPr>
          <w:b/>
          <w:bCs/>
          <w:sz w:val="16"/>
          <w:szCs w:val="16"/>
        </w:rPr>
        <w:t xml:space="preserve"> Lieu </w:t>
      </w:r>
      <w:r>
        <w:rPr>
          <w:b/>
          <w:bCs/>
          <w:sz w:val="16"/>
          <w:szCs w:val="16"/>
        </w:rPr>
        <w:t xml:space="preserve">d’exode </w:t>
      </w:r>
      <w:r w:rsidRPr="00B85A04">
        <w:rPr>
          <w:sz w:val="16"/>
          <w:szCs w:val="16"/>
        </w:rPr>
        <w:t xml:space="preserve">: inscrire en toute lettre la ville ou le pays puis coder de la manière suivante : 1=Même </w:t>
      </w:r>
      <w:r>
        <w:rPr>
          <w:sz w:val="16"/>
          <w:szCs w:val="16"/>
        </w:rPr>
        <w:t>Préfecture/Commune</w:t>
      </w:r>
      <w:r w:rsidRPr="00B85A04">
        <w:rPr>
          <w:sz w:val="16"/>
          <w:szCs w:val="16"/>
        </w:rPr>
        <w:t xml:space="preserve">, </w:t>
      </w:r>
      <w:r w:rsidRPr="00A06913">
        <w:rPr>
          <w:sz w:val="16"/>
          <w:szCs w:val="16"/>
        </w:rPr>
        <w:t>2=</w:t>
      </w:r>
      <w:r>
        <w:rPr>
          <w:sz w:val="16"/>
          <w:szCs w:val="16"/>
        </w:rPr>
        <w:t>Autre préfecture/commune</w:t>
      </w:r>
      <w:r w:rsidRPr="00A06913">
        <w:rPr>
          <w:sz w:val="16"/>
          <w:szCs w:val="16"/>
        </w:rPr>
        <w:t xml:space="preserve"> dans </w:t>
      </w:r>
      <w:r>
        <w:rPr>
          <w:sz w:val="16"/>
          <w:szCs w:val="16"/>
        </w:rPr>
        <w:t>la région/province, 3=Autre Région/province hors capitale</w:t>
      </w:r>
      <w:r w:rsidRPr="00A06913">
        <w:rPr>
          <w:sz w:val="16"/>
          <w:szCs w:val="16"/>
        </w:rPr>
        <w:t xml:space="preserve">, </w:t>
      </w:r>
      <w:r>
        <w:rPr>
          <w:sz w:val="16"/>
          <w:szCs w:val="16"/>
        </w:rPr>
        <w:t>4=C</w:t>
      </w:r>
      <w:r w:rsidRPr="00A06913">
        <w:rPr>
          <w:sz w:val="16"/>
          <w:szCs w:val="16"/>
        </w:rPr>
        <w:t>apital</w:t>
      </w:r>
      <w:r w:rsidR="001F0A8F">
        <w:rPr>
          <w:sz w:val="16"/>
          <w:szCs w:val="16"/>
        </w:rPr>
        <w:t>e (Dakar</w:t>
      </w:r>
      <w:r>
        <w:rPr>
          <w:sz w:val="16"/>
          <w:szCs w:val="16"/>
        </w:rPr>
        <w:t>)</w:t>
      </w:r>
      <w:r w:rsidR="009B19C2">
        <w:rPr>
          <w:sz w:val="16"/>
          <w:szCs w:val="16"/>
        </w:rPr>
        <w:t>,</w:t>
      </w:r>
      <w:r w:rsidRPr="00A06913">
        <w:rPr>
          <w:sz w:val="16"/>
          <w:szCs w:val="16"/>
        </w:rPr>
        <w:t xml:space="preserve"> </w:t>
      </w:r>
      <w:r>
        <w:rPr>
          <w:sz w:val="16"/>
          <w:szCs w:val="16"/>
        </w:rPr>
        <w:t>5=Autres pays (le noter en clair)</w:t>
      </w:r>
    </w:p>
    <w:p w14:paraId="7E17D3BC" w14:textId="09038F94" w:rsidR="00E4048B" w:rsidRPr="006868CF" w:rsidRDefault="00E4048B" w:rsidP="00E4048B">
      <w:pPr>
        <w:tabs>
          <w:tab w:val="left" w:pos="360"/>
        </w:tabs>
        <w:rPr>
          <w:sz w:val="16"/>
          <w:szCs w:val="16"/>
        </w:rPr>
      </w:pPr>
      <w:r w:rsidRPr="006868CF">
        <w:rPr>
          <w:b/>
          <w:bCs/>
          <w:sz w:val="16"/>
          <w:szCs w:val="16"/>
        </w:rPr>
        <w:t>*3 : Motif du départ</w:t>
      </w:r>
      <w:r w:rsidRPr="006868CF">
        <w:rPr>
          <w:sz w:val="16"/>
          <w:szCs w:val="16"/>
        </w:rPr>
        <w:t xml:space="preserve"> : inscrire puis code</w:t>
      </w:r>
      <w:r w:rsidR="00116359">
        <w:rPr>
          <w:sz w:val="16"/>
          <w:szCs w:val="16"/>
        </w:rPr>
        <w:t>r de la manière suivante : 1=Pour chercher du travail ;</w:t>
      </w:r>
      <w:r w:rsidRPr="006868CF">
        <w:rPr>
          <w:sz w:val="16"/>
          <w:szCs w:val="16"/>
        </w:rPr>
        <w:t xml:space="preserve"> 2=Pour aller travailler dans la famille ou chez des alliés qui n’on</w:t>
      </w:r>
      <w:r w:rsidR="009B19C2">
        <w:rPr>
          <w:sz w:val="16"/>
          <w:szCs w:val="16"/>
        </w:rPr>
        <w:t>t</w:t>
      </w:r>
      <w:r w:rsidR="00116359">
        <w:rPr>
          <w:sz w:val="16"/>
          <w:szCs w:val="16"/>
        </w:rPr>
        <w:t xml:space="preserve"> pas assez de main d’œuvre ; 3= </w:t>
      </w:r>
      <w:r w:rsidR="009B19C2">
        <w:rPr>
          <w:sz w:val="16"/>
          <w:szCs w:val="16"/>
        </w:rPr>
        <w:t xml:space="preserve">Autre </w:t>
      </w:r>
      <w:proofErr w:type="gramStart"/>
      <w:r w:rsidR="009B19C2">
        <w:rPr>
          <w:sz w:val="16"/>
          <w:szCs w:val="16"/>
        </w:rPr>
        <w:t>précisez</w:t>
      </w:r>
      <w:proofErr w:type="gramEnd"/>
      <w:r w:rsidR="009B19C2">
        <w:rPr>
          <w:sz w:val="16"/>
          <w:szCs w:val="16"/>
        </w:rPr>
        <w:t> </w:t>
      </w:r>
    </w:p>
    <w:p w14:paraId="7322D43F" w14:textId="3BDE288A" w:rsidR="00E4048B" w:rsidRDefault="00E4048B" w:rsidP="00485F56">
      <w:pPr>
        <w:tabs>
          <w:tab w:val="left" w:pos="360"/>
        </w:tabs>
        <w:rPr>
          <w:sz w:val="16"/>
          <w:szCs w:val="16"/>
        </w:rPr>
      </w:pPr>
      <w:r w:rsidRPr="006868CF">
        <w:rPr>
          <w:b/>
          <w:bCs/>
          <w:sz w:val="16"/>
          <w:szCs w:val="16"/>
        </w:rPr>
        <w:t xml:space="preserve">*4 : Activités pratiquées </w:t>
      </w:r>
      <w:r w:rsidRPr="006868CF">
        <w:rPr>
          <w:sz w:val="16"/>
          <w:szCs w:val="16"/>
        </w:rPr>
        <w:t xml:space="preserve">Inscrire en toute lettre l’activité actuelle de la personne, puis coder : </w:t>
      </w:r>
      <w:r w:rsidR="00485F56">
        <w:rPr>
          <w:sz w:val="16"/>
          <w:szCs w:val="16"/>
        </w:rPr>
        <w:t xml:space="preserve">code </w:t>
      </w:r>
      <w:r w:rsidR="00485F56" w:rsidRPr="005C5BB6">
        <w:rPr>
          <w:b/>
          <w:sz w:val="16"/>
          <w:szCs w:val="16"/>
        </w:rPr>
        <w:t>grille Activités</w:t>
      </w:r>
      <w:r w:rsidR="00485F56">
        <w:rPr>
          <w:sz w:val="16"/>
          <w:szCs w:val="16"/>
        </w:rPr>
        <w:t xml:space="preserve"> ; 8=Ne sait </w:t>
      </w:r>
      <w:r w:rsidR="00485F56" w:rsidRPr="00A06913">
        <w:rPr>
          <w:sz w:val="16"/>
          <w:szCs w:val="16"/>
        </w:rPr>
        <w:t>pas</w:t>
      </w:r>
      <w:r w:rsidR="00485F56">
        <w:rPr>
          <w:sz w:val="16"/>
          <w:szCs w:val="16"/>
        </w:rPr>
        <w:t> ;</w:t>
      </w:r>
      <w:r w:rsidR="00485F56" w:rsidRPr="00A06913">
        <w:rPr>
          <w:sz w:val="16"/>
          <w:szCs w:val="16"/>
        </w:rPr>
        <w:t xml:space="preserve"> 9 = </w:t>
      </w:r>
      <w:r w:rsidR="00485F56">
        <w:rPr>
          <w:sz w:val="16"/>
          <w:szCs w:val="16"/>
        </w:rPr>
        <w:t>A</w:t>
      </w:r>
      <w:r w:rsidR="00485F56" w:rsidRPr="00A06913">
        <w:rPr>
          <w:sz w:val="16"/>
          <w:szCs w:val="16"/>
        </w:rPr>
        <w:t>utres</w:t>
      </w:r>
    </w:p>
    <w:p w14:paraId="54C5FB37" w14:textId="0F1CDF6E" w:rsidR="002E22A2" w:rsidRDefault="002E22A2" w:rsidP="00485F56">
      <w:pPr>
        <w:tabs>
          <w:tab w:val="left" w:pos="360"/>
        </w:tabs>
        <w:rPr>
          <w:sz w:val="16"/>
          <w:szCs w:val="16"/>
        </w:rPr>
      </w:pPr>
    </w:p>
    <w:p w14:paraId="5CD476E9" w14:textId="78E0B753" w:rsidR="002E22A2" w:rsidRDefault="002E22A2" w:rsidP="00F32C26">
      <w:pPr>
        <w:pStyle w:val="Titre2"/>
      </w:pPr>
      <w:bookmarkStart w:id="6" w:name="_Toc22894239"/>
      <w:commentRangeStart w:id="7"/>
      <w:r w:rsidRPr="00E85DB4">
        <w:t>A5) Evolution des activités</w:t>
      </w:r>
      <w:bookmarkEnd w:id="6"/>
      <w:r w:rsidRPr="003A3F49">
        <w:t xml:space="preserve"> </w:t>
      </w:r>
    </w:p>
    <w:p w14:paraId="7E16D4C1" w14:textId="00BE2442" w:rsidR="002E22A2" w:rsidRDefault="002E22A2" w:rsidP="00485F56">
      <w:pPr>
        <w:tabs>
          <w:tab w:val="left" w:pos="360"/>
        </w:tabs>
        <w:rPr>
          <w:sz w:val="16"/>
          <w:szCs w:val="16"/>
        </w:rPr>
      </w:pPr>
    </w:p>
    <w:p w14:paraId="1981A1A4" w14:textId="3E4E8EDD" w:rsidR="002E22A2" w:rsidRDefault="002E22A2" w:rsidP="00485F56">
      <w:pPr>
        <w:tabs>
          <w:tab w:val="left" w:pos="360"/>
        </w:tabs>
        <w:rPr>
          <w:sz w:val="16"/>
          <w:szCs w:val="16"/>
        </w:rPr>
      </w:pPr>
      <w:r w:rsidRPr="00094055">
        <w:rPr>
          <w:b/>
        </w:rPr>
        <w:t xml:space="preserve">Au cours des </w:t>
      </w:r>
      <w:r>
        <w:rPr>
          <w:b/>
        </w:rPr>
        <w:t>5 dernières années, comment ont évolué les activités des membres du ménage (dont migrations courtes) ?</w:t>
      </w:r>
      <w:r>
        <w:t xml:space="preserve">  I</w:t>
      </w:r>
      <w:r w:rsidRPr="00330715">
        <w:rPr>
          <w:highlight w:val="lightGray"/>
        </w:rPr>
        <w:t>____</w:t>
      </w:r>
      <w:proofErr w:type="gramStart"/>
      <w:r>
        <w:t xml:space="preserve">I </w:t>
      </w:r>
      <w:r w:rsidRPr="006570BA">
        <w:t xml:space="preserve"> 1</w:t>
      </w:r>
      <w:proofErr w:type="gramEnd"/>
      <w:r>
        <w:t>=Même nombre d’activités pour tout le monde ; 2= Diminution du nombre d’activités ; 3= Toujours pareil</w:t>
      </w:r>
    </w:p>
    <w:p w14:paraId="77FF344D" w14:textId="77777777" w:rsidR="002E22A2" w:rsidRDefault="002E22A2" w:rsidP="00485F56">
      <w:pPr>
        <w:tabs>
          <w:tab w:val="left" w:pos="360"/>
        </w:tabs>
        <w:rPr>
          <w:sz w:val="16"/>
          <w:szCs w:val="16"/>
        </w:rPr>
      </w:pPr>
    </w:p>
    <w:p w14:paraId="152467D5" w14:textId="3745A827" w:rsidR="002E22A2" w:rsidRDefault="002E22A2" w:rsidP="002E22A2">
      <w:r w:rsidRPr="00094055">
        <w:rPr>
          <w:b/>
        </w:rPr>
        <w:t xml:space="preserve">Au cours des </w:t>
      </w:r>
      <w:r>
        <w:rPr>
          <w:b/>
        </w:rPr>
        <w:t>5 dernières années, comment a évolué le revenu du ménage hors agriculture ?</w:t>
      </w:r>
      <w:r>
        <w:t xml:space="preserve">  I</w:t>
      </w:r>
      <w:r w:rsidRPr="00330715">
        <w:rPr>
          <w:highlight w:val="lightGray"/>
        </w:rPr>
        <w:t>____</w:t>
      </w:r>
      <w:proofErr w:type="gramStart"/>
      <w:r>
        <w:t xml:space="preserve">I </w:t>
      </w:r>
      <w:r w:rsidRPr="006570BA">
        <w:t xml:space="preserve"> 1</w:t>
      </w:r>
      <w:proofErr w:type="gramEnd"/>
      <w:r>
        <w:t xml:space="preserve">=Augmentation ; </w:t>
      </w:r>
      <w:r w:rsidRPr="006570BA">
        <w:t>2</w:t>
      </w:r>
      <w:r>
        <w:t xml:space="preserve">=Diminution ; </w:t>
      </w:r>
      <w:r w:rsidRPr="006570BA">
        <w:t>3</w:t>
      </w:r>
      <w:r>
        <w:t xml:space="preserve">= Toujours pareil </w:t>
      </w:r>
    </w:p>
    <w:p w14:paraId="30B01FCF" w14:textId="77777777" w:rsidR="002E22A2" w:rsidRPr="006570BA" w:rsidRDefault="002E22A2" w:rsidP="002E22A2">
      <w:r>
        <w:t>(</w:t>
      </w:r>
      <w:r>
        <w:sym w:font="Wingdings" w:char="F0E8"/>
      </w:r>
      <w:r>
        <w:t>selon réponse remplir ci-dessous)</w:t>
      </w:r>
    </w:p>
    <w:p w14:paraId="6FC12256" w14:textId="0B8CFBEC" w:rsidR="002E22A2" w:rsidRPr="0043345B" w:rsidRDefault="002E22A2" w:rsidP="002E22A2">
      <w:pPr>
        <w:spacing w:before="120" w:after="120"/>
      </w:pPr>
      <w:r w:rsidRPr="0043345B">
        <w:rPr>
          <w:b/>
        </w:rPr>
        <w:t>Si 1,</w:t>
      </w:r>
      <w:r>
        <w:t xml:space="preserve"> pourquoi ?    </w:t>
      </w:r>
      <w:r w:rsidRPr="0043345B">
        <w:t>I</w:t>
      </w:r>
      <w:r w:rsidRPr="0043345B">
        <w:rPr>
          <w:highlight w:val="lightGray"/>
        </w:rPr>
        <w:t>_____</w:t>
      </w:r>
      <w:r w:rsidRPr="0043345B">
        <w:t>I</w:t>
      </w:r>
      <w:r>
        <w:t xml:space="preserve">    </w:t>
      </w:r>
      <w:proofErr w:type="gramStart"/>
      <w:r>
        <w:t xml:space="preserve"> </w:t>
      </w:r>
      <w:r w:rsidRPr="0043345B">
        <w:t xml:space="preserve"> </w:t>
      </w:r>
      <w:r>
        <w:t xml:space="preserve"> </w:t>
      </w:r>
      <w:r w:rsidRPr="0043345B">
        <w:rPr>
          <w:sz w:val="18"/>
          <w:szCs w:val="18"/>
        </w:rPr>
        <w:t>(</w:t>
      </w:r>
      <w:proofErr w:type="gramEnd"/>
      <w:r w:rsidRPr="0043345B">
        <w:rPr>
          <w:sz w:val="18"/>
          <w:szCs w:val="18"/>
        </w:rPr>
        <w:t>1=</w:t>
      </w:r>
      <w:r>
        <w:rPr>
          <w:sz w:val="18"/>
          <w:szCs w:val="18"/>
        </w:rPr>
        <w:t>Nouvelles activités</w:t>
      </w:r>
      <w:r w:rsidRPr="0043345B">
        <w:rPr>
          <w:sz w:val="18"/>
          <w:szCs w:val="18"/>
        </w:rPr>
        <w:t> ; 2=</w:t>
      </w:r>
      <w:r>
        <w:rPr>
          <w:sz w:val="18"/>
          <w:szCs w:val="18"/>
        </w:rPr>
        <w:t>Meilleurs revenus</w:t>
      </w:r>
      <w:r w:rsidR="00A82A0C">
        <w:rPr>
          <w:sz w:val="18"/>
          <w:szCs w:val="18"/>
        </w:rPr>
        <w:t xml:space="preserve"> de certaines activités</w:t>
      </w:r>
      <w:r w:rsidRPr="0043345B">
        <w:rPr>
          <w:sz w:val="18"/>
          <w:szCs w:val="18"/>
        </w:rPr>
        <w:t xml:space="preserve"> ; 3= </w:t>
      </w:r>
      <w:r>
        <w:rPr>
          <w:sz w:val="18"/>
          <w:szCs w:val="18"/>
        </w:rPr>
        <w:t>A</w:t>
      </w:r>
      <w:r w:rsidRPr="0043345B">
        <w:rPr>
          <w:sz w:val="18"/>
          <w:szCs w:val="18"/>
        </w:rPr>
        <w:t>utre)</w:t>
      </w:r>
    </w:p>
    <w:p w14:paraId="5F4F2AC9" w14:textId="6537E232" w:rsidR="002E22A2" w:rsidRPr="001E2E14" w:rsidRDefault="002E22A2" w:rsidP="002E22A2">
      <w:pPr>
        <w:spacing w:before="120" w:after="120"/>
      </w:pPr>
      <w:r>
        <w:rPr>
          <w:b/>
        </w:rPr>
        <w:t>Si 2</w:t>
      </w:r>
      <w:r>
        <w:t>,</w:t>
      </w:r>
      <w:r w:rsidRPr="0043345B">
        <w:t xml:space="preserve"> pourquoi ?</w:t>
      </w:r>
      <w:r>
        <w:t xml:space="preserve">   </w:t>
      </w:r>
      <w:r w:rsidRPr="0043345B">
        <w:t>I</w:t>
      </w:r>
      <w:r w:rsidRPr="0043345B">
        <w:rPr>
          <w:highlight w:val="lightGray"/>
        </w:rPr>
        <w:t>______</w:t>
      </w:r>
      <w:r w:rsidRPr="0043345B">
        <w:t xml:space="preserve">I </w:t>
      </w:r>
      <w:r>
        <w:t xml:space="preserve">     </w:t>
      </w:r>
      <w:r>
        <w:rPr>
          <w:sz w:val="18"/>
          <w:szCs w:val="18"/>
        </w:rPr>
        <w:t>(1=Difficulté à trouver du travail</w:t>
      </w:r>
      <w:r w:rsidRPr="0043345B">
        <w:rPr>
          <w:sz w:val="18"/>
          <w:szCs w:val="18"/>
        </w:rPr>
        <w:t>; 2=</w:t>
      </w:r>
      <w:r>
        <w:rPr>
          <w:sz w:val="18"/>
          <w:szCs w:val="18"/>
        </w:rPr>
        <w:t>Prix diminue</w:t>
      </w:r>
      <w:r w:rsidRPr="0043345B">
        <w:rPr>
          <w:sz w:val="18"/>
          <w:szCs w:val="18"/>
        </w:rPr>
        <w:t> ; 3=</w:t>
      </w:r>
      <w:r>
        <w:rPr>
          <w:sz w:val="18"/>
          <w:szCs w:val="18"/>
        </w:rPr>
        <w:t>Dépenses liées à l’activité qui augmentent ; 4=Autre</w:t>
      </w:r>
      <w:r w:rsidRPr="0043345B">
        <w:rPr>
          <w:sz w:val="18"/>
          <w:szCs w:val="18"/>
        </w:rPr>
        <w:t>)</w:t>
      </w:r>
      <w:commentRangeEnd w:id="7"/>
      <w:r w:rsidR="00E650D4">
        <w:rPr>
          <w:rStyle w:val="Marquedecommentaire"/>
        </w:rPr>
        <w:commentReference w:id="7"/>
      </w:r>
    </w:p>
    <w:p w14:paraId="63AF378E" w14:textId="77777777" w:rsidR="002E22A2" w:rsidRPr="006B43ED" w:rsidRDefault="002E22A2" w:rsidP="00485F56">
      <w:pPr>
        <w:tabs>
          <w:tab w:val="left" w:pos="360"/>
        </w:tabs>
        <w:rPr>
          <w:sz w:val="16"/>
          <w:szCs w:val="16"/>
          <w:highlight w:val="yellow"/>
        </w:rPr>
      </w:pPr>
    </w:p>
    <w:p w14:paraId="7530D557" w14:textId="0FEA702E" w:rsidR="00BA1AD9" w:rsidRDefault="00BA1AD9" w:rsidP="00BA1AD9">
      <w:pPr>
        <w:pStyle w:val="Normal8"/>
      </w:pPr>
    </w:p>
    <w:p w14:paraId="2FDE5BE5" w14:textId="12F438C8" w:rsidR="00F32C26" w:rsidRDefault="00F32C26" w:rsidP="00BA1AD9">
      <w:pPr>
        <w:pStyle w:val="Normal8"/>
      </w:pPr>
    </w:p>
    <w:p w14:paraId="3E331A3C" w14:textId="6A64D79D" w:rsidR="00F32C26" w:rsidRDefault="00F32C26" w:rsidP="00BA1AD9">
      <w:pPr>
        <w:pStyle w:val="Normal8"/>
      </w:pPr>
    </w:p>
    <w:p w14:paraId="39B088C3" w14:textId="347E91E2" w:rsidR="00F32C26" w:rsidRDefault="00F32C26" w:rsidP="00BA1AD9">
      <w:pPr>
        <w:pStyle w:val="Normal8"/>
      </w:pPr>
    </w:p>
    <w:p w14:paraId="76AF5221" w14:textId="77777777" w:rsidR="00F32C26" w:rsidRDefault="00F32C26" w:rsidP="00BA1AD9">
      <w:pPr>
        <w:pStyle w:val="Normal8"/>
      </w:pPr>
    </w:p>
    <w:tbl>
      <w:tblPr>
        <w:tblStyle w:val="Grilledutableau"/>
        <w:tblW w:w="0" w:type="auto"/>
        <w:tblLook w:val="04A0" w:firstRow="1" w:lastRow="0" w:firstColumn="1" w:lastColumn="0" w:noHBand="0" w:noVBand="1"/>
      </w:tblPr>
      <w:tblGrid>
        <w:gridCol w:w="15441"/>
      </w:tblGrid>
      <w:tr w:rsidR="002D4A67" w14:paraId="66D73D6E" w14:textId="77777777" w:rsidTr="002D4A67">
        <w:tc>
          <w:tcPr>
            <w:tcW w:w="15441" w:type="dxa"/>
          </w:tcPr>
          <w:p w14:paraId="0BD78A09" w14:textId="0CC8FA8E" w:rsidR="002D4A67" w:rsidRDefault="002D4A67" w:rsidP="002D4A67">
            <w:pPr>
              <w:pStyle w:val="Titre1"/>
              <w:outlineLvl w:val="0"/>
            </w:pPr>
            <w:bookmarkStart w:id="8" w:name="_Toc22894240"/>
            <w:r w:rsidRPr="002979D6">
              <w:rPr>
                <w:highlight w:val="lightGray"/>
              </w:rPr>
              <w:lastRenderedPageBreak/>
              <w:t>MODULE FONCIER</w:t>
            </w:r>
            <w:bookmarkEnd w:id="8"/>
          </w:p>
        </w:tc>
      </w:tr>
    </w:tbl>
    <w:p w14:paraId="38E85EAA" w14:textId="77777777" w:rsidR="002D4A67" w:rsidRDefault="002D4A67" w:rsidP="008A5646">
      <w:pPr>
        <w:pStyle w:val="Tabl10Gauche"/>
        <w:rPr>
          <w:b/>
          <w:sz w:val="20"/>
        </w:rPr>
      </w:pPr>
    </w:p>
    <w:p w14:paraId="6D04753E" w14:textId="535682E5" w:rsidR="008A5646" w:rsidRDefault="007D3E5C" w:rsidP="008A5646">
      <w:pPr>
        <w:pStyle w:val="Tabl10Gauche"/>
      </w:pPr>
      <w:r>
        <w:rPr>
          <w:b/>
          <w:sz w:val="20"/>
        </w:rPr>
        <w:t>B</w:t>
      </w:r>
      <w:r w:rsidR="008A5646" w:rsidRPr="004766D6">
        <w:rPr>
          <w:b/>
          <w:sz w:val="20"/>
        </w:rPr>
        <w:t>1) Foncier agricole</w:t>
      </w:r>
      <w:r w:rsidR="008A5646">
        <w:rPr>
          <w:b/>
          <w:sz w:val="20"/>
        </w:rPr>
        <w:t xml:space="preserve"> </w:t>
      </w:r>
      <w:r w:rsidR="008A5646">
        <w:t>Inventaire to</w:t>
      </w:r>
      <w:r w:rsidR="00D608D9">
        <w:t xml:space="preserve">tal de l’exploitation pour </w:t>
      </w:r>
      <w:r w:rsidR="008A5646">
        <w:t xml:space="preserve">2019 </w:t>
      </w:r>
      <w:r w:rsidR="008A5646" w:rsidRPr="00AF57EC">
        <w:t xml:space="preserve">y compris location </w:t>
      </w:r>
      <w:r w:rsidR="008A5646">
        <w:t>ou métayage :</w:t>
      </w:r>
    </w:p>
    <w:p w14:paraId="5F12B159" w14:textId="6556515B" w:rsidR="008A5646" w:rsidRDefault="008A5646" w:rsidP="008A5646">
      <w:pPr>
        <w:pStyle w:val="Tabl10Gauche"/>
      </w:pPr>
      <w:r w:rsidRPr="003A3F49">
        <w:rPr>
          <w:b/>
        </w:rPr>
        <w:sym w:font="Webdings" w:char="F069"/>
      </w:r>
      <w:r w:rsidRPr="003A3F49">
        <w:rPr>
          <w:b/>
        </w:rPr>
        <w:t xml:space="preserve"> </w:t>
      </w:r>
      <w:r w:rsidRPr="00AF57EC">
        <w:t xml:space="preserve">Attention superficie </w:t>
      </w:r>
      <w:commentRangeStart w:id="9"/>
      <w:r w:rsidRPr="00AF57EC">
        <w:t>cultivée</w:t>
      </w:r>
      <w:r>
        <w:t xml:space="preserve"> </w:t>
      </w:r>
      <w:r w:rsidRPr="00AF57EC">
        <w:t>+prêtée</w:t>
      </w:r>
      <w:r>
        <w:t xml:space="preserve"> </w:t>
      </w:r>
      <w:r w:rsidRPr="00AF57EC">
        <w:t>+</w:t>
      </w:r>
      <w:r>
        <w:t xml:space="preserve"> </w:t>
      </w:r>
      <w:r w:rsidRPr="00AF57EC">
        <w:t>friche</w:t>
      </w:r>
      <w:r>
        <w:t xml:space="preserve"> </w:t>
      </w:r>
      <w:r w:rsidRPr="00AF57EC">
        <w:t>+</w:t>
      </w:r>
      <w:r>
        <w:t xml:space="preserve"> </w:t>
      </w:r>
      <w:r w:rsidRPr="00AF57EC">
        <w:t xml:space="preserve">jachère </w:t>
      </w:r>
      <w:commentRangeEnd w:id="9"/>
      <w:r w:rsidR="00E650D4">
        <w:rPr>
          <w:rStyle w:val="Marquedecommentaire"/>
        </w:rPr>
        <w:commentReference w:id="9"/>
      </w:r>
      <w:r w:rsidRPr="00AF57EC">
        <w:t>= Superficie totale. (</w:t>
      </w:r>
      <w:r w:rsidRPr="000D1D15">
        <w:t xml:space="preserve">Friche </w:t>
      </w:r>
      <w:r w:rsidRPr="00C572FC">
        <w:t xml:space="preserve">= </w:t>
      </w:r>
      <w:r w:rsidR="00C572FC" w:rsidRPr="00C572FC">
        <w:t>terre non utilisé depuis au moins 3 ans</w:t>
      </w:r>
      <w:r w:rsidR="008E3930" w:rsidRPr="00C572FC">
        <w:t> ;</w:t>
      </w:r>
      <w:r w:rsidRPr="000D1D15">
        <w:t xml:space="preserve"> Jachère = </w:t>
      </w:r>
      <w:r w:rsidR="00C572FC">
        <w:t>terre mise en repos en prévision d’une nouvelle culture</w:t>
      </w:r>
      <w:r w:rsidRPr="000D1D15">
        <w:t>)</w:t>
      </w:r>
    </w:p>
    <w:tbl>
      <w:tblPr>
        <w:tblW w:w="15225" w:type="dxa"/>
        <w:tblInd w:w="-72" w:type="dxa"/>
        <w:tblLayout w:type="fixed"/>
        <w:tblCellMar>
          <w:left w:w="70" w:type="dxa"/>
          <w:right w:w="70" w:type="dxa"/>
        </w:tblCellMar>
        <w:tblLook w:val="00A0" w:firstRow="1" w:lastRow="0" w:firstColumn="1" w:lastColumn="0" w:noHBand="0" w:noVBand="0"/>
      </w:tblPr>
      <w:tblGrid>
        <w:gridCol w:w="656"/>
        <w:gridCol w:w="677"/>
        <w:gridCol w:w="1134"/>
        <w:gridCol w:w="709"/>
        <w:gridCol w:w="1134"/>
        <w:gridCol w:w="1559"/>
        <w:gridCol w:w="1843"/>
        <w:gridCol w:w="992"/>
        <w:gridCol w:w="850"/>
        <w:gridCol w:w="1134"/>
        <w:gridCol w:w="993"/>
        <w:gridCol w:w="1134"/>
        <w:gridCol w:w="1134"/>
        <w:gridCol w:w="1276"/>
      </w:tblGrid>
      <w:tr w:rsidR="00776254" w:rsidRPr="000E7A3E" w14:paraId="38D27831" w14:textId="0EBE1954" w:rsidTr="00776254">
        <w:trPr>
          <w:cantSplit/>
          <w:trHeight w:val="148"/>
        </w:trPr>
        <w:tc>
          <w:tcPr>
            <w:tcW w:w="656" w:type="dxa"/>
            <w:tcBorders>
              <w:top w:val="single" w:sz="12" w:space="0" w:color="008000"/>
              <w:left w:val="single" w:sz="12" w:space="0" w:color="008000"/>
              <w:right w:val="single" w:sz="12" w:space="0" w:color="008000"/>
            </w:tcBorders>
            <w:vAlign w:val="center"/>
          </w:tcPr>
          <w:p w14:paraId="6B2A9DD6" w14:textId="77777777" w:rsidR="00776254" w:rsidRPr="000E7A3E" w:rsidRDefault="00776254" w:rsidP="00776254">
            <w:pPr>
              <w:pStyle w:val="Tableau10carCENTRE"/>
              <w:rPr>
                <w:sz w:val="16"/>
                <w:szCs w:val="16"/>
              </w:rPr>
            </w:pPr>
            <w:r w:rsidRPr="000E7A3E">
              <w:rPr>
                <w:sz w:val="16"/>
                <w:szCs w:val="16"/>
              </w:rPr>
              <w:t>N°</w:t>
            </w:r>
          </w:p>
        </w:tc>
        <w:tc>
          <w:tcPr>
            <w:tcW w:w="677" w:type="dxa"/>
            <w:tcBorders>
              <w:top w:val="single" w:sz="12" w:space="0" w:color="008000"/>
              <w:left w:val="single" w:sz="12" w:space="0" w:color="008000"/>
              <w:right w:val="single" w:sz="12" w:space="0" w:color="008000"/>
            </w:tcBorders>
          </w:tcPr>
          <w:p w14:paraId="790E659B" w14:textId="77777777" w:rsidR="00776254" w:rsidRPr="000E7A3E" w:rsidRDefault="00776254" w:rsidP="00776254">
            <w:pPr>
              <w:pStyle w:val="Tableau10carCENTRE"/>
              <w:rPr>
                <w:sz w:val="16"/>
                <w:szCs w:val="16"/>
              </w:rPr>
            </w:pPr>
            <w:r w:rsidRPr="000E7A3E">
              <w:rPr>
                <w:sz w:val="16"/>
                <w:szCs w:val="16"/>
              </w:rPr>
              <w:t xml:space="preserve">Type </w:t>
            </w:r>
          </w:p>
        </w:tc>
        <w:tc>
          <w:tcPr>
            <w:tcW w:w="1134" w:type="dxa"/>
            <w:tcBorders>
              <w:top w:val="single" w:sz="12" w:space="0" w:color="008000"/>
              <w:left w:val="single" w:sz="12" w:space="0" w:color="008000"/>
              <w:right w:val="single" w:sz="12" w:space="0" w:color="008000"/>
            </w:tcBorders>
          </w:tcPr>
          <w:p w14:paraId="09BB39A0" w14:textId="77777777" w:rsidR="00776254" w:rsidRPr="000E7A3E" w:rsidRDefault="00776254" w:rsidP="00776254">
            <w:pPr>
              <w:pStyle w:val="Tableau10carCENTRE"/>
              <w:rPr>
                <w:sz w:val="16"/>
                <w:szCs w:val="16"/>
              </w:rPr>
            </w:pPr>
            <w:r w:rsidRPr="000E7A3E">
              <w:rPr>
                <w:sz w:val="16"/>
                <w:szCs w:val="16"/>
              </w:rPr>
              <w:t>Superficie estimée en ha</w:t>
            </w:r>
          </w:p>
          <w:p w14:paraId="3A61D89F" w14:textId="6E9E6645" w:rsidR="00776254" w:rsidRPr="000E7A3E" w:rsidRDefault="00776254" w:rsidP="00776254">
            <w:pPr>
              <w:pStyle w:val="Tableau10carCENTRE"/>
              <w:rPr>
                <w:sz w:val="16"/>
                <w:szCs w:val="16"/>
              </w:rPr>
            </w:pPr>
            <w:r w:rsidRPr="000E7A3E">
              <w:rPr>
                <w:sz w:val="16"/>
                <w:szCs w:val="16"/>
              </w:rPr>
              <w:t>Totale</w:t>
            </w:r>
            <w:r>
              <w:rPr>
                <w:sz w:val="16"/>
                <w:szCs w:val="16"/>
              </w:rPr>
              <w:t xml:space="preserve"> (</w:t>
            </w:r>
            <w:r w:rsidRPr="000E7A3E">
              <w:rPr>
                <w:sz w:val="16"/>
                <w:szCs w:val="16"/>
              </w:rPr>
              <w:t>ha</w:t>
            </w:r>
            <w:r>
              <w:rPr>
                <w:sz w:val="16"/>
                <w:szCs w:val="16"/>
              </w:rPr>
              <w:t>)</w:t>
            </w:r>
          </w:p>
        </w:tc>
        <w:tc>
          <w:tcPr>
            <w:tcW w:w="3402" w:type="dxa"/>
            <w:gridSpan w:val="3"/>
            <w:tcBorders>
              <w:top w:val="single" w:sz="12" w:space="0" w:color="008000"/>
              <w:left w:val="single" w:sz="12" w:space="0" w:color="008000"/>
              <w:right w:val="single" w:sz="12" w:space="0" w:color="008000"/>
            </w:tcBorders>
          </w:tcPr>
          <w:p w14:paraId="4FD3955C" w14:textId="30BD4F04" w:rsidR="00776254" w:rsidRPr="000E7A3E" w:rsidRDefault="00776254" w:rsidP="00776254">
            <w:pPr>
              <w:pStyle w:val="Tableau10carCENTRE"/>
              <w:rPr>
                <w:sz w:val="16"/>
                <w:szCs w:val="16"/>
              </w:rPr>
            </w:pPr>
            <w:ins w:id="10" w:author="jahel" w:date="2019-11-01T18:14:00Z">
              <w:r w:rsidRPr="000E7A3E">
                <w:rPr>
                  <w:sz w:val="16"/>
                  <w:szCs w:val="16"/>
                </w:rPr>
                <w:t>Acquisition</w:t>
              </w:r>
            </w:ins>
          </w:p>
        </w:tc>
        <w:tc>
          <w:tcPr>
            <w:tcW w:w="1843" w:type="dxa"/>
            <w:tcBorders>
              <w:top w:val="single" w:sz="12" w:space="0" w:color="008000"/>
              <w:left w:val="single" w:sz="12" w:space="0" w:color="008000"/>
              <w:right w:val="single" w:sz="12" w:space="0" w:color="008000"/>
            </w:tcBorders>
          </w:tcPr>
          <w:p w14:paraId="5AE12BDC" w14:textId="5D7C5E55" w:rsidR="00776254" w:rsidRPr="000E7A3E" w:rsidRDefault="00776254" w:rsidP="00776254">
            <w:pPr>
              <w:pStyle w:val="Tableau10carCENTRE"/>
              <w:rPr>
                <w:sz w:val="16"/>
                <w:szCs w:val="16"/>
              </w:rPr>
            </w:pPr>
            <w:r>
              <w:rPr>
                <w:sz w:val="16"/>
                <w:szCs w:val="16"/>
              </w:rPr>
              <w:t xml:space="preserve">Si location, revenu locatif en 2019 en </w:t>
            </w:r>
            <w:proofErr w:type="spellStart"/>
            <w:r>
              <w:rPr>
                <w:sz w:val="16"/>
                <w:szCs w:val="16"/>
              </w:rPr>
              <w:t>Fcfa</w:t>
            </w:r>
            <w:proofErr w:type="spellEnd"/>
          </w:p>
        </w:tc>
        <w:tc>
          <w:tcPr>
            <w:tcW w:w="992" w:type="dxa"/>
            <w:tcBorders>
              <w:top w:val="single" w:sz="12" w:space="0" w:color="008000"/>
              <w:left w:val="single" w:sz="12" w:space="0" w:color="008000"/>
              <w:right w:val="single" w:sz="12" w:space="0" w:color="008000"/>
            </w:tcBorders>
          </w:tcPr>
          <w:p w14:paraId="7B936F68" w14:textId="45A0F067" w:rsidR="00776254" w:rsidRPr="00776254" w:rsidRDefault="00776254" w:rsidP="00776254">
            <w:pPr>
              <w:pStyle w:val="Tableau10carCENTRE"/>
              <w:rPr>
                <w:sz w:val="16"/>
                <w:szCs w:val="16"/>
                <w:highlight w:val="yellow"/>
              </w:rPr>
            </w:pPr>
            <w:r w:rsidRPr="00776254">
              <w:rPr>
                <w:sz w:val="16"/>
                <w:szCs w:val="16"/>
                <w:highlight w:val="yellow"/>
              </w:rPr>
              <w:t xml:space="preserve">% cultivé en </w:t>
            </w:r>
            <w:proofErr w:type="spellStart"/>
            <w:r w:rsidRPr="00776254">
              <w:rPr>
                <w:sz w:val="16"/>
                <w:szCs w:val="16"/>
                <w:highlight w:val="yellow"/>
              </w:rPr>
              <w:t>ssf</w:t>
            </w:r>
            <w:proofErr w:type="spellEnd"/>
          </w:p>
        </w:tc>
        <w:tc>
          <w:tcPr>
            <w:tcW w:w="850" w:type="dxa"/>
            <w:tcBorders>
              <w:top w:val="single" w:sz="12" w:space="0" w:color="008000"/>
              <w:left w:val="single" w:sz="12" w:space="0" w:color="008000"/>
              <w:right w:val="single" w:sz="12" w:space="0" w:color="008000"/>
            </w:tcBorders>
          </w:tcPr>
          <w:p w14:paraId="79D1A9BD" w14:textId="099A84AC" w:rsidR="00776254" w:rsidRPr="00776254" w:rsidRDefault="00776254" w:rsidP="00776254">
            <w:pPr>
              <w:pStyle w:val="Tableau10carCENTRE"/>
              <w:rPr>
                <w:sz w:val="16"/>
                <w:szCs w:val="16"/>
                <w:highlight w:val="yellow"/>
              </w:rPr>
            </w:pPr>
            <w:r w:rsidRPr="00776254">
              <w:rPr>
                <w:sz w:val="16"/>
                <w:szCs w:val="16"/>
                <w:highlight w:val="yellow"/>
              </w:rPr>
              <w:t xml:space="preserve">% cultivé en </w:t>
            </w:r>
            <w:proofErr w:type="spellStart"/>
            <w:r w:rsidRPr="00776254">
              <w:rPr>
                <w:sz w:val="16"/>
                <w:szCs w:val="16"/>
                <w:highlight w:val="yellow"/>
              </w:rPr>
              <w:t>ss</w:t>
            </w:r>
            <w:r w:rsidRPr="00776254">
              <w:rPr>
                <w:sz w:val="16"/>
                <w:szCs w:val="16"/>
                <w:highlight w:val="yellow"/>
              </w:rPr>
              <w:t>c</w:t>
            </w:r>
            <w:proofErr w:type="spellEnd"/>
          </w:p>
        </w:tc>
        <w:tc>
          <w:tcPr>
            <w:tcW w:w="1134" w:type="dxa"/>
            <w:tcBorders>
              <w:top w:val="single" w:sz="12" w:space="0" w:color="008000"/>
              <w:left w:val="single" w:sz="12" w:space="0" w:color="008000"/>
              <w:right w:val="single" w:sz="12" w:space="0" w:color="008000"/>
            </w:tcBorders>
          </w:tcPr>
          <w:p w14:paraId="37282E7A" w14:textId="2EC7F78D" w:rsidR="00776254" w:rsidRPr="00776254" w:rsidRDefault="00776254" w:rsidP="00776254">
            <w:pPr>
              <w:pStyle w:val="Tableau10carCENTRE"/>
              <w:rPr>
                <w:sz w:val="16"/>
                <w:szCs w:val="16"/>
                <w:highlight w:val="yellow"/>
              </w:rPr>
            </w:pPr>
            <w:r w:rsidRPr="00776254">
              <w:rPr>
                <w:sz w:val="16"/>
                <w:szCs w:val="16"/>
                <w:highlight w:val="yellow"/>
              </w:rPr>
              <w:t xml:space="preserve">% cultivé en </w:t>
            </w:r>
            <w:r w:rsidRPr="00776254">
              <w:rPr>
                <w:sz w:val="16"/>
                <w:szCs w:val="16"/>
                <w:highlight w:val="yellow"/>
              </w:rPr>
              <w:t>saison des pluies</w:t>
            </w:r>
          </w:p>
        </w:tc>
        <w:tc>
          <w:tcPr>
            <w:tcW w:w="993" w:type="dxa"/>
            <w:tcBorders>
              <w:top w:val="single" w:sz="12" w:space="0" w:color="008000"/>
              <w:left w:val="single" w:sz="12" w:space="0" w:color="008000"/>
              <w:right w:val="single" w:sz="12" w:space="0" w:color="008000"/>
            </w:tcBorders>
          </w:tcPr>
          <w:p w14:paraId="4A6A45DD" w14:textId="3CC1CEC7" w:rsidR="00776254" w:rsidRPr="00776254" w:rsidRDefault="00776254" w:rsidP="00776254">
            <w:pPr>
              <w:pStyle w:val="Tableau10carCENTRE"/>
              <w:rPr>
                <w:sz w:val="16"/>
                <w:szCs w:val="16"/>
                <w:highlight w:val="yellow"/>
              </w:rPr>
            </w:pPr>
            <w:r w:rsidRPr="00776254">
              <w:rPr>
                <w:sz w:val="16"/>
                <w:szCs w:val="16"/>
                <w:highlight w:val="yellow"/>
              </w:rPr>
              <w:t>Nombre de puits ou forages utilisés</w:t>
            </w:r>
          </w:p>
        </w:tc>
        <w:tc>
          <w:tcPr>
            <w:tcW w:w="1134" w:type="dxa"/>
            <w:tcBorders>
              <w:top w:val="single" w:sz="12" w:space="0" w:color="008000"/>
              <w:left w:val="single" w:sz="12" w:space="0" w:color="008000"/>
              <w:right w:val="single" w:sz="12" w:space="0" w:color="008000"/>
            </w:tcBorders>
          </w:tcPr>
          <w:p w14:paraId="783DF9DD" w14:textId="414C3B15" w:rsidR="00776254" w:rsidRPr="00776254" w:rsidRDefault="00776254" w:rsidP="00776254">
            <w:pPr>
              <w:pStyle w:val="Tableau10carCENTRE"/>
              <w:rPr>
                <w:highlight w:val="yellow"/>
              </w:rPr>
            </w:pPr>
            <w:r w:rsidRPr="00776254">
              <w:rPr>
                <w:highlight w:val="yellow"/>
              </w:rPr>
              <w:t>Profondeur</w:t>
            </w:r>
          </w:p>
        </w:tc>
        <w:tc>
          <w:tcPr>
            <w:tcW w:w="1134" w:type="dxa"/>
            <w:tcBorders>
              <w:top w:val="single" w:sz="12" w:space="0" w:color="008000"/>
              <w:left w:val="single" w:sz="12" w:space="0" w:color="008000"/>
              <w:right w:val="single" w:sz="12" w:space="0" w:color="008000"/>
            </w:tcBorders>
          </w:tcPr>
          <w:p w14:paraId="123EAB52" w14:textId="77777777" w:rsidR="00776254" w:rsidRPr="00776254" w:rsidRDefault="00776254" w:rsidP="00776254">
            <w:pPr>
              <w:pStyle w:val="Tableau10carCENTRE"/>
              <w:rPr>
                <w:sz w:val="16"/>
                <w:szCs w:val="16"/>
                <w:highlight w:val="yellow"/>
              </w:rPr>
            </w:pPr>
            <w:r w:rsidRPr="00776254">
              <w:rPr>
                <w:sz w:val="16"/>
                <w:szCs w:val="16"/>
                <w:highlight w:val="yellow"/>
              </w:rPr>
              <w:t>Système exhaure</w:t>
            </w:r>
          </w:p>
          <w:p w14:paraId="3E1D0388" w14:textId="617C76CA" w:rsidR="00776254" w:rsidRPr="00776254" w:rsidRDefault="00D80803" w:rsidP="00D80803">
            <w:pPr>
              <w:pStyle w:val="Tableau10carCENTRE"/>
              <w:rPr>
                <w:sz w:val="16"/>
                <w:szCs w:val="16"/>
                <w:highlight w:val="yellow"/>
              </w:rPr>
            </w:pPr>
            <w:r>
              <w:rPr>
                <w:sz w:val="16"/>
                <w:szCs w:val="16"/>
                <w:highlight w:val="yellow"/>
              </w:rPr>
              <w:t>*4</w:t>
            </w:r>
          </w:p>
        </w:tc>
        <w:tc>
          <w:tcPr>
            <w:tcW w:w="1276" w:type="dxa"/>
            <w:tcBorders>
              <w:top w:val="single" w:sz="12" w:space="0" w:color="008000"/>
              <w:left w:val="single" w:sz="12" w:space="0" w:color="008000"/>
              <w:right w:val="single" w:sz="12" w:space="0" w:color="008000"/>
            </w:tcBorders>
          </w:tcPr>
          <w:p w14:paraId="2DDE6104" w14:textId="0B9E3A24" w:rsidR="00776254" w:rsidRPr="00776254" w:rsidRDefault="00776254" w:rsidP="00776254">
            <w:pPr>
              <w:pStyle w:val="Tableau10carCENTRE"/>
              <w:rPr>
                <w:sz w:val="16"/>
                <w:szCs w:val="16"/>
                <w:highlight w:val="yellow"/>
              </w:rPr>
            </w:pPr>
            <w:r w:rsidRPr="00776254">
              <w:rPr>
                <w:sz w:val="16"/>
                <w:szCs w:val="16"/>
                <w:highlight w:val="yellow"/>
              </w:rPr>
              <w:t>Profondeur de l’eau avant la saison des pluies</w:t>
            </w:r>
          </w:p>
        </w:tc>
      </w:tr>
      <w:tr w:rsidR="00776254" w:rsidRPr="000E7A3E" w14:paraId="6BA8BBFD" w14:textId="7A1D3CD0" w:rsidTr="00776254">
        <w:trPr>
          <w:trHeight w:val="255"/>
        </w:trPr>
        <w:tc>
          <w:tcPr>
            <w:tcW w:w="656" w:type="dxa"/>
            <w:tcBorders>
              <w:left w:val="single" w:sz="12" w:space="0" w:color="008000"/>
              <w:bottom w:val="single" w:sz="12" w:space="0" w:color="008000"/>
              <w:right w:val="single" w:sz="12" w:space="0" w:color="008000"/>
            </w:tcBorders>
            <w:vAlign w:val="center"/>
          </w:tcPr>
          <w:p w14:paraId="7D59CD88" w14:textId="77777777" w:rsidR="00776254" w:rsidRPr="000E7A3E" w:rsidRDefault="00776254" w:rsidP="00776254">
            <w:pPr>
              <w:pStyle w:val="Tableau10carCENTRE"/>
              <w:rPr>
                <w:sz w:val="16"/>
                <w:szCs w:val="16"/>
              </w:rPr>
            </w:pPr>
            <w:commentRangeStart w:id="11"/>
            <w:r w:rsidRPr="000E7A3E">
              <w:rPr>
                <w:sz w:val="16"/>
                <w:szCs w:val="16"/>
              </w:rPr>
              <w:t>champ</w:t>
            </w:r>
            <w:commentRangeEnd w:id="11"/>
            <w:r>
              <w:rPr>
                <w:rStyle w:val="Marquedecommentaire"/>
                <w:rFonts w:eastAsia="Times New Roman"/>
                <w:iCs w:val="0"/>
                <w:snapToGrid/>
              </w:rPr>
              <w:commentReference w:id="11"/>
            </w:r>
          </w:p>
        </w:tc>
        <w:tc>
          <w:tcPr>
            <w:tcW w:w="677" w:type="dxa"/>
            <w:tcBorders>
              <w:left w:val="single" w:sz="12" w:space="0" w:color="008000"/>
              <w:bottom w:val="single" w:sz="12" w:space="0" w:color="008000"/>
              <w:right w:val="single" w:sz="12" w:space="0" w:color="008000"/>
            </w:tcBorders>
          </w:tcPr>
          <w:p w14:paraId="7C285629" w14:textId="0D747A8F" w:rsidR="00776254" w:rsidRPr="000E7A3E" w:rsidRDefault="00776254" w:rsidP="00776254">
            <w:pPr>
              <w:pStyle w:val="Tableau10carCENTRE"/>
              <w:rPr>
                <w:sz w:val="16"/>
                <w:szCs w:val="16"/>
              </w:rPr>
            </w:pPr>
            <w:r>
              <w:rPr>
                <w:sz w:val="16"/>
                <w:szCs w:val="16"/>
              </w:rPr>
              <w:t>Tenure *1</w:t>
            </w:r>
          </w:p>
        </w:tc>
        <w:tc>
          <w:tcPr>
            <w:tcW w:w="1134" w:type="dxa"/>
            <w:tcBorders>
              <w:left w:val="single" w:sz="12" w:space="0" w:color="008000"/>
              <w:bottom w:val="single" w:sz="12" w:space="0" w:color="008000"/>
              <w:right w:val="single" w:sz="4" w:space="0" w:color="auto"/>
            </w:tcBorders>
          </w:tcPr>
          <w:p w14:paraId="2352DA6D" w14:textId="77777777" w:rsidR="00776254" w:rsidRDefault="00776254" w:rsidP="00776254">
            <w:pPr>
              <w:pStyle w:val="Tableau10carCENTRE"/>
              <w:rPr>
                <w:sz w:val="16"/>
                <w:szCs w:val="16"/>
              </w:rPr>
            </w:pPr>
          </w:p>
        </w:tc>
        <w:tc>
          <w:tcPr>
            <w:tcW w:w="709" w:type="dxa"/>
            <w:tcBorders>
              <w:top w:val="single" w:sz="4" w:space="0" w:color="auto"/>
              <w:left w:val="single" w:sz="4" w:space="0" w:color="auto"/>
              <w:bottom w:val="single" w:sz="4" w:space="0" w:color="auto"/>
              <w:right w:val="single" w:sz="4" w:space="0" w:color="auto"/>
            </w:tcBorders>
          </w:tcPr>
          <w:p w14:paraId="327E5C6E" w14:textId="097AD685" w:rsidR="00776254" w:rsidRDefault="00776254" w:rsidP="00776254">
            <w:pPr>
              <w:pStyle w:val="Tableau10carCENTRE"/>
              <w:rPr>
                <w:sz w:val="16"/>
                <w:szCs w:val="16"/>
              </w:rPr>
            </w:pPr>
            <w:r w:rsidRPr="00776254">
              <w:rPr>
                <w:sz w:val="16"/>
                <w:szCs w:val="16"/>
                <w:highlight w:val="yellow"/>
              </w:rPr>
              <w:t>Année</w:t>
            </w:r>
          </w:p>
        </w:tc>
        <w:tc>
          <w:tcPr>
            <w:tcW w:w="1134" w:type="dxa"/>
            <w:tcBorders>
              <w:top w:val="single" w:sz="4" w:space="0" w:color="auto"/>
              <w:left w:val="single" w:sz="4" w:space="0" w:color="auto"/>
              <w:bottom w:val="single" w:sz="4" w:space="0" w:color="auto"/>
              <w:right w:val="single" w:sz="4" w:space="0" w:color="auto"/>
            </w:tcBorders>
          </w:tcPr>
          <w:p w14:paraId="1C485FA3" w14:textId="277101CB" w:rsidR="00776254" w:rsidRDefault="00776254" w:rsidP="00776254">
            <w:pPr>
              <w:pStyle w:val="Tableau10carCENTRE"/>
              <w:rPr>
                <w:sz w:val="16"/>
                <w:szCs w:val="16"/>
              </w:rPr>
            </w:pPr>
            <w:r>
              <w:rPr>
                <w:sz w:val="16"/>
                <w:szCs w:val="16"/>
              </w:rPr>
              <w:t xml:space="preserve">Prix en </w:t>
            </w:r>
            <w:proofErr w:type="spellStart"/>
            <w:r>
              <w:rPr>
                <w:sz w:val="16"/>
                <w:szCs w:val="16"/>
              </w:rPr>
              <w:t>Fcfa</w:t>
            </w:r>
            <w:proofErr w:type="spellEnd"/>
          </w:p>
          <w:p w14:paraId="34ACB36A" w14:textId="5CE63AF8" w:rsidR="00776254" w:rsidRPr="00283BC6" w:rsidRDefault="00776254" w:rsidP="00776254">
            <w:pPr>
              <w:jc w:val="center"/>
            </w:pPr>
            <w:r>
              <w:rPr>
                <w:sz w:val="18"/>
              </w:rPr>
              <w:t>*2</w:t>
            </w:r>
          </w:p>
        </w:tc>
        <w:tc>
          <w:tcPr>
            <w:tcW w:w="1559" w:type="dxa"/>
            <w:tcBorders>
              <w:top w:val="single" w:sz="4" w:space="0" w:color="auto"/>
              <w:left w:val="single" w:sz="4" w:space="0" w:color="auto"/>
              <w:bottom w:val="single" w:sz="4" w:space="0" w:color="auto"/>
              <w:right w:val="single" w:sz="4" w:space="0" w:color="auto"/>
            </w:tcBorders>
          </w:tcPr>
          <w:p w14:paraId="6EA428F9" w14:textId="77777777" w:rsidR="00776254" w:rsidRDefault="00776254" w:rsidP="00776254">
            <w:pPr>
              <w:pStyle w:val="Tableau10carCENTRE"/>
              <w:rPr>
                <w:sz w:val="16"/>
                <w:szCs w:val="16"/>
              </w:rPr>
            </w:pPr>
            <w:r>
              <w:rPr>
                <w:sz w:val="16"/>
                <w:szCs w:val="16"/>
              </w:rPr>
              <w:t>Origine des fonds</w:t>
            </w:r>
          </w:p>
          <w:p w14:paraId="7644E26E" w14:textId="5980CA10" w:rsidR="00776254" w:rsidRPr="00A82A0C" w:rsidRDefault="00776254" w:rsidP="00776254">
            <w:pPr>
              <w:jc w:val="center"/>
            </w:pPr>
            <w:r>
              <w:t>*3</w:t>
            </w:r>
          </w:p>
        </w:tc>
        <w:tc>
          <w:tcPr>
            <w:tcW w:w="1843" w:type="dxa"/>
            <w:tcBorders>
              <w:left w:val="single" w:sz="4" w:space="0" w:color="auto"/>
              <w:bottom w:val="single" w:sz="12" w:space="0" w:color="008000"/>
              <w:right w:val="single" w:sz="4" w:space="0" w:color="auto"/>
            </w:tcBorders>
          </w:tcPr>
          <w:p w14:paraId="22F01D53" w14:textId="77777777" w:rsidR="00776254" w:rsidRPr="000E7A3E" w:rsidRDefault="00776254" w:rsidP="00776254">
            <w:pPr>
              <w:pStyle w:val="Tableau10carCENTRE"/>
              <w:ind w:right="-71"/>
              <w:rPr>
                <w:sz w:val="16"/>
                <w:szCs w:val="16"/>
              </w:rPr>
            </w:pPr>
          </w:p>
        </w:tc>
        <w:tc>
          <w:tcPr>
            <w:tcW w:w="992" w:type="dxa"/>
            <w:tcBorders>
              <w:left w:val="single" w:sz="4" w:space="0" w:color="auto"/>
              <w:bottom w:val="single" w:sz="12" w:space="0" w:color="008000"/>
              <w:right w:val="single" w:sz="4" w:space="0" w:color="auto"/>
            </w:tcBorders>
          </w:tcPr>
          <w:p w14:paraId="5C5CBC35" w14:textId="77777777" w:rsidR="00776254" w:rsidRPr="00776254" w:rsidRDefault="00776254" w:rsidP="00776254">
            <w:pPr>
              <w:pStyle w:val="Tableau10carCENTRE"/>
              <w:ind w:right="-71"/>
              <w:rPr>
                <w:sz w:val="16"/>
                <w:szCs w:val="16"/>
                <w:highlight w:val="yellow"/>
              </w:rPr>
            </w:pPr>
          </w:p>
        </w:tc>
        <w:tc>
          <w:tcPr>
            <w:tcW w:w="850" w:type="dxa"/>
            <w:tcBorders>
              <w:left w:val="single" w:sz="4" w:space="0" w:color="auto"/>
              <w:bottom w:val="single" w:sz="12" w:space="0" w:color="008000"/>
              <w:right w:val="single" w:sz="4" w:space="0" w:color="auto"/>
            </w:tcBorders>
          </w:tcPr>
          <w:p w14:paraId="2D9963E8" w14:textId="77777777" w:rsidR="00776254" w:rsidRPr="00776254" w:rsidRDefault="00776254" w:rsidP="00776254">
            <w:pPr>
              <w:pStyle w:val="Tableau10carCENTRE"/>
              <w:ind w:right="-71"/>
              <w:rPr>
                <w:sz w:val="16"/>
                <w:szCs w:val="16"/>
                <w:highlight w:val="yellow"/>
              </w:rPr>
            </w:pPr>
          </w:p>
        </w:tc>
        <w:tc>
          <w:tcPr>
            <w:tcW w:w="1134" w:type="dxa"/>
            <w:tcBorders>
              <w:left w:val="single" w:sz="4" w:space="0" w:color="auto"/>
              <w:bottom w:val="single" w:sz="12" w:space="0" w:color="008000"/>
              <w:right w:val="single" w:sz="4" w:space="0" w:color="auto"/>
            </w:tcBorders>
          </w:tcPr>
          <w:p w14:paraId="416ACFD5" w14:textId="77777777" w:rsidR="00776254" w:rsidRPr="00776254" w:rsidRDefault="00776254" w:rsidP="00776254">
            <w:pPr>
              <w:pStyle w:val="Tableau10carCENTRE"/>
              <w:ind w:right="-71"/>
              <w:rPr>
                <w:sz w:val="16"/>
                <w:szCs w:val="16"/>
                <w:highlight w:val="yellow"/>
              </w:rPr>
            </w:pPr>
          </w:p>
        </w:tc>
        <w:tc>
          <w:tcPr>
            <w:tcW w:w="993" w:type="dxa"/>
            <w:tcBorders>
              <w:left w:val="single" w:sz="4" w:space="0" w:color="auto"/>
              <w:bottom w:val="single" w:sz="12" w:space="0" w:color="008000"/>
              <w:right w:val="single" w:sz="12" w:space="0" w:color="008000"/>
            </w:tcBorders>
          </w:tcPr>
          <w:p w14:paraId="77279A70" w14:textId="7CA78373" w:rsidR="00776254" w:rsidRPr="00776254" w:rsidRDefault="00776254" w:rsidP="00776254">
            <w:pPr>
              <w:pStyle w:val="Tableau10carCENTRE"/>
              <w:ind w:right="-71"/>
              <w:rPr>
                <w:sz w:val="16"/>
                <w:szCs w:val="16"/>
                <w:highlight w:val="yellow"/>
              </w:rPr>
            </w:pPr>
          </w:p>
        </w:tc>
        <w:tc>
          <w:tcPr>
            <w:tcW w:w="1134" w:type="dxa"/>
            <w:tcBorders>
              <w:left w:val="single" w:sz="4" w:space="0" w:color="auto"/>
              <w:bottom w:val="single" w:sz="12" w:space="0" w:color="008000"/>
              <w:right w:val="single" w:sz="4" w:space="0" w:color="auto"/>
            </w:tcBorders>
          </w:tcPr>
          <w:p w14:paraId="7C7DD359" w14:textId="77777777" w:rsidR="00776254" w:rsidRPr="00776254" w:rsidRDefault="00776254" w:rsidP="00776254">
            <w:pPr>
              <w:pStyle w:val="Tableau10carCENTRE"/>
              <w:ind w:right="-71"/>
              <w:rPr>
                <w:sz w:val="16"/>
                <w:szCs w:val="16"/>
                <w:highlight w:val="yellow"/>
              </w:rPr>
            </w:pPr>
          </w:p>
        </w:tc>
        <w:tc>
          <w:tcPr>
            <w:tcW w:w="1134" w:type="dxa"/>
            <w:tcBorders>
              <w:left w:val="single" w:sz="4" w:space="0" w:color="auto"/>
              <w:bottom w:val="single" w:sz="12" w:space="0" w:color="008000"/>
              <w:right w:val="single" w:sz="12" w:space="0" w:color="008000"/>
            </w:tcBorders>
          </w:tcPr>
          <w:p w14:paraId="61C7101E" w14:textId="473CA474" w:rsidR="00776254" w:rsidRPr="00776254" w:rsidRDefault="00776254" w:rsidP="00776254">
            <w:pPr>
              <w:pStyle w:val="Tableau10carCENTRE"/>
              <w:ind w:right="-71"/>
              <w:rPr>
                <w:sz w:val="16"/>
                <w:szCs w:val="16"/>
                <w:highlight w:val="yellow"/>
              </w:rPr>
            </w:pPr>
          </w:p>
        </w:tc>
        <w:tc>
          <w:tcPr>
            <w:tcW w:w="1276" w:type="dxa"/>
            <w:tcBorders>
              <w:left w:val="single" w:sz="4" w:space="0" w:color="auto"/>
              <w:bottom w:val="single" w:sz="12" w:space="0" w:color="008000"/>
              <w:right w:val="single" w:sz="12" w:space="0" w:color="008000"/>
            </w:tcBorders>
          </w:tcPr>
          <w:p w14:paraId="4EB2F18C" w14:textId="77777777" w:rsidR="00776254" w:rsidRPr="00776254" w:rsidRDefault="00776254" w:rsidP="00776254">
            <w:pPr>
              <w:pStyle w:val="Tableau10carCENTRE"/>
              <w:ind w:right="-71"/>
              <w:rPr>
                <w:sz w:val="16"/>
                <w:szCs w:val="16"/>
                <w:highlight w:val="yellow"/>
              </w:rPr>
            </w:pPr>
          </w:p>
        </w:tc>
      </w:tr>
      <w:tr w:rsidR="00776254" w14:paraId="396EE228" w14:textId="41E9569C"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4340BD77" w14:textId="77777777" w:rsidR="00776254" w:rsidRDefault="00776254" w:rsidP="00776254">
            <w:pPr>
              <w:pStyle w:val="Tableau10carCENTRE"/>
            </w:pPr>
            <w:r>
              <w:t>01</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3A845A21"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532A3FF8" w14:textId="77777777" w:rsidR="00776254" w:rsidRDefault="00776254" w:rsidP="00776254">
            <w:pPr>
              <w:jc w:val="center"/>
            </w:pPr>
          </w:p>
        </w:tc>
        <w:tc>
          <w:tcPr>
            <w:tcW w:w="709" w:type="dxa"/>
            <w:tcBorders>
              <w:top w:val="single" w:sz="4" w:space="0" w:color="auto"/>
              <w:left w:val="single" w:sz="12" w:space="0" w:color="008000"/>
              <w:bottom w:val="single" w:sz="12" w:space="0" w:color="008000"/>
              <w:right w:val="single" w:sz="12" w:space="0" w:color="008000"/>
            </w:tcBorders>
          </w:tcPr>
          <w:p w14:paraId="02826BA0" w14:textId="1C1EE09B" w:rsidR="00776254" w:rsidRDefault="00776254" w:rsidP="00776254">
            <w:pPr>
              <w:jc w:val="center"/>
            </w:pPr>
          </w:p>
        </w:tc>
        <w:tc>
          <w:tcPr>
            <w:tcW w:w="1134" w:type="dxa"/>
            <w:tcBorders>
              <w:top w:val="single" w:sz="4" w:space="0" w:color="auto"/>
              <w:left w:val="single" w:sz="12" w:space="0" w:color="008000"/>
              <w:bottom w:val="single" w:sz="12" w:space="0" w:color="008000"/>
              <w:right w:val="single" w:sz="12" w:space="0" w:color="008000"/>
            </w:tcBorders>
            <w:vAlign w:val="center"/>
          </w:tcPr>
          <w:p w14:paraId="60677F1D" w14:textId="07DE4535" w:rsidR="00776254" w:rsidRDefault="00776254" w:rsidP="00776254">
            <w:pPr>
              <w:jc w:val="center"/>
            </w:pPr>
          </w:p>
        </w:tc>
        <w:tc>
          <w:tcPr>
            <w:tcW w:w="1559" w:type="dxa"/>
            <w:tcBorders>
              <w:top w:val="single" w:sz="4" w:space="0" w:color="auto"/>
              <w:left w:val="single" w:sz="12" w:space="0" w:color="008000"/>
              <w:bottom w:val="single" w:sz="12" w:space="0" w:color="008000"/>
              <w:right w:val="single" w:sz="12" w:space="0" w:color="008000"/>
            </w:tcBorders>
          </w:tcPr>
          <w:p w14:paraId="28746547"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09EBFA2D"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4A8660EC"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73DF08DF"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49320369"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0DBA79C6" w14:textId="39B3FE5D"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6CCEC51A"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34F70EE7" w14:textId="0221FC0A"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2FAC74D7" w14:textId="77777777" w:rsidR="00776254" w:rsidRPr="00776254" w:rsidRDefault="00776254" w:rsidP="00776254">
            <w:pPr>
              <w:jc w:val="center"/>
              <w:rPr>
                <w:highlight w:val="yellow"/>
              </w:rPr>
            </w:pPr>
          </w:p>
        </w:tc>
      </w:tr>
      <w:tr w:rsidR="00776254" w14:paraId="45B813BA" w14:textId="060B319A"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6DE6FD15" w14:textId="77777777" w:rsidR="00776254" w:rsidRDefault="00776254" w:rsidP="00776254">
            <w:pPr>
              <w:pStyle w:val="Tableau10carCENTRE"/>
            </w:pPr>
            <w:r>
              <w:t>02</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78FADC52"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64DE431E"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4AE31EEA" w14:textId="4F3FC472"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0625CADB" w14:textId="422267DE"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7BD6B287"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5ABC5441"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7A71C83F"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7A353296"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55368552"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7DA0C837" w14:textId="1EB9B3E1"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7F257430"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742B7F9A" w14:textId="536C5C80"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767A9E15" w14:textId="77777777" w:rsidR="00776254" w:rsidRPr="00776254" w:rsidRDefault="00776254" w:rsidP="00776254">
            <w:pPr>
              <w:jc w:val="center"/>
              <w:rPr>
                <w:highlight w:val="yellow"/>
              </w:rPr>
            </w:pPr>
          </w:p>
        </w:tc>
      </w:tr>
      <w:tr w:rsidR="00776254" w14:paraId="43214EFB" w14:textId="590F9439"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41D9A80D" w14:textId="77777777" w:rsidR="00776254" w:rsidRDefault="00776254" w:rsidP="00776254">
            <w:pPr>
              <w:pStyle w:val="Tableau10carCENTRE"/>
            </w:pPr>
            <w:r>
              <w:t>03</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17B25A56"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4D205912"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3040530F" w14:textId="6F8002EC"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2EBF3AAC" w14:textId="7D73E853"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71BAFEA0"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44D21272"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2185A9EB"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414B4434"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12134F2E"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29A1F6DA" w14:textId="27A578AD"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747D4C66"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663A9CAF" w14:textId="5AE73F89"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45B62DA4" w14:textId="77777777" w:rsidR="00776254" w:rsidRPr="00776254" w:rsidRDefault="00776254" w:rsidP="00776254">
            <w:pPr>
              <w:jc w:val="center"/>
              <w:rPr>
                <w:highlight w:val="yellow"/>
              </w:rPr>
            </w:pPr>
          </w:p>
        </w:tc>
      </w:tr>
      <w:tr w:rsidR="00776254" w14:paraId="44B2216A" w14:textId="7901CBBC"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6FDFD603" w14:textId="77777777" w:rsidR="00776254" w:rsidRDefault="00776254" w:rsidP="00776254">
            <w:pPr>
              <w:pStyle w:val="Tableau10carCENTRE"/>
            </w:pPr>
            <w:r>
              <w:t>04</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2D7644DE"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14C9A1BE"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2D3CC287" w14:textId="2FEBD938"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0EFF92A2" w14:textId="612DB03D"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4F15B29C"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739690B3"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2FD14074"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13B16B15"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3E5235B2"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0765D5BB" w14:textId="09D15262"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50D59C23"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3692862B" w14:textId="05E8D8E6"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54F1DF5C" w14:textId="77777777" w:rsidR="00776254" w:rsidRPr="00776254" w:rsidRDefault="00776254" w:rsidP="00776254">
            <w:pPr>
              <w:jc w:val="center"/>
              <w:rPr>
                <w:highlight w:val="yellow"/>
              </w:rPr>
            </w:pPr>
          </w:p>
        </w:tc>
      </w:tr>
      <w:tr w:rsidR="00776254" w14:paraId="09F2971C" w14:textId="5E12B432"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00B8BF1F" w14:textId="77777777" w:rsidR="00776254" w:rsidRDefault="00776254" w:rsidP="00776254">
            <w:pPr>
              <w:pStyle w:val="Tableau10carCENTRE"/>
            </w:pPr>
            <w:r>
              <w:t>05</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18E58D6B"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63AF5AD3"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396F0322" w14:textId="3C1789A4"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72D81135" w14:textId="11057FB7"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40FC76E9"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37614E7B"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366D4108"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12A7E639"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7F2F4700"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6F02C3C0" w14:textId="72E2BB10"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30986837"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4A146564" w14:textId="2DD3C77A"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0E97D1F6" w14:textId="77777777" w:rsidR="00776254" w:rsidRPr="00776254" w:rsidRDefault="00776254" w:rsidP="00776254">
            <w:pPr>
              <w:jc w:val="center"/>
              <w:rPr>
                <w:highlight w:val="yellow"/>
              </w:rPr>
            </w:pPr>
          </w:p>
        </w:tc>
      </w:tr>
      <w:tr w:rsidR="00776254" w14:paraId="7A7A5343" w14:textId="715E7E24"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3A9BB0C3" w14:textId="77777777" w:rsidR="00776254" w:rsidRDefault="00776254" w:rsidP="00776254">
            <w:pPr>
              <w:pStyle w:val="Tableau10carCENTRE"/>
            </w:pPr>
            <w:r>
              <w:t>06</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7F5943DB"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767B9B52"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1E8D1D13" w14:textId="486C881B"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26A126C3" w14:textId="1944B042"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05D421A1"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1C0824ED"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6A018859"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4F6CE40E"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184EE78A"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5AE3C3CD" w14:textId="53C3C44F"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56893A48"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28015FE2" w14:textId="61E2D81A"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511A189F" w14:textId="77777777" w:rsidR="00776254" w:rsidRPr="00776254" w:rsidRDefault="00776254" w:rsidP="00776254">
            <w:pPr>
              <w:jc w:val="center"/>
              <w:rPr>
                <w:highlight w:val="yellow"/>
              </w:rPr>
            </w:pPr>
          </w:p>
        </w:tc>
      </w:tr>
      <w:tr w:rsidR="00776254" w14:paraId="4B58A629" w14:textId="712F7B2D"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41D9234E" w14:textId="77777777" w:rsidR="00776254" w:rsidRDefault="00776254" w:rsidP="00776254">
            <w:pPr>
              <w:pStyle w:val="Tableau10carCENTRE"/>
            </w:pPr>
            <w:r>
              <w:t>07</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2353AEAF"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1D9DC919"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5C612645" w14:textId="6AF387CC"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160615D6" w14:textId="2B250D19"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3C51169A"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07137DB2"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2EC7F9D3"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033810F7"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1A766ADB"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72D40EB0" w14:textId="26154EA2"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7CD965D0"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3539DBDD" w14:textId="698DB804"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4595715F" w14:textId="77777777" w:rsidR="00776254" w:rsidRPr="00776254" w:rsidRDefault="00776254" w:rsidP="00776254">
            <w:pPr>
              <w:jc w:val="center"/>
              <w:rPr>
                <w:highlight w:val="yellow"/>
              </w:rPr>
            </w:pPr>
          </w:p>
        </w:tc>
      </w:tr>
      <w:tr w:rsidR="00776254" w14:paraId="71C6A091" w14:textId="112B2574"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22EB410C" w14:textId="77777777" w:rsidR="00776254" w:rsidRDefault="00776254" w:rsidP="00776254">
            <w:pPr>
              <w:pStyle w:val="Tableau10carCENTRE"/>
            </w:pPr>
            <w:r>
              <w:t>08</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652BBBA3"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17E1E885"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59CA5A9E" w14:textId="6D25A711"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430349A6" w14:textId="504A4C84"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70E39D74"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05A93695"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385F12EA"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37D2518D"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06121020"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784FE203" w14:textId="4BEE0A68"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6A5A770E"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345D208A" w14:textId="3B23E023"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3F4881BF" w14:textId="77777777" w:rsidR="00776254" w:rsidRPr="00776254" w:rsidRDefault="00776254" w:rsidP="00776254">
            <w:pPr>
              <w:jc w:val="center"/>
              <w:rPr>
                <w:highlight w:val="yellow"/>
              </w:rPr>
            </w:pPr>
          </w:p>
        </w:tc>
      </w:tr>
      <w:tr w:rsidR="00776254" w14:paraId="5E22D244" w14:textId="5BA6557A"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6C0AD196" w14:textId="77777777" w:rsidR="00776254" w:rsidRDefault="00776254" w:rsidP="00776254">
            <w:pPr>
              <w:pStyle w:val="Tableau10carCENTRE"/>
            </w:pPr>
            <w:r>
              <w:t>09</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3628BAB0"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6E4825C7"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538ECFAC" w14:textId="55814020"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28C1DC3E" w14:textId="6612A9C7"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47660B44"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50DAD16A"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7591A4EB"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0844FA42"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14277FE7"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7D5A1F82" w14:textId="7E015504"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3C4FC48E"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2B87AB65" w14:textId="2B9633D9"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172A020A" w14:textId="77777777" w:rsidR="00776254" w:rsidRPr="00776254" w:rsidRDefault="00776254" w:rsidP="00776254">
            <w:pPr>
              <w:jc w:val="center"/>
              <w:rPr>
                <w:highlight w:val="yellow"/>
              </w:rPr>
            </w:pPr>
          </w:p>
        </w:tc>
      </w:tr>
      <w:tr w:rsidR="00776254" w14:paraId="4554D231" w14:textId="419CEF82" w:rsidTr="00776254">
        <w:trPr>
          <w:trHeight w:val="160"/>
        </w:trPr>
        <w:tc>
          <w:tcPr>
            <w:tcW w:w="656" w:type="dxa"/>
            <w:tcBorders>
              <w:top w:val="single" w:sz="12" w:space="0" w:color="008000"/>
              <w:left w:val="single" w:sz="12" w:space="0" w:color="008000"/>
              <w:bottom w:val="single" w:sz="12" w:space="0" w:color="008000"/>
              <w:right w:val="single" w:sz="12" w:space="0" w:color="008000"/>
            </w:tcBorders>
            <w:vAlign w:val="center"/>
          </w:tcPr>
          <w:p w14:paraId="78E95CEE" w14:textId="77777777" w:rsidR="00776254" w:rsidRDefault="00776254" w:rsidP="00776254">
            <w:pPr>
              <w:pStyle w:val="Tableau10carCENTRE"/>
            </w:pPr>
            <w:r>
              <w:t>10</w:t>
            </w:r>
          </w:p>
        </w:tc>
        <w:tc>
          <w:tcPr>
            <w:tcW w:w="677" w:type="dxa"/>
            <w:tcBorders>
              <w:top w:val="single" w:sz="12" w:space="0" w:color="008000"/>
              <w:left w:val="single" w:sz="12" w:space="0" w:color="008000"/>
              <w:bottom w:val="single" w:sz="12" w:space="0" w:color="008000"/>
              <w:right w:val="single" w:sz="12" w:space="0" w:color="008000"/>
            </w:tcBorders>
            <w:vAlign w:val="center"/>
          </w:tcPr>
          <w:p w14:paraId="20C250C5" w14:textId="77777777"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tcPr>
          <w:p w14:paraId="488E3F5E" w14:textId="77777777" w:rsidR="00776254" w:rsidRDefault="00776254" w:rsidP="00776254">
            <w:pPr>
              <w:jc w:val="center"/>
            </w:pPr>
          </w:p>
        </w:tc>
        <w:tc>
          <w:tcPr>
            <w:tcW w:w="709" w:type="dxa"/>
            <w:tcBorders>
              <w:top w:val="single" w:sz="12" w:space="0" w:color="008000"/>
              <w:left w:val="single" w:sz="12" w:space="0" w:color="008000"/>
              <w:bottom w:val="single" w:sz="12" w:space="0" w:color="008000"/>
              <w:right w:val="single" w:sz="12" w:space="0" w:color="008000"/>
            </w:tcBorders>
          </w:tcPr>
          <w:p w14:paraId="59A14E49" w14:textId="607B5879" w:rsidR="00776254" w:rsidRDefault="00776254" w:rsidP="00776254">
            <w:pPr>
              <w:jc w:val="center"/>
            </w:pPr>
          </w:p>
        </w:tc>
        <w:tc>
          <w:tcPr>
            <w:tcW w:w="1134" w:type="dxa"/>
            <w:tcBorders>
              <w:top w:val="single" w:sz="12" w:space="0" w:color="008000"/>
              <w:left w:val="single" w:sz="12" w:space="0" w:color="008000"/>
              <w:bottom w:val="single" w:sz="12" w:space="0" w:color="008000"/>
              <w:right w:val="single" w:sz="12" w:space="0" w:color="008000"/>
            </w:tcBorders>
            <w:vAlign w:val="center"/>
          </w:tcPr>
          <w:p w14:paraId="1C45339E" w14:textId="5603E34B" w:rsidR="00776254" w:rsidRDefault="00776254" w:rsidP="00776254">
            <w:pPr>
              <w:jc w:val="center"/>
            </w:pPr>
          </w:p>
        </w:tc>
        <w:tc>
          <w:tcPr>
            <w:tcW w:w="1559" w:type="dxa"/>
            <w:tcBorders>
              <w:top w:val="single" w:sz="12" w:space="0" w:color="008000"/>
              <w:left w:val="single" w:sz="12" w:space="0" w:color="008000"/>
              <w:bottom w:val="single" w:sz="12" w:space="0" w:color="008000"/>
              <w:right w:val="single" w:sz="12" w:space="0" w:color="008000"/>
            </w:tcBorders>
          </w:tcPr>
          <w:p w14:paraId="788787AC" w14:textId="77777777" w:rsidR="00776254" w:rsidRDefault="00776254" w:rsidP="00776254">
            <w:pPr>
              <w:jc w:val="center"/>
            </w:pPr>
          </w:p>
        </w:tc>
        <w:tc>
          <w:tcPr>
            <w:tcW w:w="1843" w:type="dxa"/>
            <w:tcBorders>
              <w:top w:val="single" w:sz="12" w:space="0" w:color="008000"/>
              <w:left w:val="single" w:sz="12" w:space="0" w:color="008000"/>
              <w:bottom w:val="single" w:sz="12" w:space="0" w:color="008000"/>
              <w:right w:val="single" w:sz="12" w:space="0" w:color="008000"/>
            </w:tcBorders>
          </w:tcPr>
          <w:p w14:paraId="2F540F97" w14:textId="77777777" w:rsidR="00776254" w:rsidRDefault="00776254" w:rsidP="00776254">
            <w:pPr>
              <w:jc w:val="center"/>
            </w:pPr>
          </w:p>
        </w:tc>
        <w:tc>
          <w:tcPr>
            <w:tcW w:w="992" w:type="dxa"/>
            <w:tcBorders>
              <w:top w:val="single" w:sz="12" w:space="0" w:color="008000"/>
              <w:left w:val="single" w:sz="12" w:space="0" w:color="008000"/>
              <w:bottom w:val="single" w:sz="12" w:space="0" w:color="008000"/>
              <w:right w:val="single" w:sz="12" w:space="0" w:color="008000"/>
            </w:tcBorders>
          </w:tcPr>
          <w:p w14:paraId="56864968" w14:textId="77777777" w:rsidR="00776254" w:rsidRPr="00776254" w:rsidRDefault="00776254" w:rsidP="00776254">
            <w:pPr>
              <w:jc w:val="center"/>
              <w:rPr>
                <w:highlight w:val="yellow"/>
              </w:rPr>
            </w:pPr>
          </w:p>
        </w:tc>
        <w:tc>
          <w:tcPr>
            <w:tcW w:w="850" w:type="dxa"/>
            <w:tcBorders>
              <w:top w:val="single" w:sz="12" w:space="0" w:color="008000"/>
              <w:left w:val="single" w:sz="12" w:space="0" w:color="008000"/>
              <w:bottom w:val="single" w:sz="12" w:space="0" w:color="008000"/>
              <w:right w:val="single" w:sz="12" w:space="0" w:color="008000"/>
            </w:tcBorders>
          </w:tcPr>
          <w:p w14:paraId="3EC1E9F1"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40FDB6FF" w14:textId="77777777" w:rsidR="00776254" w:rsidRPr="00776254" w:rsidRDefault="00776254" w:rsidP="00776254">
            <w:pPr>
              <w:jc w:val="center"/>
              <w:rPr>
                <w:highlight w:val="yellow"/>
              </w:rPr>
            </w:pPr>
          </w:p>
        </w:tc>
        <w:tc>
          <w:tcPr>
            <w:tcW w:w="993" w:type="dxa"/>
            <w:tcBorders>
              <w:top w:val="single" w:sz="12" w:space="0" w:color="008000"/>
              <w:left w:val="single" w:sz="12" w:space="0" w:color="008000"/>
              <w:bottom w:val="single" w:sz="12" w:space="0" w:color="008000"/>
              <w:right w:val="single" w:sz="12" w:space="0" w:color="008000"/>
            </w:tcBorders>
          </w:tcPr>
          <w:p w14:paraId="5DD9F365" w14:textId="4A6287BA"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7EE1093E" w14:textId="77777777" w:rsidR="00776254" w:rsidRPr="00776254" w:rsidRDefault="00776254" w:rsidP="00776254">
            <w:pPr>
              <w:jc w:val="center"/>
              <w:rPr>
                <w:highlight w:val="yellow"/>
              </w:rPr>
            </w:pPr>
          </w:p>
        </w:tc>
        <w:tc>
          <w:tcPr>
            <w:tcW w:w="1134" w:type="dxa"/>
            <w:tcBorders>
              <w:top w:val="single" w:sz="12" w:space="0" w:color="008000"/>
              <w:left w:val="single" w:sz="12" w:space="0" w:color="008000"/>
              <w:bottom w:val="single" w:sz="12" w:space="0" w:color="008000"/>
              <w:right w:val="single" w:sz="12" w:space="0" w:color="008000"/>
            </w:tcBorders>
          </w:tcPr>
          <w:p w14:paraId="02703C05" w14:textId="5B344251" w:rsidR="00776254" w:rsidRPr="00776254" w:rsidRDefault="00776254" w:rsidP="00776254">
            <w:pPr>
              <w:jc w:val="center"/>
              <w:rPr>
                <w:highlight w:val="yellow"/>
              </w:rPr>
            </w:pPr>
          </w:p>
        </w:tc>
        <w:tc>
          <w:tcPr>
            <w:tcW w:w="1276" w:type="dxa"/>
            <w:tcBorders>
              <w:top w:val="single" w:sz="12" w:space="0" w:color="008000"/>
              <w:left w:val="single" w:sz="12" w:space="0" w:color="008000"/>
              <w:bottom w:val="single" w:sz="12" w:space="0" w:color="008000"/>
              <w:right w:val="single" w:sz="12" w:space="0" w:color="008000"/>
            </w:tcBorders>
          </w:tcPr>
          <w:p w14:paraId="3C9D18B5" w14:textId="77777777" w:rsidR="00776254" w:rsidRPr="00776254" w:rsidRDefault="00776254" w:rsidP="00776254">
            <w:pPr>
              <w:jc w:val="center"/>
              <w:rPr>
                <w:highlight w:val="yellow"/>
              </w:rPr>
            </w:pPr>
          </w:p>
        </w:tc>
      </w:tr>
    </w:tbl>
    <w:p w14:paraId="67E13F26" w14:textId="037FD717" w:rsidR="008A5646" w:rsidRDefault="00E85DB4" w:rsidP="008A5646">
      <w:pPr>
        <w:pStyle w:val="Normal8"/>
        <w:rPr>
          <w:szCs w:val="16"/>
        </w:rPr>
      </w:pPr>
      <w:r>
        <w:rPr>
          <w:b/>
          <w:szCs w:val="16"/>
        </w:rPr>
        <w:t>1</w:t>
      </w:r>
      <w:r w:rsidR="00D608D9" w:rsidRPr="00147EA1">
        <w:rPr>
          <w:b/>
          <w:szCs w:val="16"/>
        </w:rPr>
        <w:t>*</w:t>
      </w:r>
      <w:r w:rsidR="008A5646">
        <w:rPr>
          <w:szCs w:val="16"/>
        </w:rPr>
        <w:t xml:space="preserve"> Type de te</w:t>
      </w:r>
      <w:r w:rsidR="00D608D9">
        <w:rPr>
          <w:szCs w:val="16"/>
        </w:rPr>
        <w:t xml:space="preserve">nure : 1=Faire Valoir </w:t>
      </w:r>
      <w:proofErr w:type="gramStart"/>
      <w:r w:rsidR="00D608D9">
        <w:rPr>
          <w:szCs w:val="16"/>
        </w:rPr>
        <w:t>Direct ,</w:t>
      </w:r>
      <w:proofErr w:type="gramEnd"/>
      <w:r w:rsidR="00D608D9">
        <w:rPr>
          <w:szCs w:val="16"/>
        </w:rPr>
        <w:t xml:space="preserve"> 2=Pris en Location/métayage 3=Reçu</w:t>
      </w:r>
      <w:r w:rsidR="008A5646">
        <w:rPr>
          <w:szCs w:val="16"/>
        </w:rPr>
        <w:t xml:space="preserve"> en </w:t>
      </w:r>
      <w:r w:rsidR="00D608D9">
        <w:rPr>
          <w:szCs w:val="16"/>
        </w:rPr>
        <w:t>prêt</w:t>
      </w:r>
      <w:r w:rsidR="00201783">
        <w:rPr>
          <w:szCs w:val="16"/>
        </w:rPr>
        <w:t xml:space="preserve"> gratuit, 4=Collectif familial ; 5=En conflit, 6=</w:t>
      </w:r>
      <w:r w:rsidR="008A5646">
        <w:rPr>
          <w:szCs w:val="16"/>
        </w:rPr>
        <w:t xml:space="preserve">Autres </w:t>
      </w:r>
    </w:p>
    <w:p w14:paraId="6088096C" w14:textId="3A4E4635" w:rsidR="00170679" w:rsidRDefault="00E85DB4" w:rsidP="008A5646">
      <w:pPr>
        <w:pStyle w:val="Normal8"/>
        <w:rPr>
          <w:szCs w:val="16"/>
        </w:rPr>
      </w:pPr>
      <w:r>
        <w:rPr>
          <w:b/>
          <w:szCs w:val="16"/>
        </w:rPr>
        <w:t>2</w:t>
      </w:r>
      <w:r w:rsidR="00170679">
        <w:rPr>
          <w:b/>
          <w:szCs w:val="16"/>
        </w:rPr>
        <w:t>*</w:t>
      </w:r>
      <w:r w:rsidR="00170679">
        <w:rPr>
          <w:szCs w:val="16"/>
        </w:rPr>
        <w:t xml:space="preserve"> </w:t>
      </w:r>
      <w:r w:rsidR="00283BC6">
        <w:rPr>
          <w:szCs w:val="16"/>
        </w:rPr>
        <w:t>Prix : donner le prix à l’achat et s’il s’agit d’un héritage ou don, mettre zéro</w:t>
      </w:r>
    </w:p>
    <w:p w14:paraId="7EEDBFF9" w14:textId="05111CD2" w:rsidR="00443CF6" w:rsidRDefault="00E85DB4" w:rsidP="008A5646">
      <w:pPr>
        <w:pStyle w:val="Normal8"/>
        <w:rPr>
          <w:szCs w:val="16"/>
        </w:rPr>
      </w:pPr>
      <w:r>
        <w:rPr>
          <w:b/>
          <w:szCs w:val="16"/>
        </w:rPr>
        <w:t>3</w:t>
      </w:r>
      <w:r w:rsidR="00443CF6">
        <w:rPr>
          <w:szCs w:val="16"/>
        </w:rPr>
        <w:t xml:space="preserve">* Origine des fonds : </w:t>
      </w:r>
      <w:r w:rsidR="00A82A0C">
        <w:rPr>
          <w:szCs w:val="16"/>
        </w:rPr>
        <w:t>1=accumulé par l’activité agricole ; 2= emprunt ; 3= apport provenant d’une autre activité ; 4 = autre</w:t>
      </w:r>
    </w:p>
    <w:p w14:paraId="7C8B4721" w14:textId="008786D7" w:rsidR="00D80803" w:rsidRPr="00A82CAC" w:rsidRDefault="00D80803" w:rsidP="008A5646">
      <w:pPr>
        <w:pStyle w:val="Normal8"/>
        <w:rPr>
          <w:szCs w:val="16"/>
        </w:rPr>
      </w:pPr>
      <w:r>
        <w:rPr>
          <w:b/>
          <w:szCs w:val="16"/>
        </w:rPr>
        <w:t>4</w:t>
      </w:r>
      <w:r>
        <w:rPr>
          <w:szCs w:val="16"/>
        </w:rPr>
        <w:t xml:space="preserve">* </w:t>
      </w:r>
      <w:r w:rsidRPr="00776254">
        <w:rPr>
          <w:szCs w:val="16"/>
          <w:highlight w:val="yellow"/>
        </w:rPr>
        <w:t>1</w:t>
      </w:r>
      <w:r w:rsidR="00760150">
        <w:rPr>
          <w:szCs w:val="16"/>
          <w:highlight w:val="yellow"/>
        </w:rPr>
        <w:t>=seau</w:t>
      </w:r>
      <w:r w:rsidRPr="00776254">
        <w:rPr>
          <w:szCs w:val="16"/>
          <w:highlight w:val="yellow"/>
        </w:rPr>
        <w:t> ;2= pompe (</w:t>
      </w:r>
      <w:r>
        <w:rPr>
          <w:szCs w:val="16"/>
          <w:highlight w:val="yellow"/>
        </w:rPr>
        <w:t>voir la puissance</w:t>
      </w:r>
      <w:r w:rsidRPr="00776254">
        <w:rPr>
          <w:szCs w:val="16"/>
          <w:highlight w:val="yellow"/>
        </w:rPr>
        <w:t>)</w:t>
      </w:r>
      <w:bookmarkStart w:id="12" w:name="_GoBack"/>
      <w:bookmarkEnd w:id="12"/>
    </w:p>
    <w:p w14:paraId="0F2932E0" w14:textId="77777777" w:rsidR="008A5646" w:rsidRDefault="008A5646" w:rsidP="008A5646">
      <w:pPr>
        <w:rPr>
          <w:b/>
        </w:rPr>
      </w:pPr>
    </w:p>
    <w:p w14:paraId="3A9164F6" w14:textId="405C92B5" w:rsidR="008A5646" w:rsidRDefault="007D3E5C" w:rsidP="008A5646">
      <w:r>
        <w:rPr>
          <w:b/>
        </w:rPr>
        <w:t>B</w:t>
      </w:r>
      <w:r w:rsidR="008A5646" w:rsidRPr="002979D6">
        <w:rPr>
          <w:b/>
        </w:rPr>
        <w:t xml:space="preserve">2) </w:t>
      </w:r>
      <w:r w:rsidR="008A5646" w:rsidRPr="00A82A0C">
        <w:rPr>
          <w:b/>
        </w:rPr>
        <w:t>Votre exploitation a-t-elle cédé ou vendu des parcelles</w:t>
      </w:r>
      <w:r w:rsidR="008A5646" w:rsidRPr="00A82A0C">
        <w:t xml:space="preserve"> </w:t>
      </w:r>
      <w:r w:rsidR="00760649" w:rsidRPr="00A82A0C">
        <w:rPr>
          <w:b/>
        </w:rPr>
        <w:t>a</w:t>
      </w:r>
      <w:r w:rsidR="005F5B81" w:rsidRPr="00A82A0C">
        <w:rPr>
          <w:b/>
        </w:rPr>
        <w:t>u co</w:t>
      </w:r>
      <w:r w:rsidR="005F5B81">
        <w:rPr>
          <w:b/>
        </w:rPr>
        <w:t>urs des 10</w:t>
      </w:r>
      <w:r w:rsidR="00760649">
        <w:rPr>
          <w:b/>
        </w:rPr>
        <w:t xml:space="preserve"> dernières années ?</w:t>
      </w:r>
      <w:r w:rsidR="005F5B81">
        <w:rPr>
          <w:b/>
        </w:rPr>
        <w:t xml:space="preserve">     </w:t>
      </w:r>
      <w:r w:rsidR="008A5646">
        <w:t xml:space="preserve"> I</w:t>
      </w:r>
      <w:r w:rsidR="008A5646" w:rsidRPr="001303B2">
        <w:rPr>
          <w:highlight w:val="lightGray"/>
        </w:rPr>
        <w:t>___</w:t>
      </w:r>
      <w:proofErr w:type="gramStart"/>
      <w:r w:rsidR="008A5646">
        <w:t>I  0</w:t>
      </w:r>
      <w:proofErr w:type="gramEnd"/>
      <w:r w:rsidR="008A5646">
        <w:t>=Non, 1=0ui</w:t>
      </w:r>
    </w:p>
    <w:p w14:paraId="76DB03EF" w14:textId="77777777" w:rsidR="008A5646" w:rsidRDefault="008A5646" w:rsidP="008A5646">
      <w:pPr>
        <w:rPr>
          <w:szCs w:val="20"/>
        </w:rPr>
      </w:pPr>
      <w:r>
        <w:t xml:space="preserve">Si oui : Nombre de parcelles cédée ou vendues     </w:t>
      </w:r>
      <w:r w:rsidRPr="00430BEC">
        <w:rPr>
          <w:szCs w:val="20"/>
        </w:rPr>
        <w:t>I</w:t>
      </w:r>
      <w:r w:rsidRPr="001303B2">
        <w:rPr>
          <w:szCs w:val="20"/>
          <w:highlight w:val="lightGray"/>
        </w:rPr>
        <w:t>___</w:t>
      </w:r>
      <w:r>
        <w:rPr>
          <w:szCs w:val="20"/>
          <w:highlight w:val="lightGray"/>
        </w:rPr>
        <w:t>__</w:t>
      </w:r>
      <w:r w:rsidRPr="001303B2">
        <w:rPr>
          <w:szCs w:val="20"/>
          <w:highlight w:val="lightGray"/>
        </w:rPr>
        <w:t>_</w:t>
      </w:r>
      <w:r w:rsidRPr="00430BEC">
        <w:rPr>
          <w:szCs w:val="20"/>
        </w:rPr>
        <w:t>I</w:t>
      </w:r>
      <w:r>
        <w:rPr>
          <w:szCs w:val="20"/>
        </w:rPr>
        <w:t xml:space="preserve">         Superficies cédées ou vendues </w:t>
      </w:r>
      <w:r>
        <w:rPr>
          <w:szCs w:val="20"/>
        </w:rPr>
        <w:tab/>
      </w:r>
      <w:r w:rsidRPr="00430BEC">
        <w:rPr>
          <w:szCs w:val="20"/>
        </w:rPr>
        <w:t>I</w:t>
      </w:r>
      <w:r w:rsidRPr="001303B2">
        <w:rPr>
          <w:szCs w:val="20"/>
          <w:highlight w:val="lightGray"/>
        </w:rPr>
        <w:t>__</w:t>
      </w:r>
      <w:r>
        <w:rPr>
          <w:szCs w:val="20"/>
          <w:highlight w:val="lightGray"/>
        </w:rPr>
        <w:t>__</w:t>
      </w:r>
      <w:r w:rsidRPr="001303B2">
        <w:rPr>
          <w:szCs w:val="20"/>
          <w:highlight w:val="lightGray"/>
        </w:rPr>
        <w:t>__</w:t>
      </w:r>
      <w:r w:rsidRPr="00430BEC">
        <w:rPr>
          <w:szCs w:val="20"/>
        </w:rPr>
        <w:t>I</w:t>
      </w:r>
    </w:p>
    <w:p w14:paraId="16A6465B" w14:textId="4B05E3ED" w:rsidR="008E3930" w:rsidRDefault="008E3930" w:rsidP="008A5646">
      <w:pPr>
        <w:rPr>
          <w:ins w:id="13" w:author="jahel" w:date="2019-11-01T18:11:00Z"/>
          <w:szCs w:val="20"/>
        </w:rPr>
      </w:pPr>
    </w:p>
    <w:p w14:paraId="3C05E067" w14:textId="47110A85" w:rsidR="007A3F1C" w:rsidRDefault="007A3F1C" w:rsidP="008A5646">
      <w:pPr>
        <w:rPr>
          <w:szCs w:val="20"/>
        </w:rPr>
      </w:pPr>
      <w:ins w:id="14" w:author="jahel" w:date="2019-11-01T18:11:00Z">
        <w:r w:rsidRPr="00776254">
          <w:rPr>
            <w:szCs w:val="20"/>
            <w:highlight w:val="yellow"/>
          </w:rPr>
          <w:t>B3) A quelle distance de l</w:t>
        </w:r>
      </w:ins>
      <w:ins w:id="15" w:author="jahel" w:date="2019-11-01T18:12:00Z">
        <w:r w:rsidRPr="00776254">
          <w:rPr>
            <w:szCs w:val="20"/>
            <w:highlight w:val="yellow"/>
          </w:rPr>
          <w:t>’exploitation se situe la parcelle la plus éloignée ?</w:t>
        </w:r>
      </w:ins>
    </w:p>
    <w:p w14:paraId="22A06A2A" w14:textId="46EE2F6A" w:rsidR="007C307A" w:rsidRDefault="007C307A" w:rsidP="008A5646">
      <w:pPr>
        <w:rPr>
          <w:szCs w:val="20"/>
        </w:rPr>
      </w:pPr>
    </w:p>
    <w:p w14:paraId="3A9DD8F0" w14:textId="13FF677A" w:rsidR="007C307A" w:rsidRDefault="007C307A" w:rsidP="008A5646">
      <w:pPr>
        <w:rPr>
          <w:szCs w:val="20"/>
        </w:rPr>
      </w:pPr>
    </w:p>
    <w:p w14:paraId="48316200" w14:textId="726C2CC8" w:rsidR="007C307A" w:rsidRDefault="007C307A" w:rsidP="008A5646">
      <w:pPr>
        <w:rPr>
          <w:szCs w:val="20"/>
        </w:rPr>
      </w:pPr>
    </w:p>
    <w:p w14:paraId="3AFEF10A" w14:textId="144AB461" w:rsidR="007C307A" w:rsidRDefault="007C307A" w:rsidP="008A5646">
      <w:pPr>
        <w:rPr>
          <w:szCs w:val="20"/>
        </w:rPr>
      </w:pPr>
    </w:p>
    <w:p w14:paraId="10F69B19" w14:textId="42584A0C" w:rsidR="007C307A" w:rsidRDefault="007C307A" w:rsidP="008A5646">
      <w:pPr>
        <w:rPr>
          <w:szCs w:val="20"/>
        </w:rPr>
      </w:pPr>
    </w:p>
    <w:p w14:paraId="501D97C8" w14:textId="497DD1D2" w:rsidR="007C307A" w:rsidRDefault="007C307A" w:rsidP="008A5646">
      <w:pPr>
        <w:rPr>
          <w:szCs w:val="20"/>
        </w:rPr>
      </w:pPr>
    </w:p>
    <w:p w14:paraId="7AE75454" w14:textId="7C52711F" w:rsidR="007C307A" w:rsidRDefault="007C307A" w:rsidP="008A5646">
      <w:pPr>
        <w:rPr>
          <w:szCs w:val="20"/>
        </w:rPr>
      </w:pPr>
    </w:p>
    <w:p w14:paraId="01CAAFFF" w14:textId="2EB8C0D8" w:rsidR="007C307A" w:rsidRDefault="007C307A" w:rsidP="008A5646">
      <w:pPr>
        <w:rPr>
          <w:szCs w:val="20"/>
        </w:rPr>
      </w:pPr>
    </w:p>
    <w:p w14:paraId="00CAF936" w14:textId="5A45D5FB" w:rsidR="007C307A" w:rsidRDefault="007C307A" w:rsidP="008A5646">
      <w:pPr>
        <w:rPr>
          <w:szCs w:val="20"/>
        </w:rPr>
      </w:pPr>
    </w:p>
    <w:p w14:paraId="442EF4CC" w14:textId="77777777" w:rsidR="007C307A" w:rsidRDefault="007C307A" w:rsidP="008A5646">
      <w:pPr>
        <w:rPr>
          <w:szCs w:val="20"/>
        </w:rPr>
      </w:pPr>
    </w:p>
    <w:p w14:paraId="261E3049" w14:textId="77777777" w:rsidR="008A5646" w:rsidRDefault="008A5646" w:rsidP="00BA1AD9">
      <w:pPr>
        <w:pStyle w:val="Normal8"/>
      </w:pPr>
    </w:p>
    <w:tbl>
      <w:tblPr>
        <w:tblW w:w="15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1"/>
      </w:tblGrid>
      <w:tr w:rsidR="00BA1AD9" w:rsidRPr="00180182" w14:paraId="49C958D0" w14:textId="77777777" w:rsidTr="00D13C12">
        <w:trPr>
          <w:trHeight w:val="248"/>
        </w:trPr>
        <w:tc>
          <w:tcPr>
            <w:tcW w:w="15481" w:type="dxa"/>
            <w:shd w:val="clear" w:color="auto" w:fill="auto"/>
          </w:tcPr>
          <w:p w14:paraId="6D75584C" w14:textId="4C674802" w:rsidR="00BA1AD9" w:rsidRPr="00180182" w:rsidRDefault="00D13C12" w:rsidP="00ED16C5">
            <w:pPr>
              <w:pStyle w:val="Titre1"/>
            </w:pPr>
            <w:bookmarkStart w:id="16" w:name="_Toc22894241"/>
            <w:r>
              <w:rPr>
                <w:highlight w:val="lightGray"/>
              </w:rPr>
              <w:t xml:space="preserve">MODULE </w:t>
            </w:r>
            <w:r w:rsidR="001D55FA" w:rsidRPr="00ED16C5">
              <w:rPr>
                <w:highlight w:val="lightGray"/>
              </w:rPr>
              <w:t>D</w:t>
            </w:r>
            <w:r w:rsidR="00ED16C5" w:rsidRPr="00ED16C5">
              <w:rPr>
                <w:highlight w:val="lightGray"/>
              </w:rPr>
              <w:t>OTATION EN CAPITAL</w:t>
            </w:r>
            <w:bookmarkEnd w:id="16"/>
          </w:p>
        </w:tc>
      </w:tr>
    </w:tbl>
    <w:p w14:paraId="60B8C1FA" w14:textId="77777777" w:rsidR="008E3930" w:rsidRDefault="008E3930" w:rsidP="008E3930"/>
    <w:p w14:paraId="26D59DC4" w14:textId="6C179B96" w:rsidR="000D4457" w:rsidRPr="000D4457" w:rsidRDefault="007D3E5C" w:rsidP="00ED16C5">
      <w:pPr>
        <w:pStyle w:val="Titre2"/>
      </w:pPr>
      <w:bookmarkStart w:id="17" w:name="_Toc22894242"/>
      <w:r>
        <w:t>C</w:t>
      </w:r>
      <w:r w:rsidR="00377A08" w:rsidRPr="000D4457">
        <w:t>1</w:t>
      </w:r>
      <w:r w:rsidR="000D4457" w:rsidRPr="000D4457">
        <w:t>)</w:t>
      </w:r>
      <w:r w:rsidR="00377A08" w:rsidRPr="000D4457">
        <w:t xml:space="preserve"> Matériels et équipements agricoles fonctionnels : inventaire</w:t>
      </w:r>
      <w:bookmarkEnd w:id="17"/>
      <w:r w:rsidR="00377A08" w:rsidRPr="000D4457">
        <w:t xml:space="preserve">  </w:t>
      </w:r>
    </w:p>
    <w:p w14:paraId="6DA06871" w14:textId="313B8C83" w:rsidR="00377A08" w:rsidRDefault="00377A08" w:rsidP="00ED16C5">
      <w:pPr>
        <w:pStyle w:val="Style1"/>
      </w:pPr>
      <w:r>
        <w:t>Avez-vous des matériels et</w:t>
      </w:r>
      <w:r w:rsidR="000D5B52">
        <w:t xml:space="preserve"> équipements agricoles ? </w:t>
      </w:r>
      <w:r w:rsidR="000D5B52" w:rsidRPr="004A6717">
        <w:rPr>
          <w:highlight w:val="lightGray"/>
        </w:rPr>
        <w:t>|___</w:t>
      </w:r>
      <w:r w:rsidR="000D5B52">
        <w:t>|</w:t>
      </w:r>
      <w:r>
        <w:t xml:space="preserve"> 0=Non 1=Oui </w:t>
      </w:r>
      <w:r w:rsidR="000D5B52">
        <w:tab/>
      </w:r>
      <w:r w:rsidR="000D5B52">
        <w:tab/>
      </w:r>
      <w:r>
        <w:t>Si oui tableau ci-dessous</w:t>
      </w:r>
    </w:p>
    <w:p w14:paraId="548A48E4" w14:textId="77777777" w:rsidR="004A6717" w:rsidRPr="004A6717" w:rsidRDefault="004A6717" w:rsidP="004A6717"/>
    <w:tbl>
      <w:tblPr>
        <w:tblW w:w="14484" w:type="dxa"/>
        <w:jc w:val="center"/>
        <w:tblLayout w:type="fixed"/>
        <w:tblCellMar>
          <w:left w:w="0" w:type="dxa"/>
          <w:right w:w="0" w:type="dxa"/>
        </w:tblCellMar>
        <w:tblLook w:val="0000" w:firstRow="0" w:lastRow="0" w:firstColumn="0" w:lastColumn="0" w:noHBand="0" w:noVBand="0"/>
      </w:tblPr>
      <w:tblGrid>
        <w:gridCol w:w="6"/>
        <w:gridCol w:w="542"/>
        <w:gridCol w:w="2482"/>
        <w:gridCol w:w="496"/>
        <w:gridCol w:w="803"/>
        <w:gridCol w:w="1253"/>
        <w:gridCol w:w="1524"/>
        <w:gridCol w:w="2302"/>
        <w:gridCol w:w="2302"/>
        <w:gridCol w:w="2774"/>
      </w:tblGrid>
      <w:tr w:rsidR="00283BC6" w:rsidRPr="002E5E38" w14:paraId="37772673" w14:textId="77777777" w:rsidTr="00283BC6">
        <w:trPr>
          <w:trHeight w:val="231"/>
          <w:jc w:val="center"/>
        </w:trPr>
        <w:tc>
          <w:tcPr>
            <w:tcW w:w="548" w:type="dxa"/>
            <w:gridSpan w:val="2"/>
            <w:tcBorders>
              <w:top w:val="single" w:sz="4" w:space="0" w:color="auto"/>
              <w:left w:val="single" w:sz="4" w:space="0" w:color="auto"/>
              <w:right w:val="single" w:sz="4" w:space="0" w:color="auto"/>
            </w:tcBorders>
            <w:noWrap/>
            <w:vAlign w:val="bottom"/>
          </w:tcPr>
          <w:p w14:paraId="3DD39CF4" w14:textId="77777777" w:rsidR="00283BC6" w:rsidRPr="002E5E38" w:rsidRDefault="00283BC6" w:rsidP="00102A9A">
            <w:pPr>
              <w:pStyle w:val="Tableau10carCENTRE"/>
            </w:pPr>
            <w:proofErr w:type="spellStart"/>
            <w:r w:rsidRPr="002E5E38">
              <w:t>Num</w:t>
            </w:r>
            <w:proofErr w:type="spellEnd"/>
          </w:p>
        </w:tc>
        <w:tc>
          <w:tcPr>
            <w:tcW w:w="2482" w:type="dxa"/>
            <w:tcBorders>
              <w:top w:val="single" w:sz="4" w:space="0" w:color="auto"/>
              <w:left w:val="nil"/>
              <w:right w:val="single" w:sz="4" w:space="0" w:color="auto"/>
            </w:tcBorders>
            <w:noWrap/>
            <w:vAlign w:val="bottom"/>
          </w:tcPr>
          <w:p w14:paraId="7A3917AD" w14:textId="77777777" w:rsidR="00283BC6" w:rsidRPr="002E5E38" w:rsidRDefault="00283BC6" w:rsidP="00102A9A">
            <w:pPr>
              <w:pStyle w:val="Tableau10carCENTRE"/>
            </w:pPr>
            <w:r w:rsidRPr="002E5E38">
              <w:t>Nom et caractéristique</w:t>
            </w:r>
          </w:p>
        </w:tc>
        <w:tc>
          <w:tcPr>
            <w:tcW w:w="496" w:type="dxa"/>
            <w:tcBorders>
              <w:top w:val="single" w:sz="4" w:space="0" w:color="auto"/>
              <w:left w:val="nil"/>
              <w:right w:val="single" w:sz="4" w:space="0" w:color="auto"/>
            </w:tcBorders>
            <w:noWrap/>
            <w:vAlign w:val="bottom"/>
          </w:tcPr>
          <w:p w14:paraId="7B4E3C48" w14:textId="77777777" w:rsidR="00283BC6" w:rsidRPr="002E5E38" w:rsidRDefault="00283BC6" w:rsidP="00102A9A">
            <w:pPr>
              <w:pStyle w:val="Tableau10carCENTRE"/>
            </w:pPr>
            <w:r w:rsidRPr="002E5E38">
              <w:t>Code</w:t>
            </w:r>
          </w:p>
        </w:tc>
        <w:tc>
          <w:tcPr>
            <w:tcW w:w="803" w:type="dxa"/>
            <w:vMerge w:val="restart"/>
            <w:tcBorders>
              <w:top w:val="single" w:sz="4" w:space="0" w:color="auto"/>
              <w:left w:val="nil"/>
              <w:right w:val="single" w:sz="4" w:space="0" w:color="auto"/>
            </w:tcBorders>
            <w:noWrap/>
            <w:vAlign w:val="bottom"/>
          </w:tcPr>
          <w:p w14:paraId="7A1763E5" w14:textId="77777777" w:rsidR="00283BC6" w:rsidRDefault="00283BC6" w:rsidP="00102A9A">
            <w:pPr>
              <w:pStyle w:val="Tableau10carCENTRE"/>
            </w:pPr>
          </w:p>
          <w:p w14:paraId="036BA0DA" w14:textId="7C08D66F" w:rsidR="00283BC6" w:rsidRPr="002E5E38" w:rsidRDefault="00283BC6" w:rsidP="00102A9A">
            <w:pPr>
              <w:pStyle w:val="Tableau10carCENTRE"/>
            </w:pPr>
            <w:r w:rsidRPr="002E5E38">
              <w:t>Nombre </w:t>
            </w:r>
          </w:p>
        </w:tc>
        <w:tc>
          <w:tcPr>
            <w:tcW w:w="2777" w:type="dxa"/>
            <w:gridSpan w:val="2"/>
            <w:tcBorders>
              <w:top w:val="single" w:sz="4" w:space="0" w:color="auto"/>
              <w:left w:val="single" w:sz="4" w:space="0" w:color="auto"/>
              <w:bottom w:val="single" w:sz="4" w:space="0" w:color="auto"/>
              <w:right w:val="single" w:sz="4" w:space="0" w:color="auto"/>
            </w:tcBorders>
            <w:noWrap/>
            <w:vAlign w:val="bottom"/>
          </w:tcPr>
          <w:p w14:paraId="53068710" w14:textId="77777777" w:rsidR="00283BC6" w:rsidRPr="002E5E38" w:rsidRDefault="00283BC6" w:rsidP="00102A9A">
            <w:pPr>
              <w:pStyle w:val="Tableau10carCENTRE"/>
            </w:pPr>
            <w:r w:rsidRPr="002E5E38">
              <w:t>Acquisition</w:t>
            </w:r>
          </w:p>
        </w:tc>
        <w:tc>
          <w:tcPr>
            <w:tcW w:w="2302" w:type="dxa"/>
            <w:tcBorders>
              <w:top w:val="single" w:sz="4" w:space="0" w:color="auto"/>
              <w:left w:val="nil"/>
              <w:right w:val="single" w:sz="4" w:space="0" w:color="auto"/>
            </w:tcBorders>
          </w:tcPr>
          <w:p w14:paraId="6B4FB6F0" w14:textId="77777777" w:rsidR="00283BC6" w:rsidRPr="005C7173" w:rsidRDefault="00283BC6" w:rsidP="005C7173">
            <w:pPr>
              <w:pStyle w:val="Tableau10carCENTRE"/>
            </w:pPr>
          </w:p>
        </w:tc>
        <w:tc>
          <w:tcPr>
            <w:tcW w:w="2302" w:type="dxa"/>
            <w:vMerge w:val="restart"/>
            <w:tcBorders>
              <w:top w:val="single" w:sz="4" w:space="0" w:color="auto"/>
              <w:left w:val="single" w:sz="4" w:space="0" w:color="auto"/>
              <w:right w:val="single" w:sz="4" w:space="0" w:color="auto"/>
            </w:tcBorders>
          </w:tcPr>
          <w:p w14:paraId="2F75C230" w14:textId="73930C67" w:rsidR="00283BC6" w:rsidRDefault="00283BC6" w:rsidP="005C7173">
            <w:pPr>
              <w:pStyle w:val="Tableau10carCENTRE"/>
            </w:pPr>
            <w:r w:rsidRPr="005C7173">
              <w:t>Si location du mat</w:t>
            </w:r>
            <w:r>
              <w:t>é</w:t>
            </w:r>
            <w:r w:rsidRPr="005C7173">
              <w:t>riel</w:t>
            </w:r>
            <w:r>
              <w:t xml:space="preserve"> ou prestation de service</w:t>
            </w:r>
            <w:r w:rsidRPr="005C7173">
              <w:t xml:space="preserve">, revenu obtenu par la location en 2019 en </w:t>
            </w:r>
            <w:proofErr w:type="spellStart"/>
            <w:r w:rsidRPr="005C7173">
              <w:t>Fcfa</w:t>
            </w:r>
            <w:proofErr w:type="spellEnd"/>
          </w:p>
        </w:tc>
        <w:tc>
          <w:tcPr>
            <w:tcW w:w="2774" w:type="dxa"/>
            <w:tcBorders>
              <w:top w:val="single" w:sz="4" w:space="0" w:color="auto"/>
              <w:left w:val="single" w:sz="4" w:space="0" w:color="auto"/>
              <w:right w:val="single" w:sz="4" w:space="0" w:color="auto"/>
            </w:tcBorders>
          </w:tcPr>
          <w:p w14:paraId="716B2BAB" w14:textId="5499E868" w:rsidR="00283BC6" w:rsidRPr="002E5E38" w:rsidRDefault="00283BC6" w:rsidP="00102A9A">
            <w:pPr>
              <w:pStyle w:val="Tableau10carCENTRE"/>
            </w:pPr>
            <w:r>
              <w:t>Observations</w:t>
            </w:r>
          </w:p>
        </w:tc>
      </w:tr>
      <w:tr w:rsidR="00283BC6" w:rsidRPr="002E5E38" w14:paraId="31CE5061" w14:textId="77777777" w:rsidTr="00283BC6">
        <w:trPr>
          <w:trHeight w:val="231"/>
          <w:jc w:val="center"/>
        </w:trPr>
        <w:tc>
          <w:tcPr>
            <w:tcW w:w="548" w:type="dxa"/>
            <w:gridSpan w:val="2"/>
            <w:tcBorders>
              <w:left w:val="single" w:sz="4" w:space="0" w:color="auto"/>
              <w:bottom w:val="single" w:sz="4" w:space="0" w:color="auto"/>
              <w:right w:val="single" w:sz="4" w:space="0" w:color="auto"/>
            </w:tcBorders>
            <w:noWrap/>
          </w:tcPr>
          <w:p w14:paraId="710ACFD5" w14:textId="77777777" w:rsidR="00283BC6" w:rsidRPr="002E5E38" w:rsidRDefault="00283BC6" w:rsidP="00102A9A">
            <w:pPr>
              <w:pStyle w:val="Tableau10carCENTRE"/>
            </w:pPr>
            <w:r w:rsidRPr="002E5E38">
              <w:t>Ordre</w:t>
            </w:r>
          </w:p>
        </w:tc>
        <w:tc>
          <w:tcPr>
            <w:tcW w:w="2482" w:type="dxa"/>
            <w:tcBorders>
              <w:left w:val="nil"/>
              <w:bottom w:val="single" w:sz="4" w:space="0" w:color="auto"/>
              <w:right w:val="single" w:sz="4" w:space="0" w:color="auto"/>
            </w:tcBorders>
            <w:noWrap/>
          </w:tcPr>
          <w:p w14:paraId="46D41836" w14:textId="77777777" w:rsidR="00283BC6" w:rsidRPr="002E5E38" w:rsidRDefault="00283BC6" w:rsidP="00102A9A">
            <w:pPr>
              <w:pStyle w:val="Tableau10carCENTRE"/>
            </w:pPr>
            <w:r w:rsidRPr="002E5E38">
              <w:t>matériels ou équipements </w:t>
            </w:r>
          </w:p>
        </w:tc>
        <w:tc>
          <w:tcPr>
            <w:tcW w:w="496" w:type="dxa"/>
            <w:tcBorders>
              <w:left w:val="nil"/>
              <w:bottom w:val="single" w:sz="4" w:space="0" w:color="auto"/>
              <w:right w:val="single" w:sz="4" w:space="0" w:color="auto"/>
            </w:tcBorders>
            <w:noWrap/>
          </w:tcPr>
          <w:p w14:paraId="51B1B6F1" w14:textId="53F708B6" w:rsidR="00283BC6" w:rsidRPr="002E5E38" w:rsidRDefault="00283BC6" w:rsidP="00102A9A">
            <w:pPr>
              <w:pStyle w:val="Tableau10carCENTRE"/>
            </w:pPr>
            <w:r>
              <w:t>*1</w:t>
            </w:r>
          </w:p>
        </w:tc>
        <w:tc>
          <w:tcPr>
            <w:tcW w:w="803" w:type="dxa"/>
            <w:vMerge/>
            <w:tcBorders>
              <w:left w:val="nil"/>
              <w:bottom w:val="single" w:sz="4" w:space="0" w:color="auto"/>
              <w:right w:val="single" w:sz="4" w:space="0" w:color="auto"/>
            </w:tcBorders>
            <w:noWrap/>
          </w:tcPr>
          <w:p w14:paraId="29C427E6" w14:textId="77777777" w:rsidR="00283BC6" w:rsidRPr="002E5E38" w:rsidRDefault="00283BC6" w:rsidP="00B32CB4">
            <w:pPr>
              <w:pStyle w:val="Tableau10carCENTRE"/>
              <w:jc w:val="left"/>
            </w:pPr>
          </w:p>
        </w:tc>
        <w:tc>
          <w:tcPr>
            <w:tcW w:w="1253" w:type="dxa"/>
            <w:tcBorders>
              <w:top w:val="single" w:sz="4" w:space="0" w:color="auto"/>
              <w:left w:val="nil"/>
              <w:bottom w:val="single" w:sz="4" w:space="0" w:color="auto"/>
              <w:right w:val="single" w:sz="8" w:space="0" w:color="auto"/>
            </w:tcBorders>
            <w:noWrap/>
          </w:tcPr>
          <w:p w14:paraId="34205762" w14:textId="66B8CBFF" w:rsidR="00283BC6" w:rsidRPr="002E5E38" w:rsidRDefault="00283BC6" w:rsidP="00102A9A">
            <w:pPr>
              <w:pStyle w:val="Tableau10carCENTRE"/>
            </w:pPr>
            <w:r w:rsidRPr="002E5E38">
              <w:t>Année</w:t>
            </w:r>
          </w:p>
        </w:tc>
        <w:tc>
          <w:tcPr>
            <w:tcW w:w="1524" w:type="dxa"/>
            <w:tcBorders>
              <w:top w:val="single" w:sz="4" w:space="0" w:color="auto"/>
              <w:left w:val="single" w:sz="8" w:space="0" w:color="auto"/>
              <w:bottom w:val="single" w:sz="4" w:space="0" w:color="auto"/>
              <w:right w:val="single" w:sz="4" w:space="0" w:color="auto"/>
            </w:tcBorders>
            <w:noWrap/>
          </w:tcPr>
          <w:p w14:paraId="0CB91BAC" w14:textId="77777777" w:rsidR="00283BC6" w:rsidRDefault="00283BC6" w:rsidP="00283BC6">
            <w:pPr>
              <w:pStyle w:val="Tableau10carCENTRE"/>
            </w:pPr>
            <w:r w:rsidRPr="002E5E38">
              <w:t xml:space="preserve">Prix en </w:t>
            </w:r>
            <w:proofErr w:type="spellStart"/>
            <w:r w:rsidRPr="002E5E38">
              <w:t>Fcfa</w:t>
            </w:r>
            <w:proofErr w:type="spellEnd"/>
          </w:p>
          <w:p w14:paraId="41B4CD7B" w14:textId="71E468DF" w:rsidR="00283BC6" w:rsidRPr="00283BC6" w:rsidRDefault="00283BC6" w:rsidP="00283BC6">
            <w:pPr>
              <w:jc w:val="center"/>
            </w:pPr>
            <w:r>
              <w:t>*2</w:t>
            </w:r>
          </w:p>
        </w:tc>
        <w:tc>
          <w:tcPr>
            <w:tcW w:w="2302" w:type="dxa"/>
            <w:tcBorders>
              <w:left w:val="nil"/>
              <w:bottom w:val="single" w:sz="4" w:space="0" w:color="auto"/>
              <w:right w:val="single" w:sz="4" w:space="0" w:color="auto"/>
            </w:tcBorders>
          </w:tcPr>
          <w:p w14:paraId="50B48C39" w14:textId="77777777" w:rsidR="00182C14" w:rsidRDefault="00182C14" w:rsidP="00182C14">
            <w:pPr>
              <w:pStyle w:val="Tableau10carCENTRE"/>
              <w:rPr>
                <w:sz w:val="16"/>
                <w:szCs w:val="16"/>
              </w:rPr>
            </w:pPr>
            <w:r>
              <w:rPr>
                <w:sz w:val="16"/>
                <w:szCs w:val="16"/>
              </w:rPr>
              <w:t>Origine des fonds</w:t>
            </w:r>
          </w:p>
          <w:p w14:paraId="238985D7" w14:textId="63C29E1C" w:rsidR="00283BC6" w:rsidRPr="005C7173" w:rsidRDefault="00182C14" w:rsidP="00182C14">
            <w:pPr>
              <w:pStyle w:val="Tableau10carCENTRE"/>
            </w:pPr>
            <w:r>
              <w:t>*3</w:t>
            </w:r>
          </w:p>
        </w:tc>
        <w:tc>
          <w:tcPr>
            <w:tcW w:w="2302" w:type="dxa"/>
            <w:vMerge/>
            <w:tcBorders>
              <w:left w:val="single" w:sz="4" w:space="0" w:color="auto"/>
              <w:bottom w:val="single" w:sz="4" w:space="0" w:color="auto"/>
              <w:right w:val="single" w:sz="4" w:space="0" w:color="auto"/>
            </w:tcBorders>
          </w:tcPr>
          <w:p w14:paraId="5AF33A82" w14:textId="6C2A0833" w:rsidR="00283BC6" w:rsidRPr="005C7173" w:rsidRDefault="00283BC6" w:rsidP="005C7173">
            <w:pPr>
              <w:pStyle w:val="Tableau10carCENTRE"/>
            </w:pPr>
          </w:p>
        </w:tc>
        <w:tc>
          <w:tcPr>
            <w:tcW w:w="2774" w:type="dxa"/>
            <w:tcBorders>
              <w:left w:val="single" w:sz="4" w:space="0" w:color="auto"/>
              <w:bottom w:val="single" w:sz="4" w:space="0" w:color="auto"/>
              <w:right w:val="single" w:sz="4" w:space="0" w:color="auto"/>
            </w:tcBorders>
          </w:tcPr>
          <w:p w14:paraId="6BBFA29D" w14:textId="53A779A9" w:rsidR="00283BC6" w:rsidRPr="005C7173" w:rsidRDefault="00283BC6" w:rsidP="00102A9A">
            <w:pPr>
              <w:pStyle w:val="Tableau10carCENTRE"/>
            </w:pPr>
          </w:p>
        </w:tc>
      </w:tr>
      <w:tr w:rsidR="00283BC6" w:rsidRPr="002E5E38" w14:paraId="5A2E58C3" w14:textId="77777777" w:rsidTr="00283BC6">
        <w:trPr>
          <w:trHeight w:val="256"/>
          <w:jc w:val="center"/>
        </w:trPr>
        <w:tc>
          <w:tcPr>
            <w:tcW w:w="548" w:type="dxa"/>
            <w:gridSpan w:val="2"/>
            <w:tcBorders>
              <w:top w:val="nil"/>
              <w:left w:val="single" w:sz="4" w:space="0" w:color="auto"/>
              <w:bottom w:val="single" w:sz="4" w:space="0" w:color="auto"/>
              <w:right w:val="nil"/>
            </w:tcBorders>
            <w:noWrap/>
            <w:vAlign w:val="center"/>
          </w:tcPr>
          <w:p w14:paraId="52EE7014" w14:textId="77777777" w:rsidR="00283BC6" w:rsidRPr="002E5E38" w:rsidRDefault="00283BC6" w:rsidP="00102A9A">
            <w:pPr>
              <w:pStyle w:val="Tableau10carCENTRE"/>
              <w:rPr>
                <w:lang w:val="en-GB"/>
              </w:rPr>
            </w:pPr>
            <w:r w:rsidRPr="002E5E38">
              <w:rPr>
                <w:lang w:val="en-GB"/>
              </w:rPr>
              <w:t>01</w:t>
            </w:r>
          </w:p>
        </w:tc>
        <w:tc>
          <w:tcPr>
            <w:tcW w:w="2482" w:type="dxa"/>
            <w:tcBorders>
              <w:top w:val="nil"/>
              <w:left w:val="single" w:sz="4" w:space="0" w:color="auto"/>
              <w:bottom w:val="single" w:sz="4" w:space="0" w:color="auto"/>
              <w:right w:val="single" w:sz="4" w:space="0" w:color="auto"/>
            </w:tcBorders>
            <w:noWrap/>
            <w:vAlign w:val="center"/>
          </w:tcPr>
          <w:p w14:paraId="204E9D1D" w14:textId="77777777" w:rsidR="00283BC6" w:rsidRPr="002E5E38" w:rsidRDefault="00283BC6" w:rsidP="00102A9A">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02EE1FF4" w14:textId="77777777" w:rsidR="00283BC6" w:rsidRPr="002E5E38" w:rsidRDefault="00283BC6" w:rsidP="00102A9A">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044C92E2" w14:textId="77777777" w:rsidR="00283BC6" w:rsidRPr="002E5E38" w:rsidRDefault="00283BC6" w:rsidP="00102A9A">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3C3CD142" w14:textId="70E750CC" w:rsidR="00283BC6" w:rsidRPr="002E5E38" w:rsidRDefault="00283BC6" w:rsidP="00FA1F0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7137F454" w14:textId="00B480A5"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4EF3ECA1" w14:textId="77777777" w:rsidR="00283BC6" w:rsidRPr="002E5E38" w:rsidRDefault="00283BC6" w:rsidP="00102A9A">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06E2BE90" w14:textId="6DE03F93" w:rsidR="00283BC6" w:rsidRPr="002E5E38" w:rsidRDefault="00283BC6" w:rsidP="00102A9A">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31886F9B" w14:textId="40187F91" w:rsidR="00283BC6" w:rsidRPr="002E5E38" w:rsidRDefault="00283BC6" w:rsidP="00102A9A">
            <w:pPr>
              <w:pStyle w:val="Tableau10carCENTRE"/>
              <w:rPr>
                <w:lang w:val="en-GB"/>
              </w:rPr>
            </w:pPr>
          </w:p>
        </w:tc>
      </w:tr>
      <w:tr w:rsidR="00283BC6" w:rsidRPr="002E5E38" w14:paraId="346BADCF" w14:textId="77777777" w:rsidTr="00283BC6">
        <w:trPr>
          <w:trHeight w:val="256"/>
          <w:jc w:val="center"/>
        </w:trPr>
        <w:tc>
          <w:tcPr>
            <w:tcW w:w="548" w:type="dxa"/>
            <w:gridSpan w:val="2"/>
            <w:tcBorders>
              <w:top w:val="nil"/>
              <w:left w:val="single" w:sz="4" w:space="0" w:color="auto"/>
              <w:bottom w:val="single" w:sz="4" w:space="0" w:color="auto"/>
              <w:right w:val="nil"/>
            </w:tcBorders>
            <w:noWrap/>
            <w:vAlign w:val="center"/>
          </w:tcPr>
          <w:p w14:paraId="3F10074F" w14:textId="77777777" w:rsidR="00283BC6" w:rsidRPr="002E5E38" w:rsidRDefault="00283BC6" w:rsidP="00102A9A">
            <w:pPr>
              <w:pStyle w:val="Tableau10carCENTRE"/>
              <w:rPr>
                <w:lang w:val="en-GB"/>
              </w:rPr>
            </w:pPr>
            <w:r w:rsidRPr="002E5E38">
              <w:rPr>
                <w:lang w:val="en-GB"/>
              </w:rPr>
              <w:t>02</w:t>
            </w:r>
          </w:p>
        </w:tc>
        <w:tc>
          <w:tcPr>
            <w:tcW w:w="2482" w:type="dxa"/>
            <w:tcBorders>
              <w:top w:val="nil"/>
              <w:left w:val="single" w:sz="4" w:space="0" w:color="auto"/>
              <w:bottom w:val="single" w:sz="4" w:space="0" w:color="auto"/>
              <w:right w:val="single" w:sz="4" w:space="0" w:color="auto"/>
            </w:tcBorders>
            <w:noWrap/>
            <w:vAlign w:val="center"/>
          </w:tcPr>
          <w:p w14:paraId="64F52CB3" w14:textId="77777777" w:rsidR="00283BC6" w:rsidRPr="002E5E38" w:rsidRDefault="00283BC6" w:rsidP="00102A9A">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2CC0C86A" w14:textId="77777777" w:rsidR="00283BC6" w:rsidRPr="002E5E38" w:rsidRDefault="00283BC6" w:rsidP="00102A9A">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7AD547DF" w14:textId="77777777" w:rsidR="00283BC6" w:rsidRPr="002E5E38" w:rsidRDefault="00283BC6" w:rsidP="00102A9A">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3D57DD73" w14:textId="49E6FDBF" w:rsidR="00283BC6" w:rsidRPr="002E5E38" w:rsidRDefault="00283BC6" w:rsidP="00FA1F0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59582DEB" w14:textId="2D28F7B1"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19A41A5D" w14:textId="77777777" w:rsidR="00283BC6" w:rsidRPr="002E5E38" w:rsidRDefault="00283BC6" w:rsidP="00102A9A">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1CA9F93D" w14:textId="7EC9AAA3" w:rsidR="00283BC6" w:rsidRPr="002E5E38" w:rsidRDefault="00283BC6" w:rsidP="00102A9A">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48B720A1" w14:textId="43B54878" w:rsidR="00283BC6" w:rsidRPr="002E5E38" w:rsidRDefault="00283BC6" w:rsidP="00102A9A">
            <w:pPr>
              <w:pStyle w:val="Tableau10carCENTRE"/>
              <w:rPr>
                <w:lang w:val="en-GB"/>
              </w:rPr>
            </w:pPr>
          </w:p>
        </w:tc>
      </w:tr>
      <w:tr w:rsidR="00283BC6" w:rsidRPr="002E5E38" w14:paraId="4C738404" w14:textId="77777777" w:rsidTr="00283BC6">
        <w:trPr>
          <w:trHeight w:val="256"/>
          <w:jc w:val="center"/>
        </w:trPr>
        <w:tc>
          <w:tcPr>
            <w:tcW w:w="548" w:type="dxa"/>
            <w:gridSpan w:val="2"/>
            <w:tcBorders>
              <w:top w:val="nil"/>
              <w:left w:val="single" w:sz="4" w:space="0" w:color="auto"/>
              <w:bottom w:val="single" w:sz="4" w:space="0" w:color="auto"/>
              <w:right w:val="nil"/>
            </w:tcBorders>
            <w:noWrap/>
            <w:vAlign w:val="center"/>
          </w:tcPr>
          <w:p w14:paraId="21F7B891" w14:textId="77777777" w:rsidR="00283BC6" w:rsidRPr="002E5E38" w:rsidRDefault="00283BC6" w:rsidP="00102A9A">
            <w:pPr>
              <w:pStyle w:val="Tableau10carCENTRE"/>
              <w:rPr>
                <w:lang w:val="en-GB"/>
              </w:rPr>
            </w:pPr>
            <w:r w:rsidRPr="002E5E38">
              <w:rPr>
                <w:lang w:val="en-GB"/>
              </w:rPr>
              <w:t>03</w:t>
            </w:r>
          </w:p>
        </w:tc>
        <w:tc>
          <w:tcPr>
            <w:tcW w:w="2482" w:type="dxa"/>
            <w:tcBorders>
              <w:top w:val="nil"/>
              <w:left w:val="single" w:sz="4" w:space="0" w:color="auto"/>
              <w:bottom w:val="single" w:sz="4" w:space="0" w:color="auto"/>
              <w:right w:val="single" w:sz="4" w:space="0" w:color="auto"/>
            </w:tcBorders>
            <w:noWrap/>
            <w:vAlign w:val="center"/>
          </w:tcPr>
          <w:p w14:paraId="37704866" w14:textId="77777777" w:rsidR="00283BC6" w:rsidRPr="002E5E38" w:rsidRDefault="00283BC6" w:rsidP="00102A9A">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699653F5" w14:textId="77777777" w:rsidR="00283BC6" w:rsidRPr="002E5E38" w:rsidRDefault="00283BC6" w:rsidP="00102A9A">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471FD537" w14:textId="77777777" w:rsidR="00283BC6" w:rsidRPr="002E5E38" w:rsidRDefault="00283BC6" w:rsidP="00102A9A">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5670829B" w14:textId="574FEF62" w:rsidR="00283BC6" w:rsidRPr="002E5E38" w:rsidRDefault="00283BC6" w:rsidP="00FA1F0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417B16B0" w14:textId="6A29C8C5"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1B504B5A" w14:textId="77777777" w:rsidR="00283BC6" w:rsidRPr="002E5E38" w:rsidRDefault="00283BC6" w:rsidP="00102A9A">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78D15225" w14:textId="47943209" w:rsidR="00283BC6" w:rsidRPr="002E5E38" w:rsidRDefault="00283BC6" w:rsidP="00102A9A">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6D46B3FB" w14:textId="3FCB643D" w:rsidR="00283BC6" w:rsidRPr="002E5E38" w:rsidRDefault="00283BC6" w:rsidP="00102A9A">
            <w:pPr>
              <w:pStyle w:val="Tableau10carCENTRE"/>
              <w:rPr>
                <w:lang w:val="en-GB"/>
              </w:rPr>
            </w:pPr>
          </w:p>
        </w:tc>
      </w:tr>
      <w:tr w:rsidR="00283BC6" w:rsidRPr="002E5E38" w14:paraId="03B9291E" w14:textId="77777777" w:rsidTr="00283BC6">
        <w:trPr>
          <w:trHeight w:val="256"/>
          <w:jc w:val="center"/>
        </w:trPr>
        <w:tc>
          <w:tcPr>
            <w:tcW w:w="548" w:type="dxa"/>
            <w:gridSpan w:val="2"/>
            <w:tcBorders>
              <w:top w:val="nil"/>
              <w:left w:val="single" w:sz="4" w:space="0" w:color="auto"/>
              <w:bottom w:val="single" w:sz="4" w:space="0" w:color="auto"/>
              <w:right w:val="nil"/>
            </w:tcBorders>
            <w:noWrap/>
            <w:vAlign w:val="center"/>
          </w:tcPr>
          <w:p w14:paraId="069C7396" w14:textId="77777777" w:rsidR="00283BC6" w:rsidRPr="002E5E38" w:rsidRDefault="00283BC6" w:rsidP="00102A9A">
            <w:pPr>
              <w:pStyle w:val="Tableau10carCENTRE"/>
              <w:rPr>
                <w:lang w:val="en-GB"/>
              </w:rPr>
            </w:pPr>
            <w:r w:rsidRPr="002E5E38">
              <w:rPr>
                <w:lang w:val="en-GB"/>
              </w:rPr>
              <w:t>04</w:t>
            </w:r>
          </w:p>
        </w:tc>
        <w:tc>
          <w:tcPr>
            <w:tcW w:w="2482" w:type="dxa"/>
            <w:tcBorders>
              <w:top w:val="nil"/>
              <w:left w:val="single" w:sz="4" w:space="0" w:color="auto"/>
              <w:bottom w:val="single" w:sz="4" w:space="0" w:color="auto"/>
              <w:right w:val="single" w:sz="4" w:space="0" w:color="auto"/>
            </w:tcBorders>
            <w:noWrap/>
            <w:vAlign w:val="center"/>
          </w:tcPr>
          <w:p w14:paraId="3B0AE4B6" w14:textId="77777777" w:rsidR="00283BC6" w:rsidRPr="002E5E38" w:rsidRDefault="00283BC6" w:rsidP="00102A9A">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2BF4DBD5" w14:textId="77777777" w:rsidR="00283BC6" w:rsidRPr="002E5E38" w:rsidRDefault="00283BC6" w:rsidP="00102A9A">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6BA23951" w14:textId="77777777" w:rsidR="00283BC6" w:rsidRPr="002E5E38" w:rsidRDefault="00283BC6" w:rsidP="00102A9A">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797F862B" w14:textId="3E82AF8C" w:rsidR="00283BC6" w:rsidRPr="002E5E38" w:rsidRDefault="00283BC6" w:rsidP="0098196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5575FCFD" w14:textId="24F6D7EE"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095F4BC6" w14:textId="77777777" w:rsidR="00283BC6" w:rsidRPr="002E5E38" w:rsidRDefault="00283BC6" w:rsidP="00102A9A">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4644C2A8" w14:textId="72678B7E" w:rsidR="00283BC6" w:rsidRPr="002E5E38" w:rsidRDefault="00283BC6" w:rsidP="00102A9A">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6641C1EA" w14:textId="11495B6B" w:rsidR="00283BC6" w:rsidRPr="002E5E38" w:rsidRDefault="00283BC6" w:rsidP="00102A9A">
            <w:pPr>
              <w:pStyle w:val="Tableau10carCENTRE"/>
              <w:rPr>
                <w:lang w:val="en-GB"/>
              </w:rPr>
            </w:pPr>
          </w:p>
        </w:tc>
      </w:tr>
      <w:tr w:rsidR="00283BC6" w:rsidRPr="002E5E38" w14:paraId="1D1F2058" w14:textId="77777777" w:rsidTr="00283BC6">
        <w:trPr>
          <w:trHeight w:val="256"/>
          <w:jc w:val="center"/>
        </w:trPr>
        <w:tc>
          <w:tcPr>
            <w:tcW w:w="548" w:type="dxa"/>
            <w:gridSpan w:val="2"/>
            <w:tcBorders>
              <w:top w:val="nil"/>
              <w:left w:val="single" w:sz="4" w:space="0" w:color="auto"/>
              <w:bottom w:val="single" w:sz="4" w:space="0" w:color="auto"/>
              <w:right w:val="nil"/>
            </w:tcBorders>
            <w:noWrap/>
            <w:vAlign w:val="center"/>
          </w:tcPr>
          <w:p w14:paraId="716B2815" w14:textId="77777777" w:rsidR="00283BC6" w:rsidRPr="002E5E38" w:rsidRDefault="00283BC6" w:rsidP="00102A9A">
            <w:pPr>
              <w:pStyle w:val="Tableau10carCENTRE"/>
              <w:rPr>
                <w:lang w:val="en-GB"/>
              </w:rPr>
            </w:pPr>
            <w:r w:rsidRPr="002E5E38">
              <w:rPr>
                <w:lang w:val="en-GB"/>
              </w:rPr>
              <w:t>05</w:t>
            </w:r>
          </w:p>
        </w:tc>
        <w:tc>
          <w:tcPr>
            <w:tcW w:w="2482" w:type="dxa"/>
            <w:tcBorders>
              <w:top w:val="nil"/>
              <w:left w:val="single" w:sz="4" w:space="0" w:color="auto"/>
              <w:bottom w:val="single" w:sz="4" w:space="0" w:color="auto"/>
              <w:right w:val="single" w:sz="4" w:space="0" w:color="auto"/>
            </w:tcBorders>
            <w:noWrap/>
            <w:vAlign w:val="center"/>
          </w:tcPr>
          <w:p w14:paraId="36ED92B5" w14:textId="77777777" w:rsidR="00283BC6" w:rsidRPr="002E5E38" w:rsidRDefault="00283BC6" w:rsidP="00102A9A">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532204F1" w14:textId="77777777" w:rsidR="00283BC6" w:rsidRPr="002E5E38" w:rsidRDefault="00283BC6" w:rsidP="00102A9A">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5B246D90" w14:textId="77777777" w:rsidR="00283BC6" w:rsidRPr="002E5E38" w:rsidRDefault="00283BC6" w:rsidP="00102A9A">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5A4BB138" w14:textId="640394D2" w:rsidR="00283BC6" w:rsidRPr="002E5E38" w:rsidRDefault="00283BC6" w:rsidP="0098196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6EFD9D09" w14:textId="1F4C7ECC" w:rsidR="00283BC6" w:rsidRPr="002E5E38" w:rsidRDefault="00283BC6" w:rsidP="00FA1F06">
            <w:pPr>
              <w:pStyle w:val="Tableau10carCENTRE"/>
              <w:jc w:val="left"/>
              <w:rPr>
                <w:lang w:val="en-GB"/>
              </w:rPr>
            </w:pPr>
            <w:r w:rsidRPr="002E5E38">
              <w:rPr>
                <w:lang w:val="en-GB"/>
              </w:rPr>
              <w:t> </w:t>
            </w:r>
          </w:p>
        </w:tc>
        <w:tc>
          <w:tcPr>
            <w:tcW w:w="2302" w:type="dxa"/>
            <w:tcBorders>
              <w:top w:val="nil"/>
              <w:left w:val="nil"/>
              <w:bottom w:val="single" w:sz="4" w:space="0" w:color="auto"/>
              <w:right w:val="single" w:sz="4" w:space="0" w:color="auto"/>
            </w:tcBorders>
          </w:tcPr>
          <w:p w14:paraId="70FF341A" w14:textId="77777777" w:rsidR="00283BC6" w:rsidRPr="002E5E38" w:rsidRDefault="00283BC6" w:rsidP="00102A9A">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4877EF70" w14:textId="27EAAD18" w:rsidR="00283BC6" w:rsidRPr="002E5E38" w:rsidRDefault="00283BC6" w:rsidP="00102A9A">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47DA4F40" w14:textId="56EC7601" w:rsidR="00283BC6" w:rsidRPr="002E5E38" w:rsidRDefault="00283BC6" w:rsidP="00102A9A">
            <w:pPr>
              <w:pStyle w:val="Tableau10carCENTRE"/>
              <w:rPr>
                <w:lang w:val="en-GB"/>
              </w:rPr>
            </w:pPr>
          </w:p>
        </w:tc>
      </w:tr>
      <w:tr w:rsidR="00283BC6" w:rsidRPr="002E5E38" w14:paraId="5994F7AC" w14:textId="77777777" w:rsidTr="00283BC6">
        <w:trPr>
          <w:gridBefore w:val="1"/>
          <w:wBefore w:w="6" w:type="dxa"/>
          <w:trHeight w:val="256"/>
          <w:jc w:val="center"/>
        </w:trPr>
        <w:tc>
          <w:tcPr>
            <w:tcW w:w="542" w:type="dxa"/>
            <w:tcBorders>
              <w:top w:val="nil"/>
              <w:left w:val="single" w:sz="4" w:space="0" w:color="auto"/>
              <w:bottom w:val="single" w:sz="4" w:space="0" w:color="auto"/>
              <w:right w:val="nil"/>
            </w:tcBorders>
            <w:noWrap/>
            <w:vAlign w:val="center"/>
          </w:tcPr>
          <w:p w14:paraId="4E289E7E" w14:textId="77777777" w:rsidR="00283BC6" w:rsidRPr="002E5E38" w:rsidRDefault="00283BC6" w:rsidP="00FA1F06">
            <w:pPr>
              <w:pStyle w:val="Tableau10carCENTRE"/>
              <w:rPr>
                <w:lang w:val="en-GB"/>
              </w:rPr>
            </w:pPr>
            <w:r w:rsidRPr="002E5E38">
              <w:rPr>
                <w:lang w:val="en-GB"/>
              </w:rPr>
              <w:t>06</w:t>
            </w:r>
          </w:p>
        </w:tc>
        <w:tc>
          <w:tcPr>
            <w:tcW w:w="2482" w:type="dxa"/>
            <w:tcBorders>
              <w:top w:val="nil"/>
              <w:left w:val="single" w:sz="4" w:space="0" w:color="auto"/>
              <w:bottom w:val="single" w:sz="4" w:space="0" w:color="auto"/>
              <w:right w:val="single" w:sz="4" w:space="0" w:color="auto"/>
            </w:tcBorders>
            <w:noWrap/>
            <w:vAlign w:val="center"/>
          </w:tcPr>
          <w:p w14:paraId="07552F67" w14:textId="77777777" w:rsidR="00283BC6" w:rsidRPr="002E5E38" w:rsidRDefault="00283BC6" w:rsidP="00FA1F06">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6A083DE9" w14:textId="77777777" w:rsidR="00283BC6" w:rsidRPr="002E5E38" w:rsidRDefault="00283BC6" w:rsidP="00FA1F06">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593BF606" w14:textId="77777777" w:rsidR="00283BC6" w:rsidRPr="002E5E38" w:rsidRDefault="00283BC6" w:rsidP="00FA1F06">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5B15B6C4" w14:textId="6EBA7466" w:rsidR="00283BC6" w:rsidRPr="002E5E38" w:rsidRDefault="00283BC6" w:rsidP="0098196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17F0DCDF" w14:textId="59473214"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5FA8FB72" w14:textId="77777777" w:rsidR="00283BC6" w:rsidRPr="002E5E38" w:rsidRDefault="00283BC6" w:rsidP="00FA1F06">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1B0D8A8F" w14:textId="097EC71B" w:rsidR="00283BC6" w:rsidRPr="002E5E38" w:rsidRDefault="00283BC6" w:rsidP="00FA1F06">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144C98F7" w14:textId="3C2964D1" w:rsidR="00283BC6" w:rsidRPr="002E5E38" w:rsidRDefault="00283BC6" w:rsidP="00FA1F06">
            <w:pPr>
              <w:pStyle w:val="Tableau10carCENTRE"/>
              <w:rPr>
                <w:lang w:val="en-GB"/>
              </w:rPr>
            </w:pPr>
          </w:p>
        </w:tc>
      </w:tr>
      <w:tr w:rsidR="00283BC6" w:rsidRPr="002E5E38" w14:paraId="1330D21D" w14:textId="77777777" w:rsidTr="00283BC6">
        <w:trPr>
          <w:gridBefore w:val="1"/>
          <w:wBefore w:w="6" w:type="dxa"/>
          <w:trHeight w:val="256"/>
          <w:jc w:val="center"/>
        </w:trPr>
        <w:tc>
          <w:tcPr>
            <w:tcW w:w="542" w:type="dxa"/>
            <w:tcBorders>
              <w:top w:val="nil"/>
              <w:left w:val="single" w:sz="4" w:space="0" w:color="auto"/>
              <w:bottom w:val="single" w:sz="4" w:space="0" w:color="auto"/>
              <w:right w:val="nil"/>
            </w:tcBorders>
            <w:noWrap/>
            <w:vAlign w:val="center"/>
          </w:tcPr>
          <w:p w14:paraId="42EE6750" w14:textId="77777777" w:rsidR="00283BC6" w:rsidRPr="002E5E38" w:rsidRDefault="00283BC6" w:rsidP="00FA1F06">
            <w:pPr>
              <w:pStyle w:val="Tableau10carCENTRE"/>
              <w:rPr>
                <w:lang w:val="en-GB"/>
              </w:rPr>
            </w:pPr>
            <w:r w:rsidRPr="002E5E38">
              <w:rPr>
                <w:lang w:val="en-GB"/>
              </w:rPr>
              <w:t>07</w:t>
            </w:r>
          </w:p>
        </w:tc>
        <w:tc>
          <w:tcPr>
            <w:tcW w:w="2482" w:type="dxa"/>
            <w:tcBorders>
              <w:top w:val="nil"/>
              <w:left w:val="single" w:sz="4" w:space="0" w:color="auto"/>
              <w:bottom w:val="single" w:sz="4" w:space="0" w:color="auto"/>
              <w:right w:val="single" w:sz="4" w:space="0" w:color="auto"/>
            </w:tcBorders>
            <w:noWrap/>
            <w:vAlign w:val="center"/>
          </w:tcPr>
          <w:p w14:paraId="4EFE3C22" w14:textId="77777777" w:rsidR="00283BC6" w:rsidRPr="002E5E38" w:rsidRDefault="00283BC6" w:rsidP="00FA1F06">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0A55B68D" w14:textId="77777777" w:rsidR="00283BC6" w:rsidRPr="002E5E38" w:rsidRDefault="00283BC6" w:rsidP="00FA1F06">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1548FCAB" w14:textId="77777777" w:rsidR="00283BC6" w:rsidRPr="002E5E38" w:rsidRDefault="00283BC6" w:rsidP="00FA1F06">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446B45E0" w14:textId="07945AE1" w:rsidR="00283BC6" w:rsidRPr="002E5E38" w:rsidRDefault="00283BC6" w:rsidP="0098196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43F85BE9" w14:textId="354E95A3"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0D269ED8" w14:textId="77777777" w:rsidR="00283BC6" w:rsidRPr="002E5E38" w:rsidRDefault="00283BC6" w:rsidP="00FA1F06">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39992205" w14:textId="70C33DCC" w:rsidR="00283BC6" w:rsidRPr="002E5E38" w:rsidRDefault="00283BC6" w:rsidP="00FA1F06">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1F7629DD" w14:textId="71894140" w:rsidR="00283BC6" w:rsidRPr="002E5E38" w:rsidRDefault="00283BC6" w:rsidP="00FA1F06">
            <w:pPr>
              <w:pStyle w:val="Tableau10carCENTRE"/>
              <w:rPr>
                <w:lang w:val="en-GB"/>
              </w:rPr>
            </w:pPr>
          </w:p>
        </w:tc>
      </w:tr>
      <w:tr w:rsidR="00283BC6" w:rsidRPr="002E5E38" w14:paraId="6654FBFB" w14:textId="77777777" w:rsidTr="00283BC6">
        <w:trPr>
          <w:gridBefore w:val="1"/>
          <w:wBefore w:w="6" w:type="dxa"/>
          <w:trHeight w:val="256"/>
          <w:jc w:val="center"/>
        </w:trPr>
        <w:tc>
          <w:tcPr>
            <w:tcW w:w="542" w:type="dxa"/>
            <w:tcBorders>
              <w:top w:val="nil"/>
              <w:left w:val="single" w:sz="4" w:space="0" w:color="auto"/>
              <w:bottom w:val="single" w:sz="4" w:space="0" w:color="auto"/>
              <w:right w:val="nil"/>
            </w:tcBorders>
            <w:noWrap/>
            <w:vAlign w:val="center"/>
          </w:tcPr>
          <w:p w14:paraId="52F9594F" w14:textId="77777777" w:rsidR="00283BC6" w:rsidRPr="002E5E38" w:rsidRDefault="00283BC6" w:rsidP="00FA1F06">
            <w:pPr>
              <w:pStyle w:val="Tableau10carCENTRE"/>
              <w:rPr>
                <w:lang w:val="en-GB"/>
              </w:rPr>
            </w:pPr>
            <w:r w:rsidRPr="002E5E38">
              <w:rPr>
                <w:lang w:val="en-GB"/>
              </w:rPr>
              <w:t>08</w:t>
            </w:r>
          </w:p>
        </w:tc>
        <w:tc>
          <w:tcPr>
            <w:tcW w:w="2482" w:type="dxa"/>
            <w:tcBorders>
              <w:top w:val="nil"/>
              <w:left w:val="single" w:sz="4" w:space="0" w:color="auto"/>
              <w:bottom w:val="single" w:sz="4" w:space="0" w:color="auto"/>
              <w:right w:val="single" w:sz="4" w:space="0" w:color="auto"/>
            </w:tcBorders>
            <w:noWrap/>
            <w:vAlign w:val="center"/>
          </w:tcPr>
          <w:p w14:paraId="42E3FD12" w14:textId="77777777" w:rsidR="00283BC6" w:rsidRPr="002E5E38" w:rsidRDefault="00283BC6" w:rsidP="00FA1F06">
            <w:pPr>
              <w:pStyle w:val="Tableau10carCENTRE"/>
              <w:rPr>
                <w:lang w:val="en-GB"/>
              </w:rPr>
            </w:pPr>
            <w:r w:rsidRPr="002E5E38">
              <w:rPr>
                <w:lang w:val="en-GB"/>
              </w:rPr>
              <w:t> </w:t>
            </w:r>
          </w:p>
        </w:tc>
        <w:tc>
          <w:tcPr>
            <w:tcW w:w="496" w:type="dxa"/>
            <w:tcBorders>
              <w:top w:val="nil"/>
              <w:left w:val="nil"/>
              <w:bottom w:val="single" w:sz="4" w:space="0" w:color="auto"/>
              <w:right w:val="single" w:sz="4" w:space="0" w:color="auto"/>
            </w:tcBorders>
            <w:noWrap/>
            <w:vAlign w:val="center"/>
          </w:tcPr>
          <w:p w14:paraId="3F707F6B" w14:textId="77777777" w:rsidR="00283BC6" w:rsidRPr="002E5E38" w:rsidRDefault="00283BC6" w:rsidP="00FA1F06">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59D50A94" w14:textId="77777777" w:rsidR="00283BC6" w:rsidRPr="002E5E38" w:rsidRDefault="00283BC6" w:rsidP="00FA1F06">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73F849AA" w14:textId="69CB10AE" w:rsidR="00283BC6" w:rsidRPr="002E5E38" w:rsidRDefault="00283BC6" w:rsidP="0098196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7D20E157" w14:textId="710C41C9"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61B5601A" w14:textId="77777777" w:rsidR="00283BC6" w:rsidRPr="002E5E38" w:rsidRDefault="00283BC6" w:rsidP="00FA1F06">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19BD7EB9" w14:textId="1DA86EF5" w:rsidR="00283BC6" w:rsidRPr="002E5E38" w:rsidRDefault="00283BC6" w:rsidP="00FA1F06">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0874079E" w14:textId="42BAF7B4" w:rsidR="00283BC6" w:rsidRPr="002E5E38" w:rsidRDefault="00283BC6" w:rsidP="00FA1F06">
            <w:pPr>
              <w:pStyle w:val="Tableau10carCENTRE"/>
              <w:rPr>
                <w:lang w:val="en-GB"/>
              </w:rPr>
            </w:pPr>
          </w:p>
        </w:tc>
      </w:tr>
      <w:tr w:rsidR="00283BC6" w:rsidRPr="002E5E38" w14:paraId="6FD9FAA4" w14:textId="77777777" w:rsidTr="00283BC6">
        <w:trPr>
          <w:trHeight w:val="256"/>
          <w:jc w:val="center"/>
        </w:trPr>
        <w:tc>
          <w:tcPr>
            <w:tcW w:w="548" w:type="dxa"/>
            <w:gridSpan w:val="2"/>
            <w:tcBorders>
              <w:top w:val="nil"/>
              <w:left w:val="single" w:sz="4" w:space="0" w:color="auto"/>
              <w:bottom w:val="single" w:sz="4" w:space="0" w:color="auto"/>
              <w:right w:val="nil"/>
            </w:tcBorders>
            <w:noWrap/>
            <w:vAlign w:val="center"/>
          </w:tcPr>
          <w:p w14:paraId="6553C63D" w14:textId="77777777" w:rsidR="00283BC6" w:rsidRPr="002E5E38" w:rsidRDefault="00283BC6" w:rsidP="00FA1F06">
            <w:pPr>
              <w:pStyle w:val="Tableau10carCENTRE"/>
              <w:rPr>
                <w:lang w:val="en-GB"/>
              </w:rPr>
            </w:pPr>
            <w:r w:rsidRPr="002E5E38">
              <w:rPr>
                <w:lang w:val="en-GB"/>
              </w:rPr>
              <w:t>09</w:t>
            </w:r>
          </w:p>
        </w:tc>
        <w:tc>
          <w:tcPr>
            <w:tcW w:w="2482" w:type="dxa"/>
            <w:tcBorders>
              <w:top w:val="nil"/>
              <w:left w:val="single" w:sz="4" w:space="0" w:color="auto"/>
              <w:bottom w:val="single" w:sz="4" w:space="0" w:color="auto"/>
              <w:right w:val="single" w:sz="4" w:space="0" w:color="auto"/>
            </w:tcBorders>
            <w:noWrap/>
            <w:vAlign w:val="center"/>
          </w:tcPr>
          <w:p w14:paraId="59E90E3D" w14:textId="77777777" w:rsidR="00283BC6" w:rsidRPr="002E5E38" w:rsidRDefault="00283BC6" w:rsidP="00FA1F06">
            <w:pPr>
              <w:pStyle w:val="Tableau10carCENTRE"/>
              <w:rPr>
                <w:lang w:val="en-GB"/>
              </w:rPr>
            </w:pPr>
          </w:p>
        </w:tc>
        <w:tc>
          <w:tcPr>
            <w:tcW w:w="496" w:type="dxa"/>
            <w:tcBorders>
              <w:top w:val="nil"/>
              <w:left w:val="nil"/>
              <w:bottom w:val="single" w:sz="4" w:space="0" w:color="auto"/>
              <w:right w:val="single" w:sz="4" w:space="0" w:color="auto"/>
            </w:tcBorders>
            <w:noWrap/>
            <w:vAlign w:val="center"/>
          </w:tcPr>
          <w:p w14:paraId="5CD43292" w14:textId="77777777" w:rsidR="00283BC6" w:rsidRPr="002E5E38" w:rsidRDefault="00283BC6" w:rsidP="00FA1F06">
            <w:pPr>
              <w:pStyle w:val="Tableau10carCENTRE"/>
              <w:rPr>
                <w:lang w:val="en-GB"/>
              </w:rPr>
            </w:pPr>
            <w:r w:rsidRPr="002E5E38">
              <w:rPr>
                <w:lang w:val="en-GB"/>
              </w:rPr>
              <w:t> </w:t>
            </w:r>
          </w:p>
        </w:tc>
        <w:tc>
          <w:tcPr>
            <w:tcW w:w="803" w:type="dxa"/>
            <w:tcBorders>
              <w:top w:val="nil"/>
              <w:left w:val="nil"/>
              <w:bottom w:val="single" w:sz="4" w:space="0" w:color="auto"/>
              <w:right w:val="single" w:sz="4" w:space="0" w:color="auto"/>
            </w:tcBorders>
            <w:noWrap/>
            <w:vAlign w:val="center"/>
          </w:tcPr>
          <w:p w14:paraId="53A4E0E8" w14:textId="77777777" w:rsidR="00283BC6" w:rsidRPr="002E5E38" w:rsidRDefault="00283BC6" w:rsidP="00FA1F06">
            <w:pPr>
              <w:pStyle w:val="Tableau10carCENTRE"/>
              <w:rPr>
                <w:lang w:val="en-GB"/>
              </w:rPr>
            </w:pPr>
            <w:r w:rsidRPr="002E5E38">
              <w:rPr>
                <w:lang w:val="en-GB"/>
              </w:rPr>
              <w:t> </w:t>
            </w:r>
          </w:p>
        </w:tc>
        <w:tc>
          <w:tcPr>
            <w:tcW w:w="1253" w:type="dxa"/>
            <w:tcBorders>
              <w:top w:val="nil"/>
              <w:left w:val="nil"/>
              <w:bottom w:val="single" w:sz="4" w:space="0" w:color="auto"/>
              <w:right w:val="single" w:sz="8" w:space="0" w:color="auto"/>
            </w:tcBorders>
            <w:noWrap/>
            <w:vAlign w:val="center"/>
          </w:tcPr>
          <w:p w14:paraId="13917255" w14:textId="07E8866A" w:rsidR="00283BC6" w:rsidRPr="002E5E38" w:rsidRDefault="00283BC6" w:rsidP="00981966">
            <w:pPr>
              <w:pStyle w:val="Tableau10carCENTRE"/>
              <w:rPr>
                <w:lang w:val="en-GB"/>
              </w:rPr>
            </w:pPr>
            <w:r w:rsidRPr="002E5E38">
              <w:rPr>
                <w:lang w:val="en-GB"/>
              </w:rPr>
              <w:t> </w:t>
            </w:r>
          </w:p>
        </w:tc>
        <w:tc>
          <w:tcPr>
            <w:tcW w:w="1524" w:type="dxa"/>
            <w:tcBorders>
              <w:top w:val="nil"/>
              <w:left w:val="single" w:sz="8" w:space="0" w:color="auto"/>
              <w:bottom w:val="single" w:sz="4" w:space="0" w:color="auto"/>
              <w:right w:val="single" w:sz="4" w:space="0" w:color="auto"/>
            </w:tcBorders>
            <w:noWrap/>
            <w:vAlign w:val="center"/>
          </w:tcPr>
          <w:p w14:paraId="075D1AD6" w14:textId="5AEDEF24" w:rsidR="00283BC6" w:rsidRPr="002E5E38" w:rsidRDefault="00283BC6" w:rsidP="00FA1F06">
            <w:pPr>
              <w:pStyle w:val="Tableau10carCENTRE"/>
              <w:rPr>
                <w:lang w:val="en-GB"/>
              </w:rPr>
            </w:pPr>
            <w:r w:rsidRPr="002E5E38">
              <w:rPr>
                <w:lang w:val="en-GB"/>
              </w:rPr>
              <w:t>  </w:t>
            </w:r>
          </w:p>
        </w:tc>
        <w:tc>
          <w:tcPr>
            <w:tcW w:w="2302" w:type="dxa"/>
            <w:tcBorders>
              <w:top w:val="nil"/>
              <w:left w:val="nil"/>
              <w:bottom w:val="single" w:sz="4" w:space="0" w:color="auto"/>
              <w:right w:val="single" w:sz="4" w:space="0" w:color="auto"/>
            </w:tcBorders>
          </w:tcPr>
          <w:p w14:paraId="30DD0AFF" w14:textId="77777777" w:rsidR="00283BC6" w:rsidRPr="002E5E38" w:rsidRDefault="00283BC6" w:rsidP="00FA1F06">
            <w:pPr>
              <w:pStyle w:val="Tableau10carCENTRE"/>
              <w:rPr>
                <w:lang w:val="en-GB"/>
              </w:rPr>
            </w:pPr>
          </w:p>
        </w:tc>
        <w:tc>
          <w:tcPr>
            <w:tcW w:w="2302" w:type="dxa"/>
            <w:tcBorders>
              <w:top w:val="nil"/>
              <w:left w:val="single" w:sz="4" w:space="0" w:color="auto"/>
              <w:bottom w:val="single" w:sz="4" w:space="0" w:color="auto"/>
              <w:right w:val="single" w:sz="4" w:space="0" w:color="auto"/>
            </w:tcBorders>
          </w:tcPr>
          <w:p w14:paraId="17C028D5" w14:textId="0634C102" w:rsidR="00283BC6" w:rsidRPr="002E5E38" w:rsidRDefault="00283BC6" w:rsidP="00FA1F06">
            <w:pPr>
              <w:pStyle w:val="Tableau10carCENTRE"/>
              <w:rPr>
                <w:lang w:val="en-GB"/>
              </w:rPr>
            </w:pPr>
          </w:p>
        </w:tc>
        <w:tc>
          <w:tcPr>
            <w:tcW w:w="2774" w:type="dxa"/>
            <w:tcBorders>
              <w:top w:val="nil"/>
              <w:left w:val="single" w:sz="4" w:space="0" w:color="auto"/>
              <w:bottom w:val="single" w:sz="4" w:space="0" w:color="auto"/>
              <w:right w:val="single" w:sz="4" w:space="0" w:color="auto"/>
            </w:tcBorders>
            <w:vAlign w:val="center"/>
          </w:tcPr>
          <w:p w14:paraId="085995F1" w14:textId="15B339E1" w:rsidR="00283BC6" w:rsidRPr="002E5E38" w:rsidRDefault="00283BC6" w:rsidP="00FA1F06">
            <w:pPr>
              <w:pStyle w:val="Tableau10carCENTRE"/>
              <w:rPr>
                <w:lang w:val="en-GB"/>
              </w:rPr>
            </w:pPr>
          </w:p>
        </w:tc>
      </w:tr>
      <w:tr w:rsidR="00283BC6" w:rsidRPr="002E5E38" w14:paraId="28633A00" w14:textId="77777777" w:rsidTr="00283BC6">
        <w:trPr>
          <w:trHeight w:val="256"/>
          <w:jc w:val="center"/>
        </w:trPr>
        <w:tc>
          <w:tcPr>
            <w:tcW w:w="548" w:type="dxa"/>
            <w:gridSpan w:val="2"/>
            <w:tcBorders>
              <w:top w:val="nil"/>
              <w:left w:val="single" w:sz="4" w:space="0" w:color="auto"/>
              <w:bottom w:val="single" w:sz="4" w:space="0" w:color="auto"/>
              <w:right w:val="nil"/>
            </w:tcBorders>
            <w:noWrap/>
            <w:vAlign w:val="center"/>
          </w:tcPr>
          <w:p w14:paraId="18715958" w14:textId="77777777" w:rsidR="00283BC6" w:rsidRPr="002E5E38" w:rsidRDefault="00283BC6" w:rsidP="00FA1F06">
            <w:pPr>
              <w:pStyle w:val="Tableau10carCENTRE"/>
            </w:pPr>
            <w:r w:rsidRPr="002E5E38">
              <w:t>10</w:t>
            </w:r>
          </w:p>
        </w:tc>
        <w:tc>
          <w:tcPr>
            <w:tcW w:w="2482" w:type="dxa"/>
            <w:tcBorders>
              <w:top w:val="nil"/>
              <w:left w:val="single" w:sz="4" w:space="0" w:color="auto"/>
              <w:bottom w:val="single" w:sz="4" w:space="0" w:color="auto"/>
              <w:right w:val="single" w:sz="4" w:space="0" w:color="auto"/>
            </w:tcBorders>
            <w:noWrap/>
            <w:vAlign w:val="center"/>
          </w:tcPr>
          <w:p w14:paraId="4F7D50DF" w14:textId="77777777" w:rsidR="00283BC6" w:rsidRPr="002E5E38" w:rsidRDefault="00283BC6" w:rsidP="00FA1F06">
            <w:pPr>
              <w:pStyle w:val="Tableau10carCENTRE"/>
            </w:pPr>
          </w:p>
        </w:tc>
        <w:tc>
          <w:tcPr>
            <w:tcW w:w="496" w:type="dxa"/>
            <w:tcBorders>
              <w:top w:val="nil"/>
              <w:left w:val="nil"/>
              <w:bottom w:val="single" w:sz="4" w:space="0" w:color="auto"/>
              <w:right w:val="single" w:sz="4" w:space="0" w:color="auto"/>
            </w:tcBorders>
            <w:noWrap/>
            <w:vAlign w:val="center"/>
          </w:tcPr>
          <w:p w14:paraId="159454EE" w14:textId="77777777" w:rsidR="00283BC6" w:rsidRPr="002E5E38" w:rsidRDefault="00283BC6" w:rsidP="00FA1F06">
            <w:pPr>
              <w:pStyle w:val="Tableau10carCENTRE"/>
            </w:pPr>
            <w:r w:rsidRPr="002E5E38">
              <w:t> </w:t>
            </w:r>
          </w:p>
        </w:tc>
        <w:tc>
          <w:tcPr>
            <w:tcW w:w="803" w:type="dxa"/>
            <w:tcBorders>
              <w:top w:val="nil"/>
              <w:left w:val="nil"/>
              <w:bottom w:val="single" w:sz="4" w:space="0" w:color="auto"/>
              <w:right w:val="single" w:sz="4" w:space="0" w:color="auto"/>
            </w:tcBorders>
            <w:noWrap/>
            <w:vAlign w:val="center"/>
          </w:tcPr>
          <w:p w14:paraId="768AE0BC" w14:textId="77777777" w:rsidR="00283BC6" w:rsidRPr="002E5E38" w:rsidRDefault="00283BC6" w:rsidP="00FA1F06">
            <w:pPr>
              <w:pStyle w:val="Tableau10carCENTRE"/>
            </w:pPr>
            <w:r w:rsidRPr="002E5E38">
              <w:t> </w:t>
            </w:r>
          </w:p>
        </w:tc>
        <w:tc>
          <w:tcPr>
            <w:tcW w:w="1253" w:type="dxa"/>
            <w:tcBorders>
              <w:top w:val="nil"/>
              <w:left w:val="nil"/>
              <w:bottom w:val="single" w:sz="4" w:space="0" w:color="auto"/>
              <w:right w:val="single" w:sz="8" w:space="0" w:color="auto"/>
            </w:tcBorders>
            <w:noWrap/>
            <w:vAlign w:val="center"/>
          </w:tcPr>
          <w:p w14:paraId="4F578436" w14:textId="24687FBB" w:rsidR="00283BC6" w:rsidRPr="002E5E38" w:rsidRDefault="00283BC6" w:rsidP="00981966">
            <w:pPr>
              <w:pStyle w:val="Tableau10carCENTRE"/>
            </w:pPr>
            <w:r w:rsidRPr="002E5E38">
              <w:t>  </w:t>
            </w:r>
          </w:p>
        </w:tc>
        <w:tc>
          <w:tcPr>
            <w:tcW w:w="1524" w:type="dxa"/>
            <w:tcBorders>
              <w:top w:val="nil"/>
              <w:left w:val="single" w:sz="8" w:space="0" w:color="auto"/>
              <w:bottom w:val="single" w:sz="4" w:space="0" w:color="auto"/>
              <w:right w:val="single" w:sz="4" w:space="0" w:color="auto"/>
            </w:tcBorders>
            <w:noWrap/>
            <w:vAlign w:val="center"/>
          </w:tcPr>
          <w:p w14:paraId="711DB183" w14:textId="3F2EE1FC" w:rsidR="00283BC6" w:rsidRPr="002E5E38" w:rsidRDefault="00283BC6" w:rsidP="00FA1F06">
            <w:pPr>
              <w:pStyle w:val="Tableau10carCENTRE"/>
              <w:jc w:val="left"/>
            </w:pPr>
            <w:r w:rsidRPr="002E5E38">
              <w:t>  </w:t>
            </w:r>
          </w:p>
        </w:tc>
        <w:tc>
          <w:tcPr>
            <w:tcW w:w="2302" w:type="dxa"/>
            <w:tcBorders>
              <w:top w:val="nil"/>
              <w:left w:val="nil"/>
              <w:bottom w:val="single" w:sz="4" w:space="0" w:color="auto"/>
              <w:right w:val="single" w:sz="4" w:space="0" w:color="auto"/>
            </w:tcBorders>
          </w:tcPr>
          <w:p w14:paraId="12F55B46" w14:textId="77777777" w:rsidR="00283BC6" w:rsidRPr="002E5E38" w:rsidRDefault="00283BC6" w:rsidP="00FA1F06">
            <w:pPr>
              <w:pStyle w:val="Tableau10carCENTRE"/>
            </w:pPr>
          </w:p>
        </w:tc>
        <w:tc>
          <w:tcPr>
            <w:tcW w:w="2302" w:type="dxa"/>
            <w:tcBorders>
              <w:top w:val="nil"/>
              <w:left w:val="single" w:sz="4" w:space="0" w:color="auto"/>
              <w:bottom w:val="single" w:sz="4" w:space="0" w:color="auto"/>
              <w:right w:val="single" w:sz="4" w:space="0" w:color="auto"/>
            </w:tcBorders>
          </w:tcPr>
          <w:p w14:paraId="7921047B" w14:textId="2AFBA4FE" w:rsidR="00283BC6" w:rsidRPr="002E5E38" w:rsidRDefault="00283BC6" w:rsidP="00FA1F06">
            <w:pPr>
              <w:pStyle w:val="Tableau10carCENTRE"/>
            </w:pPr>
          </w:p>
        </w:tc>
        <w:tc>
          <w:tcPr>
            <w:tcW w:w="2774" w:type="dxa"/>
            <w:tcBorders>
              <w:top w:val="nil"/>
              <w:left w:val="single" w:sz="4" w:space="0" w:color="auto"/>
              <w:bottom w:val="single" w:sz="4" w:space="0" w:color="auto"/>
              <w:right w:val="single" w:sz="4" w:space="0" w:color="auto"/>
            </w:tcBorders>
            <w:vAlign w:val="center"/>
          </w:tcPr>
          <w:p w14:paraId="2528C6E6" w14:textId="41EB40C8" w:rsidR="00283BC6" w:rsidRPr="002E5E38" w:rsidRDefault="00283BC6" w:rsidP="00FA1F06">
            <w:pPr>
              <w:pStyle w:val="Tableau10carCENTRE"/>
            </w:pPr>
          </w:p>
        </w:tc>
      </w:tr>
    </w:tbl>
    <w:p w14:paraId="307F6A14" w14:textId="061D9ED4" w:rsidR="00182C14" w:rsidRDefault="006F5FF4" w:rsidP="00B3720F">
      <w:pPr>
        <w:ind w:left="708" w:firstLine="708"/>
        <w:rPr>
          <w:b/>
          <w:bCs/>
          <w:sz w:val="16"/>
          <w:szCs w:val="16"/>
        </w:rPr>
      </w:pPr>
      <w:r w:rsidRPr="006969F3">
        <w:rPr>
          <w:b/>
          <w:bCs/>
          <w:sz w:val="16"/>
          <w:szCs w:val="16"/>
        </w:rPr>
        <w:t>1</w:t>
      </w:r>
      <w:r w:rsidR="00182C14">
        <w:rPr>
          <w:b/>
          <w:bCs/>
          <w:sz w:val="16"/>
          <w:szCs w:val="16"/>
        </w:rPr>
        <w:t>*</w:t>
      </w:r>
      <w:r w:rsidR="00A73FAE" w:rsidRPr="006969F3">
        <w:rPr>
          <w:b/>
          <w:bCs/>
          <w:sz w:val="16"/>
          <w:szCs w:val="16"/>
        </w:rPr>
        <w:t xml:space="preserve"> Codes</w:t>
      </w:r>
      <w:r w:rsidR="00092800">
        <w:rPr>
          <w:sz w:val="16"/>
          <w:szCs w:val="16"/>
        </w:rPr>
        <w:t> </w:t>
      </w:r>
      <w:r w:rsidR="00092800">
        <w:rPr>
          <w:b/>
          <w:bCs/>
          <w:sz w:val="16"/>
          <w:szCs w:val="16"/>
        </w:rPr>
        <w:t xml:space="preserve">: voir grille équipement </w:t>
      </w:r>
      <w:r w:rsidR="00092800" w:rsidRPr="00F0581E">
        <w:rPr>
          <w:b/>
          <w:bCs/>
          <w:sz w:val="16"/>
          <w:szCs w:val="16"/>
        </w:rPr>
        <w:t>agricole</w:t>
      </w:r>
    </w:p>
    <w:p w14:paraId="4B1EFB2B" w14:textId="66868E10" w:rsidR="00182C14" w:rsidRDefault="00182C14" w:rsidP="00182C14">
      <w:pPr>
        <w:pStyle w:val="Normal8"/>
        <w:rPr>
          <w:szCs w:val="16"/>
        </w:rPr>
      </w:pPr>
      <w:r>
        <w:rPr>
          <w:b/>
          <w:szCs w:val="16"/>
        </w:rPr>
        <w:t xml:space="preserve">                                   2*</w:t>
      </w:r>
      <w:r>
        <w:rPr>
          <w:szCs w:val="16"/>
        </w:rPr>
        <w:t xml:space="preserve"> Prix : donner le prix à l’achat et s’il s’agit d’un héritage ou don, mettre zéro</w:t>
      </w:r>
    </w:p>
    <w:p w14:paraId="5304F725" w14:textId="387DCBA7" w:rsidR="00182C14" w:rsidRDefault="00182C14" w:rsidP="00182C14">
      <w:pPr>
        <w:pStyle w:val="Normal8"/>
        <w:rPr>
          <w:szCs w:val="16"/>
        </w:rPr>
      </w:pPr>
      <w:r>
        <w:rPr>
          <w:szCs w:val="16"/>
        </w:rPr>
        <w:t xml:space="preserve">                                   </w:t>
      </w:r>
      <w:r>
        <w:rPr>
          <w:b/>
          <w:szCs w:val="16"/>
        </w:rPr>
        <w:t>3</w:t>
      </w:r>
      <w:r>
        <w:rPr>
          <w:szCs w:val="16"/>
        </w:rPr>
        <w:t>* Origine des fonds : 1=accumulé par l’activité agricole ; 2= emprunt ; 3= apport provenant d’une autre activité ; 4 = autre</w:t>
      </w:r>
    </w:p>
    <w:p w14:paraId="131C1C0D" w14:textId="2B4FD3DC" w:rsidR="00377A08" w:rsidRPr="00F0581E" w:rsidRDefault="00F0581E" w:rsidP="00B3720F">
      <w:pPr>
        <w:ind w:left="708" w:firstLine="708"/>
        <w:rPr>
          <w:sz w:val="16"/>
          <w:szCs w:val="16"/>
        </w:rPr>
      </w:pPr>
      <w:r w:rsidRPr="00F0581E">
        <w:rPr>
          <w:b/>
          <w:bCs/>
          <w:sz w:val="16"/>
          <w:szCs w:val="16"/>
        </w:rPr>
        <w:t xml:space="preserve">  </w:t>
      </w:r>
    </w:p>
    <w:p w14:paraId="09711808" w14:textId="77777777" w:rsidR="00015CFA" w:rsidRDefault="00015CFA" w:rsidP="00015CFA">
      <w:pPr>
        <w:pStyle w:val="Titre4"/>
        <w:tabs>
          <w:tab w:val="left" w:pos="6735"/>
        </w:tabs>
        <w:rPr>
          <w:b w:val="0"/>
          <w:bCs w:val="0"/>
          <w:szCs w:val="20"/>
        </w:rPr>
      </w:pPr>
    </w:p>
    <w:p w14:paraId="7F6D2D34" w14:textId="4638C11C" w:rsidR="00015CFA" w:rsidRDefault="007D3E5C" w:rsidP="00ED16C5">
      <w:pPr>
        <w:pStyle w:val="Titre2"/>
      </w:pPr>
      <w:bookmarkStart w:id="18" w:name="_Toc22894243"/>
      <w:r w:rsidRPr="006F5FF4">
        <w:t>C</w:t>
      </w:r>
      <w:r w:rsidR="000D4457" w:rsidRPr="006F5FF4">
        <w:t>2</w:t>
      </w:r>
      <w:r w:rsidR="00BA1AD9" w:rsidRPr="006F5FF4">
        <w:t>)</w:t>
      </w:r>
      <w:r w:rsidR="00015CFA">
        <w:t xml:space="preserve"> </w:t>
      </w:r>
      <w:r w:rsidR="00015CFA" w:rsidRPr="004F3C8C">
        <w:t>Vente, don ou perte de matériels et équipements au cours des 5 dernières années</w:t>
      </w:r>
      <w:r w:rsidR="00ED16C5">
        <w:t xml:space="preserve"> ?     </w:t>
      </w:r>
      <w:r w:rsidR="00015CFA">
        <w:t>I</w:t>
      </w:r>
      <w:r w:rsidR="00015CFA" w:rsidRPr="004A6717">
        <w:rPr>
          <w:highlight w:val="lightGray"/>
        </w:rPr>
        <w:t>___</w:t>
      </w:r>
      <w:r w:rsidR="00015CFA">
        <w:t>I</w:t>
      </w:r>
      <w:r w:rsidR="00ED16C5">
        <w:t xml:space="preserve">  </w:t>
      </w:r>
      <w:r w:rsidR="00015CFA">
        <w:t xml:space="preserve"> 0=Non 1=Oui </w:t>
      </w:r>
      <w:r w:rsidR="00ED16C5">
        <w:tab/>
      </w:r>
      <w:r w:rsidR="00ED16C5">
        <w:tab/>
      </w:r>
      <w:r w:rsidR="00ED16C5">
        <w:tab/>
      </w:r>
      <w:r w:rsidR="00015CFA">
        <w:t>Si oui tableau ci-dessous</w:t>
      </w:r>
      <w:bookmarkEnd w:id="18"/>
    </w:p>
    <w:p w14:paraId="0A55359A" w14:textId="77777777" w:rsidR="00CC09D0" w:rsidRPr="00CC09D0" w:rsidRDefault="00CC09D0" w:rsidP="00CC09D0"/>
    <w:tbl>
      <w:tblPr>
        <w:tblW w:w="14322" w:type="dxa"/>
        <w:tblInd w:w="-5" w:type="dxa"/>
        <w:tblLayout w:type="fixed"/>
        <w:tblCellMar>
          <w:left w:w="0" w:type="dxa"/>
          <w:right w:w="0" w:type="dxa"/>
        </w:tblCellMar>
        <w:tblLook w:val="0000" w:firstRow="0" w:lastRow="0" w:firstColumn="0" w:lastColumn="0" w:noHBand="0" w:noVBand="0"/>
      </w:tblPr>
      <w:tblGrid>
        <w:gridCol w:w="1018"/>
        <w:gridCol w:w="3821"/>
        <w:gridCol w:w="981"/>
        <w:gridCol w:w="1091"/>
        <w:gridCol w:w="1669"/>
        <w:gridCol w:w="1299"/>
        <w:gridCol w:w="1484"/>
        <w:gridCol w:w="2959"/>
      </w:tblGrid>
      <w:tr w:rsidR="00E76650" w:rsidRPr="002E5E38" w14:paraId="27CAA606" w14:textId="77777777" w:rsidTr="005F5B81">
        <w:trPr>
          <w:trHeight w:val="162"/>
        </w:trPr>
        <w:tc>
          <w:tcPr>
            <w:tcW w:w="1018" w:type="dxa"/>
            <w:tcBorders>
              <w:top w:val="single" w:sz="4" w:space="0" w:color="auto"/>
              <w:left w:val="single" w:sz="4" w:space="0" w:color="auto"/>
              <w:right w:val="single" w:sz="4" w:space="0" w:color="auto"/>
            </w:tcBorders>
            <w:noWrap/>
            <w:vAlign w:val="bottom"/>
          </w:tcPr>
          <w:p w14:paraId="1A6C14E3" w14:textId="77777777" w:rsidR="00E76650" w:rsidRPr="002E5E38" w:rsidRDefault="00E76650" w:rsidP="00F33AFD">
            <w:pPr>
              <w:pStyle w:val="Tableau10carCENTRE"/>
            </w:pPr>
            <w:proofErr w:type="spellStart"/>
            <w:r w:rsidRPr="002E5E38">
              <w:t>Num</w:t>
            </w:r>
            <w:proofErr w:type="spellEnd"/>
          </w:p>
        </w:tc>
        <w:tc>
          <w:tcPr>
            <w:tcW w:w="3821" w:type="dxa"/>
            <w:tcBorders>
              <w:top w:val="single" w:sz="4" w:space="0" w:color="auto"/>
              <w:left w:val="nil"/>
              <w:right w:val="single" w:sz="4" w:space="0" w:color="auto"/>
            </w:tcBorders>
            <w:noWrap/>
            <w:vAlign w:val="bottom"/>
          </w:tcPr>
          <w:p w14:paraId="3F69F8A5" w14:textId="77777777" w:rsidR="00E76650" w:rsidRPr="002E5E38" w:rsidRDefault="00E76650" w:rsidP="00F33AFD">
            <w:pPr>
              <w:pStyle w:val="Tableau10carCENTRE"/>
            </w:pPr>
            <w:r w:rsidRPr="002E5E38">
              <w:t>Nom</w:t>
            </w:r>
          </w:p>
        </w:tc>
        <w:tc>
          <w:tcPr>
            <w:tcW w:w="981" w:type="dxa"/>
            <w:tcBorders>
              <w:top w:val="single" w:sz="4" w:space="0" w:color="auto"/>
              <w:left w:val="nil"/>
              <w:right w:val="single" w:sz="4" w:space="0" w:color="auto"/>
            </w:tcBorders>
            <w:noWrap/>
            <w:vAlign w:val="bottom"/>
          </w:tcPr>
          <w:p w14:paraId="5F74A3E9" w14:textId="77777777" w:rsidR="00E76650" w:rsidRPr="002E5E38" w:rsidRDefault="00E76650" w:rsidP="00F33AFD">
            <w:pPr>
              <w:pStyle w:val="Tableau10carCENTRE"/>
            </w:pPr>
            <w:r w:rsidRPr="002E5E38">
              <w:t>Code</w:t>
            </w:r>
          </w:p>
        </w:tc>
        <w:tc>
          <w:tcPr>
            <w:tcW w:w="1091" w:type="dxa"/>
            <w:tcBorders>
              <w:top w:val="single" w:sz="4" w:space="0" w:color="auto"/>
              <w:left w:val="nil"/>
              <w:right w:val="single" w:sz="4" w:space="0" w:color="auto"/>
            </w:tcBorders>
            <w:noWrap/>
            <w:vAlign w:val="bottom"/>
          </w:tcPr>
          <w:p w14:paraId="18C116E9" w14:textId="77777777" w:rsidR="00E76650" w:rsidRPr="002E5E38" w:rsidRDefault="00E76650" w:rsidP="00F33AFD">
            <w:pPr>
              <w:pStyle w:val="Tableau10carCENTRE"/>
            </w:pPr>
            <w:r w:rsidRPr="002E5E38">
              <w:t>Nombre </w:t>
            </w:r>
          </w:p>
        </w:tc>
        <w:tc>
          <w:tcPr>
            <w:tcW w:w="1669" w:type="dxa"/>
            <w:tcBorders>
              <w:top w:val="single" w:sz="4" w:space="0" w:color="auto"/>
              <w:left w:val="nil"/>
              <w:right w:val="single" w:sz="4" w:space="0" w:color="auto"/>
            </w:tcBorders>
          </w:tcPr>
          <w:p w14:paraId="7533F137" w14:textId="502A79C7" w:rsidR="00E76650" w:rsidRPr="002E5E38" w:rsidRDefault="00E76650" w:rsidP="00F33AFD">
            <w:pPr>
              <w:pStyle w:val="Tableau10carCENTRE"/>
            </w:pPr>
            <w:r>
              <w:t>Type</w:t>
            </w:r>
          </w:p>
        </w:tc>
        <w:tc>
          <w:tcPr>
            <w:tcW w:w="1299" w:type="dxa"/>
            <w:tcBorders>
              <w:top w:val="single" w:sz="4" w:space="0" w:color="auto"/>
              <w:left w:val="single" w:sz="4" w:space="0" w:color="auto"/>
              <w:right w:val="single" w:sz="4" w:space="0" w:color="auto"/>
            </w:tcBorders>
          </w:tcPr>
          <w:p w14:paraId="64B9AF3C" w14:textId="77777777" w:rsidR="00E76650" w:rsidRPr="002E5E38" w:rsidRDefault="00E76650" w:rsidP="00F33AFD">
            <w:pPr>
              <w:pStyle w:val="Tableau10carCENTRE"/>
            </w:pPr>
            <w:r>
              <w:t>Année</w:t>
            </w:r>
          </w:p>
        </w:tc>
        <w:tc>
          <w:tcPr>
            <w:tcW w:w="1484" w:type="dxa"/>
            <w:tcBorders>
              <w:top w:val="single" w:sz="4" w:space="0" w:color="auto"/>
              <w:left w:val="single" w:sz="4" w:space="0" w:color="auto"/>
              <w:right w:val="single" w:sz="4" w:space="0" w:color="auto"/>
            </w:tcBorders>
            <w:vAlign w:val="bottom"/>
          </w:tcPr>
          <w:p w14:paraId="42846C22" w14:textId="77777777" w:rsidR="00E76650" w:rsidRPr="002E5E38" w:rsidRDefault="00E76650" w:rsidP="00F33AFD">
            <w:pPr>
              <w:pStyle w:val="Tableau10carCENTRE"/>
            </w:pPr>
            <w:r w:rsidRPr="002E5E38">
              <w:t>Prix</w:t>
            </w:r>
          </w:p>
        </w:tc>
        <w:tc>
          <w:tcPr>
            <w:tcW w:w="2959" w:type="dxa"/>
            <w:tcBorders>
              <w:top w:val="single" w:sz="4" w:space="0" w:color="auto"/>
              <w:left w:val="nil"/>
              <w:right w:val="single" w:sz="4" w:space="0" w:color="auto"/>
            </w:tcBorders>
          </w:tcPr>
          <w:p w14:paraId="6061ECEA" w14:textId="77777777" w:rsidR="00E76650" w:rsidRPr="002E5E38" w:rsidRDefault="00E76650" w:rsidP="00F33AFD">
            <w:pPr>
              <w:pStyle w:val="Tableau10carCENTRE"/>
            </w:pPr>
            <w:r>
              <w:t>observations</w:t>
            </w:r>
          </w:p>
        </w:tc>
      </w:tr>
      <w:tr w:rsidR="00E76650" w:rsidRPr="002E5E38" w14:paraId="3A4C5AF7" w14:textId="77777777" w:rsidTr="005F5B81">
        <w:trPr>
          <w:trHeight w:val="162"/>
        </w:trPr>
        <w:tc>
          <w:tcPr>
            <w:tcW w:w="1018" w:type="dxa"/>
            <w:tcBorders>
              <w:left w:val="single" w:sz="4" w:space="0" w:color="auto"/>
              <w:bottom w:val="single" w:sz="4" w:space="0" w:color="auto"/>
              <w:right w:val="single" w:sz="4" w:space="0" w:color="auto"/>
            </w:tcBorders>
            <w:noWrap/>
          </w:tcPr>
          <w:p w14:paraId="245005EE" w14:textId="77777777" w:rsidR="00E76650" w:rsidRPr="002E5E38" w:rsidRDefault="00E76650" w:rsidP="00F33AFD">
            <w:pPr>
              <w:pStyle w:val="Tableau10carCENTRE"/>
            </w:pPr>
            <w:r w:rsidRPr="002E5E38">
              <w:t>Ordre</w:t>
            </w:r>
          </w:p>
        </w:tc>
        <w:tc>
          <w:tcPr>
            <w:tcW w:w="3821" w:type="dxa"/>
            <w:tcBorders>
              <w:left w:val="nil"/>
              <w:bottom w:val="single" w:sz="4" w:space="0" w:color="auto"/>
              <w:right w:val="single" w:sz="4" w:space="0" w:color="auto"/>
            </w:tcBorders>
            <w:noWrap/>
          </w:tcPr>
          <w:p w14:paraId="2D003575" w14:textId="77777777" w:rsidR="00E76650" w:rsidRPr="002E5E38" w:rsidRDefault="00E76650" w:rsidP="00F33AFD">
            <w:pPr>
              <w:pStyle w:val="Tableau10carCENTRE"/>
            </w:pPr>
            <w:r w:rsidRPr="002E5E38">
              <w:t>matériels ou équipements </w:t>
            </w:r>
          </w:p>
        </w:tc>
        <w:tc>
          <w:tcPr>
            <w:tcW w:w="981" w:type="dxa"/>
            <w:tcBorders>
              <w:left w:val="nil"/>
              <w:bottom w:val="single" w:sz="4" w:space="0" w:color="auto"/>
              <w:right w:val="single" w:sz="4" w:space="0" w:color="auto"/>
            </w:tcBorders>
            <w:noWrap/>
          </w:tcPr>
          <w:p w14:paraId="7C0F939B" w14:textId="62E512C0" w:rsidR="00E76650" w:rsidRPr="002E5E38" w:rsidRDefault="00E76650" w:rsidP="00F33AFD">
            <w:pPr>
              <w:pStyle w:val="Tableau10carCENTRE"/>
            </w:pPr>
            <w:r>
              <w:t>*1</w:t>
            </w:r>
          </w:p>
        </w:tc>
        <w:tc>
          <w:tcPr>
            <w:tcW w:w="1091" w:type="dxa"/>
            <w:tcBorders>
              <w:left w:val="nil"/>
              <w:bottom w:val="single" w:sz="4" w:space="0" w:color="auto"/>
              <w:right w:val="single" w:sz="4" w:space="0" w:color="auto"/>
            </w:tcBorders>
            <w:noWrap/>
          </w:tcPr>
          <w:p w14:paraId="7C9E93CC" w14:textId="77777777" w:rsidR="00E76650" w:rsidRPr="002E5E38" w:rsidRDefault="00E76650" w:rsidP="00F33AFD">
            <w:pPr>
              <w:pStyle w:val="Tableau10carCENTRE"/>
            </w:pPr>
          </w:p>
        </w:tc>
        <w:tc>
          <w:tcPr>
            <w:tcW w:w="1669" w:type="dxa"/>
            <w:tcBorders>
              <w:left w:val="nil"/>
              <w:bottom w:val="single" w:sz="4" w:space="0" w:color="auto"/>
              <w:right w:val="single" w:sz="4" w:space="0" w:color="auto"/>
            </w:tcBorders>
          </w:tcPr>
          <w:p w14:paraId="070661D1" w14:textId="70441307" w:rsidR="00E76650" w:rsidRPr="002E5E38" w:rsidRDefault="00182C14" w:rsidP="00F33AFD">
            <w:pPr>
              <w:pStyle w:val="Tableau10carCENTRE"/>
            </w:pPr>
            <w:r>
              <w:t>d’opération *2</w:t>
            </w:r>
          </w:p>
        </w:tc>
        <w:tc>
          <w:tcPr>
            <w:tcW w:w="1299" w:type="dxa"/>
            <w:tcBorders>
              <w:left w:val="single" w:sz="4" w:space="0" w:color="auto"/>
              <w:bottom w:val="single" w:sz="4" w:space="0" w:color="auto"/>
              <w:right w:val="single" w:sz="4" w:space="0" w:color="auto"/>
            </w:tcBorders>
          </w:tcPr>
          <w:p w14:paraId="1AE345ED" w14:textId="77777777" w:rsidR="00E76650" w:rsidRPr="002E5E38" w:rsidRDefault="00E76650" w:rsidP="00F33AFD">
            <w:pPr>
              <w:pStyle w:val="Tableau10carCENTRE"/>
            </w:pPr>
            <w:r w:rsidRPr="002E5E38">
              <w:t>opération</w:t>
            </w:r>
          </w:p>
        </w:tc>
        <w:tc>
          <w:tcPr>
            <w:tcW w:w="1484" w:type="dxa"/>
            <w:tcBorders>
              <w:left w:val="single" w:sz="4" w:space="0" w:color="auto"/>
              <w:bottom w:val="single" w:sz="4" w:space="0" w:color="auto"/>
              <w:right w:val="single" w:sz="4" w:space="0" w:color="auto"/>
            </w:tcBorders>
            <w:noWrap/>
          </w:tcPr>
          <w:p w14:paraId="1BFE5504" w14:textId="77777777" w:rsidR="00E76650" w:rsidRPr="002E5E38" w:rsidRDefault="00E76650" w:rsidP="00F33AFD">
            <w:pPr>
              <w:pStyle w:val="Tableau10carCENTRE"/>
            </w:pPr>
            <w:r w:rsidRPr="002E5E38">
              <w:t>de vente</w:t>
            </w:r>
          </w:p>
        </w:tc>
        <w:tc>
          <w:tcPr>
            <w:tcW w:w="2959" w:type="dxa"/>
            <w:tcBorders>
              <w:left w:val="nil"/>
              <w:bottom w:val="single" w:sz="4" w:space="0" w:color="auto"/>
              <w:right w:val="single" w:sz="4" w:space="0" w:color="auto"/>
            </w:tcBorders>
          </w:tcPr>
          <w:p w14:paraId="637C8021" w14:textId="77777777" w:rsidR="00E76650" w:rsidRPr="002E5E38" w:rsidRDefault="00E76650" w:rsidP="00F33AFD">
            <w:pPr>
              <w:pStyle w:val="Tableau10carCENTRE"/>
            </w:pPr>
          </w:p>
        </w:tc>
      </w:tr>
      <w:tr w:rsidR="00E76650" w:rsidRPr="002E5E38" w14:paraId="645DB9BD" w14:textId="77777777" w:rsidTr="005F5B81">
        <w:trPr>
          <w:trHeight w:val="182"/>
        </w:trPr>
        <w:tc>
          <w:tcPr>
            <w:tcW w:w="1018" w:type="dxa"/>
            <w:tcBorders>
              <w:top w:val="nil"/>
              <w:left w:val="single" w:sz="4" w:space="0" w:color="auto"/>
              <w:bottom w:val="single" w:sz="4" w:space="0" w:color="auto"/>
              <w:right w:val="nil"/>
            </w:tcBorders>
            <w:noWrap/>
            <w:vAlign w:val="center"/>
          </w:tcPr>
          <w:p w14:paraId="1E4A7B91" w14:textId="77777777" w:rsidR="00E76650" w:rsidRPr="002E5E38" w:rsidRDefault="00E76650" w:rsidP="00F33AFD">
            <w:pPr>
              <w:pStyle w:val="Tableau10carCENTRE"/>
              <w:rPr>
                <w:lang w:val="en-GB"/>
              </w:rPr>
            </w:pPr>
            <w:r w:rsidRPr="002E5E38">
              <w:t>01</w:t>
            </w:r>
          </w:p>
        </w:tc>
        <w:tc>
          <w:tcPr>
            <w:tcW w:w="3821" w:type="dxa"/>
            <w:tcBorders>
              <w:top w:val="nil"/>
              <w:left w:val="single" w:sz="4" w:space="0" w:color="auto"/>
              <w:bottom w:val="single" w:sz="4" w:space="0" w:color="auto"/>
              <w:right w:val="single" w:sz="4" w:space="0" w:color="auto"/>
            </w:tcBorders>
            <w:noWrap/>
            <w:vAlign w:val="center"/>
          </w:tcPr>
          <w:p w14:paraId="2A73283E" w14:textId="77777777" w:rsidR="00E76650" w:rsidRPr="002E5E38" w:rsidRDefault="00E76650" w:rsidP="00F33AFD">
            <w:pPr>
              <w:pStyle w:val="Tableau10carCENTRE"/>
              <w:rPr>
                <w:lang w:val="en-GB"/>
              </w:rPr>
            </w:pPr>
            <w:r w:rsidRPr="002E5E38">
              <w:rPr>
                <w:lang w:val="en-GB"/>
              </w:rPr>
              <w:t> </w:t>
            </w:r>
          </w:p>
        </w:tc>
        <w:tc>
          <w:tcPr>
            <w:tcW w:w="981" w:type="dxa"/>
            <w:tcBorders>
              <w:top w:val="nil"/>
              <w:left w:val="nil"/>
              <w:bottom w:val="single" w:sz="4" w:space="0" w:color="auto"/>
              <w:right w:val="single" w:sz="4" w:space="0" w:color="auto"/>
            </w:tcBorders>
            <w:noWrap/>
            <w:vAlign w:val="center"/>
          </w:tcPr>
          <w:p w14:paraId="1EDB9FB4" w14:textId="77777777" w:rsidR="00E76650" w:rsidRPr="002E5E38" w:rsidRDefault="00E76650" w:rsidP="00F33AFD">
            <w:pPr>
              <w:pStyle w:val="Tableau10carCENTRE"/>
              <w:rPr>
                <w:lang w:val="en-GB"/>
              </w:rPr>
            </w:pPr>
            <w:r w:rsidRPr="002E5E38">
              <w:rPr>
                <w:lang w:val="en-GB"/>
              </w:rPr>
              <w:t> </w:t>
            </w:r>
          </w:p>
        </w:tc>
        <w:tc>
          <w:tcPr>
            <w:tcW w:w="1091" w:type="dxa"/>
            <w:tcBorders>
              <w:top w:val="nil"/>
              <w:left w:val="nil"/>
              <w:bottom w:val="single" w:sz="4" w:space="0" w:color="auto"/>
              <w:right w:val="single" w:sz="4" w:space="0" w:color="auto"/>
            </w:tcBorders>
            <w:noWrap/>
            <w:vAlign w:val="center"/>
          </w:tcPr>
          <w:p w14:paraId="6A8A7350" w14:textId="77777777" w:rsidR="00E76650" w:rsidRPr="002E5E38" w:rsidRDefault="00E76650" w:rsidP="00F33AFD">
            <w:pPr>
              <w:pStyle w:val="Tableau10carCENTRE"/>
              <w:rPr>
                <w:lang w:val="en-GB"/>
              </w:rPr>
            </w:pPr>
            <w:r w:rsidRPr="002E5E38">
              <w:rPr>
                <w:lang w:val="en-GB"/>
              </w:rPr>
              <w:t> </w:t>
            </w:r>
          </w:p>
        </w:tc>
        <w:tc>
          <w:tcPr>
            <w:tcW w:w="1669" w:type="dxa"/>
            <w:tcBorders>
              <w:top w:val="nil"/>
              <w:left w:val="nil"/>
              <w:bottom w:val="single" w:sz="4" w:space="0" w:color="auto"/>
              <w:right w:val="single" w:sz="4" w:space="0" w:color="auto"/>
            </w:tcBorders>
          </w:tcPr>
          <w:p w14:paraId="4E664F26" w14:textId="77777777" w:rsidR="00E76650" w:rsidRPr="002E5E38" w:rsidRDefault="00E76650" w:rsidP="00F33AFD">
            <w:pPr>
              <w:pStyle w:val="Tableau10carCENTRE"/>
              <w:rPr>
                <w:lang w:val="en-GB"/>
              </w:rPr>
            </w:pPr>
          </w:p>
        </w:tc>
        <w:tc>
          <w:tcPr>
            <w:tcW w:w="1299" w:type="dxa"/>
            <w:tcBorders>
              <w:top w:val="single" w:sz="4" w:space="0" w:color="auto"/>
              <w:left w:val="single" w:sz="4" w:space="0" w:color="auto"/>
              <w:bottom w:val="single" w:sz="4" w:space="0" w:color="auto"/>
              <w:right w:val="single" w:sz="4" w:space="0" w:color="auto"/>
            </w:tcBorders>
          </w:tcPr>
          <w:p w14:paraId="45F74443" w14:textId="77777777" w:rsidR="00E76650" w:rsidRPr="002E5E38" w:rsidRDefault="00E76650" w:rsidP="00F33AFD">
            <w:pPr>
              <w:pStyle w:val="Tableau10carCENTRE"/>
              <w:rPr>
                <w:lang w:val="en-GB"/>
              </w:rPr>
            </w:pPr>
          </w:p>
        </w:tc>
        <w:tc>
          <w:tcPr>
            <w:tcW w:w="1484" w:type="dxa"/>
            <w:tcBorders>
              <w:top w:val="single" w:sz="4" w:space="0" w:color="auto"/>
              <w:left w:val="single" w:sz="4" w:space="0" w:color="auto"/>
              <w:bottom w:val="single" w:sz="4" w:space="0" w:color="auto"/>
              <w:right w:val="single" w:sz="4" w:space="0" w:color="auto"/>
            </w:tcBorders>
            <w:noWrap/>
            <w:vAlign w:val="center"/>
          </w:tcPr>
          <w:p w14:paraId="3A02A7EA" w14:textId="77777777" w:rsidR="00E76650" w:rsidRPr="002E5E38" w:rsidRDefault="00E76650" w:rsidP="00F33AFD">
            <w:pPr>
              <w:pStyle w:val="Tableau10carCENTRE"/>
              <w:rPr>
                <w:lang w:val="en-GB"/>
              </w:rPr>
            </w:pPr>
            <w:r w:rsidRPr="002E5E38">
              <w:rPr>
                <w:lang w:val="en-GB"/>
              </w:rPr>
              <w:t> </w:t>
            </w:r>
          </w:p>
        </w:tc>
        <w:tc>
          <w:tcPr>
            <w:tcW w:w="2959" w:type="dxa"/>
            <w:tcBorders>
              <w:top w:val="nil"/>
              <w:left w:val="nil"/>
              <w:bottom w:val="single" w:sz="4" w:space="0" w:color="auto"/>
              <w:right w:val="single" w:sz="4" w:space="0" w:color="auto"/>
            </w:tcBorders>
            <w:vAlign w:val="center"/>
          </w:tcPr>
          <w:p w14:paraId="49A1EF14" w14:textId="77777777" w:rsidR="00E76650" w:rsidRPr="002E5E38" w:rsidRDefault="00E76650" w:rsidP="00F33AFD">
            <w:pPr>
              <w:pStyle w:val="Tableau10carCENTRE"/>
              <w:rPr>
                <w:lang w:val="en-GB"/>
              </w:rPr>
            </w:pPr>
          </w:p>
        </w:tc>
      </w:tr>
      <w:tr w:rsidR="00E76650" w:rsidRPr="002E5E38" w14:paraId="54225B8C" w14:textId="77777777" w:rsidTr="005F5B81">
        <w:trPr>
          <w:trHeight w:val="182"/>
        </w:trPr>
        <w:tc>
          <w:tcPr>
            <w:tcW w:w="1018" w:type="dxa"/>
            <w:tcBorders>
              <w:top w:val="nil"/>
              <w:left w:val="single" w:sz="4" w:space="0" w:color="auto"/>
              <w:bottom w:val="single" w:sz="4" w:space="0" w:color="auto"/>
              <w:right w:val="nil"/>
            </w:tcBorders>
            <w:noWrap/>
            <w:vAlign w:val="center"/>
          </w:tcPr>
          <w:p w14:paraId="7AAB81F1" w14:textId="77777777" w:rsidR="00E76650" w:rsidRPr="002E5E38" w:rsidRDefault="00E76650" w:rsidP="00F33AFD">
            <w:pPr>
              <w:pStyle w:val="Tableau10carCENTRE"/>
              <w:rPr>
                <w:lang w:val="en-GB"/>
              </w:rPr>
            </w:pPr>
            <w:r w:rsidRPr="002E5E38">
              <w:rPr>
                <w:lang w:val="en-GB"/>
              </w:rPr>
              <w:t>02</w:t>
            </w:r>
          </w:p>
        </w:tc>
        <w:tc>
          <w:tcPr>
            <w:tcW w:w="3821" w:type="dxa"/>
            <w:tcBorders>
              <w:top w:val="nil"/>
              <w:left w:val="single" w:sz="4" w:space="0" w:color="auto"/>
              <w:bottom w:val="single" w:sz="4" w:space="0" w:color="auto"/>
              <w:right w:val="single" w:sz="4" w:space="0" w:color="auto"/>
            </w:tcBorders>
            <w:noWrap/>
            <w:vAlign w:val="center"/>
          </w:tcPr>
          <w:p w14:paraId="20A4E52D" w14:textId="77777777" w:rsidR="00E76650" w:rsidRPr="002E5E38" w:rsidRDefault="00E76650" w:rsidP="00F33AFD">
            <w:pPr>
              <w:pStyle w:val="Tableau10carCENTRE"/>
              <w:rPr>
                <w:lang w:val="en-GB"/>
              </w:rPr>
            </w:pPr>
            <w:r w:rsidRPr="002E5E38">
              <w:rPr>
                <w:lang w:val="en-GB"/>
              </w:rPr>
              <w:t> </w:t>
            </w:r>
          </w:p>
        </w:tc>
        <w:tc>
          <w:tcPr>
            <w:tcW w:w="981" w:type="dxa"/>
            <w:tcBorders>
              <w:top w:val="nil"/>
              <w:left w:val="nil"/>
              <w:bottom w:val="single" w:sz="4" w:space="0" w:color="auto"/>
              <w:right w:val="single" w:sz="4" w:space="0" w:color="auto"/>
            </w:tcBorders>
            <w:noWrap/>
            <w:vAlign w:val="center"/>
          </w:tcPr>
          <w:p w14:paraId="70F8B51A" w14:textId="77777777" w:rsidR="00E76650" w:rsidRPr="002E5E38" w:rsidRDefault="00E76650" w:rsidP="00F33AFD">
            <w:pPr>
              <w:pStyle w:val="Tableau10carCENTRE"/>
              <w:rPr>
                <w:lang w:val="en-GB"/>
              </w:rPr>
            </w:pPr>
            <w:r w:rsidRPr="002E5E38">
              <w:rPr>
                <w:lang w:val="en-GB"/>
              </w:rPr>
              <w:t> </w:t>
            </w:r>
          </w:p>
        </w:tc>
        <w:tc>
          <w:tcPr>
            <w:tcW w:w="1091" w:type="dxa"/>
            <w:tcBorders>
              <w:top w:val="nil"/>
              <w:left w:val="nil"/>
              <w:bottom w:val="single" w:sz="4" w:space="0" w:color="auto"/>
              <w:right w:val="single" w:sz="4" w:space="0" w:color="auto"/>
            </w:tcBorders>
            <w:noWrap/>
            <w:vAlign w:val="center"/>
          </w:tcPr>
          <w:p w14:paraId="1048AAC6" w14:textId="77777777" w:rsidR="00E76650" w:rsidRPr="002E5E38" w:rsidRDefault="00E76650" w:rsidP="00F33AFD">
            <w:pPr>
              <w:pStyle w:val="Tableau10carCENTRE"/>
              <w:rPr>
                <w:lang w:val="en-GB"/>
              </w:rPr>
            </w:pPr>
            <w:r w:rsidRPr="002E5E38">
              <w:rPr>
                <w:lang w:val="en-GB"/>
              </w:rPr>
              <w:t> </w:t>
            </w:r>
          </w:p>
        </w:tc>
        <w:tc>
          <w:tcPr>
            <w:tcW w:w="1669" w:type="dxa"/>
            <w:tcBorders>
              <w:top w:val="nil"/>
              <w:left w:val="nil"/>
              <w:bottom w:val="single" w:sz="4" w:space="0" w:color="auto"/>
              <w:right w:val="single" w:sz="4" w:space="0" w:color="auto"/>
            </w:tcBorders>
          </w:tcPr>
          <w:p w14:paraId="06E872F1" w14:textId="77777777" w:rsidR="00E76650" w:rsidRPr="002E5E38" w:rsidRDefault="00E76650" w:rsidP="00F33AFD">
            <w:pPr>
              <w:pStyle w:val="Tableau10carCENTRE"/>
              <w:rPr>
                <w:lang w:val="en-GB"/>
              </w:rPr>
            </w:pPr>
          </w:p>
        </w:tc>
        <w:tc>
          <w:tcPr>
            <w:tcW w:w="1299" w:type="dxa"/>
            <w:tcBorders>
              <w:top w:val="nil"/>
              <w:left w:val="single" w:sz="4" w:space="0" w:color="auto"/>
              <w:bottom w:val="single" w:sz="4" w:space="0" w:color="auto"/>
              <w:right w:val="single" w:sz="4" w:space="0" w:color="auto"/>
            </w:tcBorders>
          </w:tcPr>
          <w:p w14:paraId="1E8E3BC7" w14:textId="77777777" w:rsidR="00E76650" w:rsidRPr="002E5E38" w:rsidRDefault="00E76650" w:rsidP="00F33AFD">
            <w:pPr>
              <w:pStyle w:val="Tableau10carCENTRE"/>
              <w:rPr>
                <w:lang w:val="en-GB"/>
              </w:rPr>
            </w:pPr>
          </w:p>
        </w:tc>
        <w:tc>
          <w:tcPr>
            <w:tcW w:w="1484" w:type="dxa"/>
            <w:tcBorders>
              <w:top w:val="nil"/>
              <w:left w:val="single" w:sz="4" w:space="0" w:color="auto"/>
              <w:bottom w:val="single" w:sz="4" w:space="0" w:color="auto"/>
              <w:right w:val="single" w:sz="4" w:space="0" w:color="auto"/>
            </w:tcBorders>
            <w:noWrap/>
            <w:vAlign w:val="center"/>
          </w:tcPr>
          <w:p w14:paraId="51980BEC" w14:textId="77777777" w:rsidR="00E76650" w:rsidRPr="002E5E38" w:rsidRDefault="00E76650" w:rsidP="00F33AFD">
            <w:pPr>
              <w:pStyle w:val="Tableau10carCENTRE"/>
              <w:rPr>
                <w:lang w:val="en-GB"/>
              </w:rPr>
            </w:pPr>
            <w:r w:rsidRPr="002E5E38">
              <w:rPr>
                <w:lang w:val="en-GB"/>
              </w:rPr>
              <w:t> </w:t>
            </w:r>
          </w:p>
        </w:tc>
        <w:tc>
          <w:tcPr>
            <w:tcW w:w="2959" w:type="dxa"/>
            <w:tcBorders>
              <w:top w:val="nil"/>
              <w:left w:val="nil"/>
              <w:bottom w:val="single" w:sz="4" w:space="0" w:color="auto"/>
              <w:right w:val="single" w:sz="4" w:space="0" w:color="auto"/>
            </w:tcBorders>
            <w:vAlign w:val="center"/>
          </w:tcPr>
          <w:p w14:paraId="1ADABA1B" w14:textId="77777777" w:rsidR="00E76650" w:rsidRPr="002E5E38" w:rsidRDefault="00E76650" w:rsidP="00F33AFD">
            <w:pPr>
              <w:pStyle w:val="Tableau10carCENTRE"/>
              <w:rPr>
                <w:lang w:val="en-GB"/>
              </w:rPr>
            </w:pPr>
          </w:p>
        </w:tc>
      </w:tr>
      <w:tr w:rsidR="00E76650" w:rsidRPr="002E5E38" w14:paraId="46E10A11" w14:textId="77777777" w:rsidTr="005F5B81">
        <w:trPr>
          <w:trHeight w:val="182"/>
        </w:trPr>
        <w:tc>
          <w:tcPr>
            <w:tcW w:w="1018" w:type="dxa"/>
            <w:tcBorders>
              <w:top w:val="nil"/>
              <w:left w:val="single" w:sz="4" w:space="0" w:color="auto"/>
              <w:bottom w:val="single" w:sz="4" w:space="0" w:color="auto"/>
              <w:right w:val="nil"/>
            </w:tcBorders>
            <w:noWrap/>
            <w:vAlign w:val="center"/>
          </w:tcPr>
          <w:p w14:paraId="451EFD79" w14:textId="77777777" w:rsidR="00E76650" w:rsidRPr="002E5E38" w:rsidRDefault="00E76650" w:rsidP="00F33AFD">
            <w:pPr>
              <w:pStyle w:val="Tableau10carCENTRE"/>
              <w:rPr>
                <w:lang w:val="en-GB"/>
              </w:rPr>
            </w:pPr>
            <w:r w:rsidRPr="002E5E38">
              <w:rPr>
                <w:lang w:val="en-GB"/>
              </w:rPr>
              <w:t>03</w:t>
            </w:r>
          </w:p>
        </w:tc>
        <w:tc>
          <w:tcPr>
            <w:tcW w:w="3821" w:type="dxa"/>
            <w:tcBorders>
              <w:top w:val="nil"/>
              <w:left w:val="single" w:sz="4" w:space="0" w:color="auto"/>
              <w:bottom w:val="single" w:sz="4" w:space="0" w:color="auto"/>
              <w:right w:val="single" w:sz="4" w:space="0" w:color="auto"/>
            </w:tcBorders>
            <w:noWrap/>
            <w:vAlign w:val="center"/>
          </w:tcPr>
          <w:p w14:paraId="50EEEF36" w14:textId="77777777" w:rsidR="00E76650" w:rsidRPr="002E5E38" w:rsidRDefault="00E76650" w:rsidP="00F33AFD">
            <w:pPr>
              <w:pStyle w:val="Tableau10carCENTRE"/>
              <w:rPr>
                <w:lang w:val="en-GB"/>
              </w:rPr>
            </w:pPr>
            <w:r w:rsidRPr="002E5E38">
              <w:rPr>
                <w:lang w:val="en-GB"/>
              </w:rPr>
              <w:t> </w:t>
            </w:r>
          </w:p>
        </w:tc>
        <w:tc>
          <w:tcPr>
            <w:tcW w:w="981" w:type="dxa"/>
            <w:tcBorders>
              <w:top w:val="nil"/>
              <w:left w:val="nil"/>
              <w:bottom w:val="single" w:sz="4" w:space="0" w:color="auto"/>
              <w:right w:val="single" w:sz="4" w:space="0" w:color="auto"/>
            </w:tcBorders>
            <w:noWrap/>
            <w:vAlign w:val="center"/>
          </w:tcPr>
          <w:p w14:paraId="795BC5CD" w14:textId="77777777" w:rsidR="00E76650" w:rsidRPr="002E5E38" w:rsidRDefault="00E76650" w:rsidP="00F33AFD">
            <w:pPr>
              <w:pStyle w:val="Tableau10carCENTRE"/>
              <w:rPr>
                <w:lang w:val="en-GB"/>
              </w:rPr>
            </w:pPr>
            <w:r w:rsidRPr="002E5E38">
              <w:rPr>
                <w:lang w:val="en-GB"/>
              </w:rPr>
              <w:t> </w:t>
            </w:r>
          </w:p>
        </w:tc>
        <w:tc>
          <w:tcPr>
            <w:tcW w:w="1091" w:type="dxa"/>
            <w:tcBorders>
              <w:top w:val="nil"/>
              <w:left w:val="nil"/>
              <w:bottom w:val="single" w:sz="4" w:space="0" w:color="auto"/>
              <w:right w:val="single" w:sz="4" w:space="0" w:color="auto"/>
            </w:tcBorders>
            <w:noWrap/>
            <w:vAlign w:val="center"/>
          </w:tcPr>
          <w:p w14:paraId="50C04BD9" w14:textId="77777777" w:rsidR="00E76650" w:rsidRPr="002E5E38" w:rsidRDefault="00E76650" w:rsidP="00F33AFD">
            <w:pPr>
              <w:pStyle w:val="Tableau10carCENTRE"/>
              <w:rPr>
                <w:lang w:val="en-GB"/>
              </w:rPr>
            </w:pPr>
            <w:r w:rsidRPr="002E5E38">
              <w:rPr>
                <w:lang w:val="en-GB"/>
              </w:rPr>
              <w:t> </w:t>
            </w:r>
          </w:p>
        </w:tc>
        <w:tc>
          <w:tcPr>
            <w:tcW w:w="1669" w:type="dxa"/>
            <w:tcBorders>
              <w:top w:val="nil"/>
              <w:left w:val="nil"/>
              <w:bottom w:val="single" w:sz="4" w:space="0" w:color="auto"/>
              <w:right w:val="single" w:sz="4" w:space="0" w:color="auto"/>
            </w:tcBorders>
          </w:tcPr>
          <w:p w14:paraId="0A401D8A" w14:textId="77777777" w:rsidR="00E76650" w:rsidRPr="002E5E38" w:rsidRDefault="00E76650" w:rsidP="00F33AFD">
            <w:pPr>
              <w:pStyle w:val="Tableau10carCENTRE"/>
              <w:rPr>
                <w:lang w:val="en-GB"/>
              </w:rPr>
            </w:pPr>
          </w:p>
        </w:tc>
        <w:tc>
          <w:tcPr>
            <w:tcW w:w="1299" w:type="dxa"/>
            <w:tcBorders>
              <w:top w:val="nil"/>
              <w:left w:val="single" w:sz="4" w:space="0" w:color="auto"/>
              <w:bottom w:val="single" w:sz="4" w:space="0" w:color="auto"/>
              <w:right w:val="single" w:sz="4" w:space="0" w:color="auto"/>
            </w:tcBorders>
          </w:tcPr>
          <w:p w14:paraId="58B9EA02" w14:textId="77777777" w:rsidR="00E76650" w:rsidRPr="002E5E38" w:rsidRDefault="00E76650" w:rsidP="00F33AFD">
            <w:pPr>
              <w:pStyle w:val="Tableau10carCENTRE"/>
              <w:rPr>
                <w:lang w:val="en-GB"/>
              </w:rPr>
            </w:pPr>
          </w:p>
        </w:tc>
        <w:tc>
          <w:tcPr>
            <w:tcW w:w="1484" w:type="dxa"/>
            <w:tcBorders>
              <w:top w:val="nil"/>
              <w:left w:val="single" w:sz="4" w:space="0" w:color="auto"/>
              <w:bottom w:val="single" w:sz="4" w:space="0" w:color="auto"/>
              <w:right w:val="single" w:sz="4" w:space="0" w:color="auto"/>
            </w:tcBorders>
            <w:noWrap/>
            <w:vAlign w:val="center"/>
          </w:tcPr>
          <w:p w14:paraId="6F533560" w14:textId="77777777" w:rsidR="00E76650" w:rsidRPr="002E5E38" w:rsidRDefault="00E76650" w:rsidP="00F33AFD">
            <w:pPr>
              <w:pStyle w:val="Tableau10carCENTRE"/>
              <w:rPr>
                <w:lang w:val="en-GB"/>
              </w:rPr>
            </w:pPr>
            <w:r w:rsidRPr="002E5E38">
              <w:rPr>
                <w:lang w:val="en-GB"/>
              </w:rPr>
              <w:t> </w:t>
            </w:r>
          </w:p>
        </w:tc>
        <w:tc>
          <w:tcPr>
            <w:tcW w:w="2959" w:type="dxa"/>
            <w:tcBorders>
              <w:top w:val="nil"/>
              <w:left w:val="nil"/>
              <w:bottom w:val="single" w:sz="4" w:space="0" w:color="auto"/>
              <w:right w:val="single" w:sz="4" w:space="0" w:color="auto"/>
            </w:tcBorders>
            <w:vAlign w:val="center"/>
          </w:tcPr>
          <w:p w14:paraId="69FDC0F9" w14:textId="77777777" w:rsidR="00E76650" w:rsidRPr="002E5E38" w:rsidRDefault="00E76650" w:rsidP="00F33AFD">
            <w:pPr>
              <w:pStyle w:val="Tableau10carCENTRE"/>
              <w:rPr>
                <w:lang w:val="en-GB"/>
              </w:rPr>
            </w:pPr>
          </w:p>
        </w:tc>
      </w:tr>
      <w:tr w:rsidR="00E76650" w:rsidRPr="002E5E38" w14:paraId="7FF092C0" w14:textId="77777777" w:rsidTr="005F5B81">
        <w:trPr>
          <w:trHeight w:val="182"/>
        </w:trPr>
        <w:tc>
          <w:tcPr>
            <w:tcW w:w="1018" w:type="dxa"/>
            <w:tcBorders>
              <w:top w:val="nil"/>
              <w:left w:val="single" w:sz="4" w:space="0" w:color="auto"/>
              <w:bottom w:val="single" w:sz="4" w:space="0" w:color="auto"/>
              <w:right w:val="nil"/>
            </w:tcBorders>
            <w:noWrap/>
            <w:vAlign w:val="center"/>
          </w:tcPr>
          <w:p w14:paraId="424C0072" w14:textId="77777777" w:rsidR="00E76650" w:rsidRPr="002E5E38" w:rsidRDefault="00E76650" w:rsidP="00F33AFD">
            <w:pPr>
              <w:pStyle w:val="Tableau10carCENTRE"/>
              <w:rPr>
                <w:lang w:val="en-GB"/>
              </w:rPr>
            </w:pPr>
            <w:r w:rsidRPr="002E5E38">
              <w:rPr>
                <w:lang w:val="en-GB"/>
              </w:rPr>
              <w:t>04</w:t>
            </w:r>
          </w:p>
        </w:tc>
        <w:tc>
          <w:tcPr>
            <w:tcW w:w="3821" w:type="dxa"/>
            <w:tcBorders>
              <w:top w:val="nil"/>
              <w:left w:val="single" w:sz="4" w:space="0" w:color="auto"/>
              <w:bottom w:val="single" w:sz="4" w:space="0" w:color="auto"/>
              <w:right w:val="single" w:sz="4" w:space="0" w:color="auto"/>
            </w:tcBorders>
            <w:noWrap/>
            <w:vAlign w:val="center"/>
          </w:tcPr>
          <w:p w14:paraId="78BA002F" w14:textId="77777777" w:rsidR="00E76650" w:rsidRPr="002E5E38" w:rsidRDefault="00E76650" w:rsidP="00F33AFD">
            <w:pPr>
              <w:pStyle w:val="Tableau10carCENTRE"/>
              <w:rPr>
                <w:lang w:val="en-GB"/>
              </w:rPr>
            </w:pPr>
            <w:r w:rsidRPr="002E5E38">
              <w:rPr>
                <w:lang w:val="en-GB"/>
              </w:rPr>
              <w:t> </w:t>
            </w:r>
          </w:p>
        </w:tc>
        <w:tc>
          <w:tcPr>
            <w:tcW w:w="981" w:type="dxa"/>
            <w:tcBorders>
              <w:top w:val="nil"/>
              <w:left w:val="nil"/>
              <w:bottom w:val="single" w:sz="4" w:space="0" w:color="auto"/>
              <w:right w:val="single" w:sz="4" w:space="0" w:color="auto"/>
            </w:tcBorders>
            <w:noWrap/>
            <w:vAlign w:val="center"/>
          </w:tcPr>
          <w:p w14:paraId="12A60510" w14:textId="77777777" w:rsidR="00E76650" w:rsidRPr="002E5E38" w:rsidRDefault="00E76650" w:rsidP="00F33AFD">
            <w:pPr>
              <w:pStyle w:val="Tableau10carCENTRE"/>
              <w:rPr>
                <w:lang w:val="en-GB"/>
              </w:rPr>
            </w:pPr>
            <w:r w:rsidRPr="002E5E38">
              <w:rPr>
                <w:lang w:val="en-GB"/>
              </w:rPr>
              <w:t> </w:t>
            </w:r>
          </w:p>
        </w:tc>
        <w:tc>
          <w:tcPr>
            <w:tcW w:w="1091" w:type="dxa"/>
            <w:tcBorders>
              <w:top w:val="nil"/>
              <w:left w:val="nil"/>
              <w:bottom w:val="single" w:sz="4" w:space="0" w:color="auto"/>
              <w:right w:val="single" w:sz="4" w:space="0" w:color="auto"/>
            </w:tcBorders>
            <w:noWrap/>
            <w:vAlign w:val="center"/>
          </w:tcPr>
          <w:p w14:paraId="061CDF34" w14:textId="77777777" w:rsidR="00E76650" w:rsidRPr="002E5E38" w:rsidRDefault="00E76650" w:rsidP="00F33AFD">
            <w:pPr>
              <w:pStyle w:val="Tableau10carCENTRE"/>
              <w:rPr>
                <w:lang w:val="en-GB"/>
              </w:rPr>
            </w:pPr>
            <w:r w:rsidRPr="002E5E38">
              <w:rPr>
                <w:lang w:val="en-GB"/>
              </w:rPr>
              <w:t> </w:t>
            </w:r>
          </w:p>
        </w:tc>
        <w:tc>
          <w:tcPr>
            <w:tcW w:w="1669" w:type="dxa"/>
            <w:tcBorders>
              <w:top w:val="nil"/>
              <w:left w:val="nil"/>
              <w:bottom w:val="single" w:sz="4" w:space="0" w:color="auto"/>
              <w:right w:val="single" w:sz="4" w:space="0" w:color="auto"/>
            </w:tcBorders>
          </w:tcPr>
          <w:p w14:paraId="7A01EB27" w14:textId="77777777" w:rsidR="00E76650" w:rsidRPr="002E5E38" w:rsidRDefault="00E76650" w:rsidP="00F33AFD">
            <w:pPr>
              <w:pStyle w:val="Tableau10carCENTRE"/>
              <w:rPr>
                <w:lang w:val="en-GB"/>
              </w:rPr>
            </w:pPr>
          </w:p>
        </w:tc>
        <w:tc>
          <w:tcPr>
            <w:tcW w:w="1299" w:type="dxa"/>
            <w:tcBorders>
              <w:top w:val="nil"/>
              <w:left w:val="single" w:sz="4" w:space="0" w:color="auto"/>
              <w:bottom w:val="single" w:sz="4" w:space="0" w:color="auto"/>
              <w:right w:val="single" w:sz="4" w:space="0" w:color="auto"/>
            </w:tcBorders>
          </w:tcPr>
          <w:p w14:paraId="36A74109" w14:textId="77777777" w:rsidR="00E76650" w:rsidRPr="002E5E38" w:rsidRDefault="00E76650" w:rsidP="00F33AFD">
            <w:pPr>
              <w:pStyle w:val="Tableau10carCENTRE"/>
              <w:rPr>
                <w:lang w:val="en-GB"/>
              </w:rPr>
            </w:pPr>
          </w:p>
        </w:tc>
        <w:tc>
          <w:tcPr>
            <w:tcW w:w="1484" w:type="dxa"/>
            <w:tcBorders>
              <w:top w:val="nil"/>
              <w:left w:val="single" w:sz="4" w:space="0" w:color="auto"/>
              <w:bottom w:val="single" w:sz="4" w:space="0" w:color="auto"/>
              <w:right w:val="single" w:sz="4" w:space="0" w:color="auto"/>
            </w:tcBorders>
            <w:noWrap/>
            <w:vAlign w:val="center"/>
          </w:tcPr>
          <w:p w14:paraId="4976D880" w14:textId="77777777" w:rsidR="00E76650" w:rsidRPr="002E5E38" w:rsidRDefault="00E76650" w:rsidP="00F33AFD">
            <w:pPr>
              <w:pStyle w:val="Tableau10carCENTRE"/>
              <w:rPr>
                <w:lang w:val="en-GB"/>
              </w:rPr>
            </w:pPr>
            <w:r w:rsidRPr="002E5E38">
              <w:rPr>
                <w:lang w:val="en-GB"/>
              </w:rPr>
              <w:t> </w:t>
            </w:r>
          </w:p>
        </w:tc>
        <w:tc>
          <w:tcPr>
            <w:tcW w:w="2959" w:type="dxa"/>
            <w:tcBorders>
              <w:top w:val="nil"/>
              <w:left w:val="nil"/>
              <w:bottom w:val="single" w:sz="4" w:space="0" w:color="auto"/>
              <w:right w:val="single" w:sz="4" w:space="0" w:color="auto"/>
            </w:tcBorders>
            <w:vAlign w:val="center"/>
          </w:tcPr>
          <w:p w14:paraId="608C42EE" w14:textId="77777777" w:rsidR="00E76650" w:rsidRPr="002E5E38" w:rsidRDefault="00E76650" w:rsidP="00F33AFD">
            <w:pPr>
              <w:pStyle w:val="Tableau10carCENTRE"/>
              <w:rPr>
                <w:lang w:val="en-GB"/>
              </w:rPr>
            </w:pPr>
          </w:p>
        </w:tc>
      </w:tr>
    </w:tbl>
    <w:p w14:paraId="34A040B1" w14:textId="77777777" w:rsidR="00A8754B" w:rsidRDefault="006F5FF4" w:rsidP="00A8754B">
      <w:pPr>
        <w:rPr>
          <w:b/>
          <w:bCs/>
          <w:sz w:val="16"/>
          <w:szCs w:val="16"/>
        </w:rPr>
      </w:pPr>
      <w:r w:rsidRPr="00A73FAE">
        <w:rPr>
          <w:b/>
          <w:bCs/>
          <w:sz w:val="16"/>
          <w:szCs w:val="16"/>
        </w:rPr>
        <w:t>*</w:t>
      </w:r>
      <w:r>
        <w:rPr>
          <w:b/>
          <w:bCs/>
          <w:sz w:val="16"/>
          <w:szCs w:val="16"/>
        </w:rPr>
        <w:t>1</w:t>
      </w:r>
      <w:r w:rsidRPr="00A73FAE">
        <w:rPr>
          <w:b/>
          <w:bCs/>
          <w:sz w:val="16"/>
          <w:szCs w:val="16"/>
        </w:rPr>
        <w:t xml:space="preserve"> Codes</w:t>
      </w:r>
      <w:r w:rsidRPr="00A73FAE">
        <w:rPr>
          <w:sz w:val="16"/>
          <w:szCs w:val="16"/>
        </w:rPr>
        <w:t> </w:t>
      </w:r>
      <w:r w:rsidR="00A8754B">
        <w:rPr>
          <w:b/>
          <w:bCs/>
          <w:sz w:val="16"/>
          <w:szCs w:val="16"/>
        </w:rPr>
        <w:t xml:space="preserve">: voir grille équipement agricole </w:t>
      </w:r>
    </w:p>
    <w:p w14:paraId="4B3ADE57" w14:textId="3FE78D4D" w:rsidR="00015CFA" w:rsidRPr="00B47131" w:rsidRDefault="00E76650" w:rsidP="00A8754B">
      <w:pPr>
        <w:rPr>
          <w:sz w:val="16"/>
          <w:szCs w:val="16"/>
        </w:rPr>
      </w:pPr>
      <w:r>
        <w:rPr>
          <w:b/>
          <w:bCs/>
          <w:sz w:val="16"/>
          <w:szCs w:val="16"/>
        </w:rPr>
        <w:t>*2</w:t>
      </w:r>
      <w:r w:rsidR="00015CFA" w:rsidRPr="00B47131">
        <w:rPr>
          <w:b/>
          <w:bCs/>
          <w:sz w:val="16"/>
          <w:szCs w:val="16"/>
        </w:rPr>
        <w:t xml:space="preserve"> Type d’opération</w:t>
      </w:r>
      <w:r w:rsidR="00560FE9">
        <w:rPr>
          <w:sz w:val="16"/>
          <w:szCs w:val="16"/>
        </w:rPr>
        <w:t xml:space="preserve"> : 1=Vente ; 2=Don ;</w:t>
      </w:r>
      <w:r w:rsidR="006F5FF4">
        <w:rPr>
          <w:sz w:val="16"/>
          <w:szCs w:val="16"/>
        </w:rPr>
        <w:t xml:space="preserve"> 3=</w:t>
      </w:r>
      <w:r w:rsidR="00015CFA" w:rsidRPr="00B47131">
        <w:rPr>
          <w:sz w:val="16"/>
          <w:szCs w:val="16"/>
        </w:rPr>
        <w:t>Perte</w:t>
      </w:r>
      <w:r w:rsidR="006F5FF4">
        <w:rPr>
          <w:sz w:val="16"/>
          <w:szCs w:val="16"/>
        </w:rPr>
        <w:t> ; 4=</w:t>
      </w:r>
      <w:r w:rsidR="004F3C8C">
        <w:rPr>
          <w:sz w:val="16"/>
          <w:szCs w:val="16"/>
        </w:rPr>
        <w:t>autre</w:t>
      </w:r>
    </w:p>
    <w:p w14:paraId="7829E7DC" w14:textId="4B60CB71" w:rsidR="00ED45C2" w:rsidRPr="00BB508A" w:rsidRDefault="00ED45C2" w:rsidP="00ED45C2">
      <w:pPr>
        <w:pStyle w:val="Titre4"/>
        <w:rPr>
          <w:b w:val="0"/>
          <w:bCs w:val="0"/>
          <w:sz w:val="16"/>
          <w:szCs w:val="16"/>
        </w:rPr>
      </w:pPr>
    </w:p>
    <w:p w14:paraId="28D08594" w14:textId="77777777" w:rsidR="003F4522" w:rsidRDefault="003F4522" w:rsidP="003F4522"/>
    <w:p w14:paraId="4F1FB441" w14:textId="207303A6" w:rsidR="003F4522" w:rsidRPr="00CC09D0" w:rsidRDefault="00ED45C2" w:rsidP="003F4522">
      <w:pPr>
        <w:rPr>
          <w:b/>
        </w:rPr>
      </w:pPr>
      <w:r w:rsidRPr="00CC09D0">
        <w:rPr>
          <w:b/>
        </w:rPr>
        <w:t>Avez-vous des biens immobiliers à but locatif ou pour vos activités économiques (maison, terrain autre qu'agricole, épicerie, commerce fixe…)</w:t>
      </w:r>
      <w:r w:rsidR="004C7353" w:rsidRPr="00CC09D0">
        <w:rPr>
          <w:b/>
        </w:rPr>
        <w:t xml:space="preserve"> </w:t>
      </w:r>
      <w:r w:rsidRPr="00CC09D0">
        <w:rPr>
          <w:b/>
        </w:rPr>
        <w:t xml:space="preserve">? </w:t>
      </w:r>
      <w:r w:rsidR="004C7353" w:rsidRPr="00CC09D0">
        <w:rPr>
          <w:b/>
        </w:rPr>
        <w:t xml:space="preserve">  </w:t>
      </w:r>
      <w:r w:rsidRPr="00CC09D0">
        <w:rPr>
          <w:b/>
        </w:rPr>
        <w:t>I</w:t>
      </w:r>
      <w:r w:rsidR="00CC09D0" w:rsidRPr="004A6717">
        <w:rPr>
          <w:b/>
          <w:highlight w:val="lightGray"/>
        </w:rPr>
        <w:t>_</w:t>
      </w:r>
      <w:r w:rsidRPr="004A6717">
        <w:rPr>
          <w:b/>
          <w:highlight w:val="lightGray"/>
        </w:rPr>
        <w:t>__</w:t>
      </w:r>
      <w:r w:rsidRPr="00CC09D0">
        <w:rPr>
          <w:b/>
        </w:rPr>
        <w:t xml:space="preserve">I 0=Non 1=Oui </w:t>
      </w:r>
    </w:p>
    <w:p w14:paraId="1E3B7207" w14:textId="79750129" w:rsidR="00015CFA" w:rsidRPr="00CC09D0" w:rsidRDefault="00ED45C2" w:rsidP="00015CFA">
      <w:pPr>
        <w:rPr>
          <w:b/>
        </w:rPr>
      </w:pPr>
      <w:r w:rsidRPr="00CC09D0">
        <w:rPr>
          <w:b/>
        </w:rPr>
        <w:t>S</w:t>
      </w:r>
      <w:r w:rsidR="002D4A67" w:rsidRPr="00CC09D0">
        <w:rPr>
          <w:b/>
        </w:rPr>
        <w:t>i oui, les</w:t>
      </w:r>
      <w:r w:rsidRPr="00CC09D0">
        <w:rPr>
          <w:b/>
        </w:rPr>
        <w:t>quels …………………………</w:t>
      </w:r>
      <w:r w:rsidR="00971A13" w:rsidRPr="00CC09D0">
        <w:rPr>
          <w:b/>
        </w:rPr>
        <w:t>……………………………………………………………………………….</w:t>
      </w:r>
    </w:p>
    <w:p w14:paraId="18BA7031" w14:textId="436EC9AA" w:rsidR="002D4A67" w:rsidRPr="00CC09D0" w:rsidRDefault="002D4A67" w:rsidP="00015CFA">
      <w:pPr>
        <w:rPr>
          <w:b/>
        </w:rPr>
      </w:pPr>
    </w:p>
    <w:p w14:paraId="0C3B4BA3" w14:textId="7770BBB6" w:rsidR="002D4A67" w:rsidRPr="00CC09D0" w:rsidRDefault="002D4A67" w:rsidP="002D4A67">
      <w:pPr>
        <w:rPr>
          <w:b/>
        </w:rPr>
      </w:pPr>
      <w:r w:rsidRPr="00CC09D0">
        <w:rPr>
          <w:b/>
        </w:rPr>
        <w:t xml:space="preserve">Montant du revenu de ces biens immobiliers en 2019 en </w:t>
      </w:r>
      <w:proofErr w:type="spellStart"/>
      <w:r w:rsidRPr="00CC09D0">
        <w:rPr>
          <w:b/>
        </w:rPr>
        <w:t>Fcfa</w:t>
      </w:r>
      <w:proofErr w:type="spellEnd"/>
      <w:r w:rsidRPr="00CC09D0">
        <w:rPr>
          <w:b/>
        </w:rPr>
        <w:t xml:space="preserve"> ? I</w:t>
      </w:r>
      <w:r w:rsidRPr="004A6717">
        <w:rPr>
          <w:b/>
          <w:highlight w:val="lightGray"/>
        </w:rPr>
        <w:t>____</w:t>
      </w:r>
      <w:r w:rsidR="00CC09D0" w:rsidRPr="004A6717">
        <w:rPr>
          <w:b/>
          <w:highlight w:val="lightGray"/>
        </w:rPr>
        <w:t>________</w:t>
      </w:r>
      <w:r w:rsidRPr="004A6717">
        <w:rPr>
          <w:b/>
          <w:highlight w:val="lightGray"/>
        </w:rPr>
        <w:t>___</w:t>
      </w:r>
      <w:r w:rsidRPr="00CC09D0">
        <w:rPr>
          <w:b/>
        </w:rPr>
        <w:t>I</w:t>
      </w:r>
    </w:p>
    <w:p w14:paraId="3D686576" w14:textId="0ED0C7F7" w:rsidR="00015CFA" w:rsidRDefault="00015CFA" w:rsidP="00BA1AD9">
      <w:pPr>
        <w:pStyle w:val="Normal8"/>
        <w:rPr>
          <w:szCs w:val="16"/>
        </w:rPr>
      </w:pPr>
    </w:p>
    <w:tbl>
      <w:tblPr>
        <w:tblStyle w:val="Grilledutableau"/>
        <w:tblW w:w="0" w:type="auto"/>
        <w:tblLook w:val="04A0" w:firstRow="1" w:lastRow="0" w:firstColumn="1" w:lastColumn="0" w:noHBand="0" w:noVBand="1"/>
      </w:tblPr>
      <w:tblGrid>
        <w:gridCol w:w="15441"/>
      </w:tblGrid>
      <w:tr w:rsidR="002D4A67" w14:paraId="69FF42F0" w14:textId="77777777" w:rsidTr="002D4A67">
        <w:tc>
          <w:tcPr>
            <w:tcW w:w="15441" w:type="dxa"/>
          </w:tcPr>
          <w:p w14:paraId="674555F3" w14:textId="0CE22465" w:rsidR="002D4A67" w:rsidRDefault="002D4A67" w:rsidP="002D4A67">
            <w:pPr>
              <w:pStyle w:val="Titre1"/>
              <w:outlineLvl w:val="0"/>
              <w:rPr>
                <w:szCs w:val="16"/>
              </w:rPr>
            </w:pPr>
            <w:bookmarkStart w:id="19" w:name="_Toc22894245"/>
            <w:r>
              <w:rPr>
                <w:highlight w:val="lightGray"/>
              </w:rPr>
              <w:t xml:space="preserve">MODULE </w:t>
            </w:r>
            <w:r w:rsidRPr="003F4522">
              <w:rPr>
                <w:highlight w:val="lightGray"/>
              </w:rPr>
              <w:t>PRATIQUES AGRICOLES</w:t>
            </w:r>
            <w:bookmarkEnd w:id="19"/>
          </w:p>
        </w:tc>
      </w:tr>
    </w:tbl>
    <w:p w14:paraId="3AABE643" w14:textId="0195C9AB" w:rsidR="00D13C12" w:rsidRDefault="00D13C12" w:rsidP="002D4A67">
      <w:pPr>
        <w:pStyle w:val="Titre1"/>
        <w:numPr>
          <w:ilvl w:val="0"/>
          <w:numId w:val="0"/>
        </w:numPr>
        <w:jc w:val="left"/>
      </w:pP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5"/>
        <w:gridCol w:w="2693"/>
      </w:tblGrid>
      <w:tr w:rsidR="00D13C12" w14:paraId="75B8A232" w14:textId="77777777" w:rsidTr="00553EA6">
        <w:trPr>
          <w:trHeight w:val="283"/>
        </w:trPr>
        <w:tc>
          <w:tcPr>
            <w:tcW w:w="12895" w:type="dxa"/>
            <w:shd w:val="clear" w:color="auto" w:fill="auto"/>
            <w:vAlign w:val="center"/>
          </w:tcPr>
          <w:p w14:paraId="6FAD667D" w14:textId="77777777" w:rsidR="00D13C12" w:rsidRPr="006871C2" w:rsidRDefault="006F2F17" w:rsidP="00A61694">
            <w:pPr>
              <w:pStyle w:val="Titre2"/>
            </w:pPr>
            <w:bookmarkStart w:id="20" w:name="_Toc22894246"/>
            <w:r>
              <w:t>D</w:t>
            </w:r>
            <w:r w:rsidR="00D13C12" w:rsidRPr="00B34DC5">
              <w:t>1)</w:t>
            </w:r>
            <w:r w:rsidR="00D13C12" w:rsidRPr="000A43E9">
              <w:t xml:space="preserve"> </w:t>
            </w:r>
            <w:r w:rsidR="000A43E9">
              <w:t xml:space="preserve">GESTION DE LA </w:t>
            </w:r>
            <w:r w:rsidR="000A43E9" w:rsidRPr="00A61694">
              <w:t>FERTILITE</w:t>
            </w:r>
            <w:bookmarkEnd w:id="20"/>
          </w:p>
        </w:tc>
        <w:tc>
          <w:tcPr>
            <w:tcW w:w="2693" w:type="dxa"/>
            <w:shd w:val="clear" w:color="auto" w:fill="auto"/>
            <w:vAlign w:val="bottom"/>
          </w:tcPr>
          <w:p w14:paraId="6A41B48E" w14:textId="31E91D02" w:rsidR="00D13C12" w:rsidRDefault="00D13C12" w:rsidP="00E35EBB">
            <w:pPr>
              <w:jc w:val="center"/>
            </w:pPr>
          </w:p>
        </w:tc>
      </w:tr>
      <w:tr w:rsidR="000A43E9" w14:paraId="525A0C55" w14:textId="77777777" w:rsidTr="00553EA6">
        <w:tc>
          <w:tcPr>
            <w:tcW w:w="12895" w:type="dxa"/>
            <w:shd w:val="clear" w:color="auto" w:fill="auto"/>
          </w:tcPr>
          <w:p w14:paraId="4733469C" w14:textId="0C3A73A1" w:rsidR="000A43E9" w:rsidRPr="006871C2" w:rsidRDefault="000A43E9" w:rsidP="00E35EBB">
            <w:pPr>
              <w:rPr>
                <w:bCs/>
                <w:szCs w:val="20"/>
              </w:rPr>
            </w:pPr>
            <w:r>
              <w:rPr>
                <w:bCs/>
                <w:szCs w:val="20"/>
              </w:rPr>
              <w:tab/>
            </w:r>
            <w:r w:rsidR="006F2F17">
              <w:rPr>
                <w:b/>
                <w:bCs/>
                <w:szCs w:val="20"/>
              </w:rPr>
              <w:t>D</w:t>
            </w:r>
            <w:r w:rsidRPr="000A43E9">
              <w:rPr>
                <w:b/>
                <w:bCs/>
                <w:szCs w:val="20"/>
              </w:rPr>
              <w:t>.1.1.</w:t>
            </w:r>
            <w:r>
              <w:rPr>
                <w:bCs/>
                <w:szCs w:val="20"/>
              </w:rPr>
              <w:t xml:space="preserve"> </w:t>
            </w:r>
            <w:r w:rsidR="00642EDC">
              <w:rPr>
                <w:bCs/>
                <w:szCs w:val="20"/>
              </w:rPr>
              <w:t xml:space="preserve">Avez-vous utilisé </w:t>
            </w:r>
            <w:r w:rsidRPr="006871C2">
              <w:rPr>
                <w:bCs/>
                <w:szCs w:val="20"/>
              </w:rPr>
              <w:t xml:space="preserve">des </w:t>
            </w:r>
            <w:r w:rsidRPr="00642EDC">
              <w:rPr>
                <w:b/>
                <w:bCs/>
                <w:szCs w:val="20"/>
              </w:rPr>
              <w:t>engrais chimiques</w:t>
            </w:r>
            <w:r w:rsidR="001F6638">
              <w:rPr>
                <w:bCs/>
                <w:szCs w:val="20"/>
              </w:rPr>
              <w:t> </w:t>
            </w:r>
            <w:r w:rsidR="00642EDC">
              <w:rPr>
                <w:bCs/>
                <w:szCs w:val="20"/>
              </w:rPr>
              <w:t xml:space="preserve">en 2019 </w:t>
            </w:r>
            <w:r w:rsidR="001F6638">
              <w:rPr>
                <w:bCs/>
                <w:szCs w:val="20"/>
              </w:rPr>
              <w:t>?</w:t>
            </w:r>
            <w:r w:rsidRPr="006871C2">
              <w:rPr>
                <w:szCs w:val="20"/>
              </w:rPr>
              <w:t xml:space="preserve"> 0=Non, 1=Oui</w:t>
            </w:r>
          </w:p>
        </w:tc>
        <w:tc>
          <w:tcPr>
            <w:tcW w:w="2693" w:type="dxa"/>
            <w:shd w:val="clear" w:color="auto" w:fill="auto"/>
          </w:tcPr>
          <w:p w14:paraId="15289EA0" w14:textId="570AB4CF" w:rsidR="000A43E9" w:rsidRDefault="000B534C" w:rsidP="00E35EBB">
            <w:pPr>
              <w:jc w:val="center"/>
            </w:pPr>
            <w:r>
              <w:t>|____|</w:t>
            </w:r>
          </w:p>
        </w:tc>
      </w:tr>
      <w:tr w:rsidR="00D13C12" w14:paraId="49FC9D47" w14:textId="77777777" w:rsidTr="00553EA6">
        <w:tc>
          <w:tcPr>
            <w:tcW w:w="12895" w:type="dxa"/>
            <w:shd w:val="clear" w:color="auto" w:fill="auto"/>
          </w:tcPr>
          <w:p w14:paraId="3F11D8CD" w14:textId="1068B992" w:rsidR="00D13C12" w:rsidRPr="006871C2" w:rsidRDefault="00D13C12" w:rsidP="00971A13">
            <w:pPr>
              <w:rPr>
                <w:b/>
                <w:bCs/>
                <w:szCs w:val="20"/>
              </w:rPr>
            </w:pPr>
            <w:r w:rsidRPr="006871C2">
              <w:rPr>
                <w:szCs w:val="20"/>
              </w:rPr>
              <w:t>Si utilisation d’engrais</w:t>
            </w:r>
            <w:r w:rsidR="00971A13">
              <w:rPr>
                <w:szCs w:val="20"/>
              </w:rPr>
              <w:t> </w:t>
            </w:r>
            <w:r w:rsidR="00971A13">
              <w:rPr>
                <w:bCs/>
                <w:szCs w:val="20"/>
              </w:rPr>
              <w:t>:</w:t>
            </w:r>
          </w:p>
        </w:tc>
        <w:tc>
          <w:tcPr>
            <w:tcW w:w="2693" w:type="dxa"/>
            <w:shd w:val="clear" w:color="auto" w:fill="auto"/>
            <w:vAlign w:val="center"/>
          </w:tcPr>
          <w:p w14:paraId="2AB7030C" w14:textId="191BA25A" w:rsidR="00D13C12" w:rsidRDefault="00D13C12" w:rsidP="00E35EBB">
            <w:pPr>
              <w:jc w:val="center"/>
            </w:pPr>
          </w:p>
        </w:tc>
      </w:tr>
      <w:tr w:rsidR="00971A13" w14:paraId="21B28881" w14:textId="77777777" w:rsidTr="00553EA6">
        <w:tc>
          <w:tcPr>
            <w:tcW w:w="12895" w:type="dxa"/>
            <w:shd w:val="clear" w:color="auto" w:fill="auto"/>
          </w:tcPr>
          <w:p w14:paraId="10691EDC" w14:textId="395FCB1C" w:rsidR="00971A13" w:rsidRPr="00971A13" w:rsidRDefault="00500541" w:rsidP="001F6638">
            <w:pPr>
              <w:pStyle w:val="Paragraphedeliste"/>
              <w:numPr>
                <w:ilvl w:val="0"/>
                <w:numId w:val="4"/>
              </w:numPr>
              <w:rPr>
                <w:szCs w:val="20"/>
              </w:rPr>
            </w:pPr>
            <w:r>
              <w:rPr>
                <w:szCs w:val="20"/>
              </w:rPr>
              <w:t>C</w:t>
            </w:r>
            <w:r w:rsidR="00971A13" w:rsidRPr="00971A13">
              <w:rPr>
                <w:szCs w:val="20"/>
              </w:rPr>
              <w:t>omment a évolu</w:t>
            </w:r>
            <w:r w:rsidR="000725B2">
              <w:rPr>
                <w:szCs w:val="20"/>
              </w:rPr>
              <w:t>é cette utilisation durant les 1</w:t>
            </w:r>
            <w:r w:rsidR="00971A13" w:rsidRPr="00971A13">
              <w:rPr>
                <w:szCs w:val="20"/>
              </w:rPr>
              <w:t xml:space="preserve">0 dernières années : </w:t>
            </w:r>
            <w:r w:rsidR="001F6638">
              <w:rPr>
                <w:sz w:val="18"/>
                <w:szCs w:val="20"/>
              </w:rPr>
              <w:t>1=</w:t>
            </w:r>
            <w:r w:rsidR="00971A13" w:rsidRPr="00971A13">
              <w:rPr>
                <w:sz w:val="18"/>
                <w:szCs w:val="20"/>
              </w:rPr>
              <w:t>Diminution</w:t>
            </w:r>
            <w:r w:rsidR="001F6638">
              <w:rPr>
                <w:sz w:val="18"/>
                <w:szCs w:val="20"/>
              </w:rPr>
              <w:t> ; 2=Même</w:t>
            </w:r>
            <w:r w:rsidR="00CE01B1">
              <w:rPr>
                <w:sz w:val="18"/>
                <w:szCs w:val="20"/>
              </w:rPr>
              <w:t>s</w:t>
            </w:r>
            <w:r w:rsidR="001F6638">
              <w:rPr>
                <w:sz w:val="18"/>
                <w:szCs w:val="20"/>
              </w:rPr>
              <w:t xml:space="preserve"> quantités ;</w:t>
            </w:r>
            <w:r w:rsidR="00971A13" w:rsidRPr="00971A13">
              <w:rPr>
                <w:sz w:val="18"/>
                <w:szCs w:val="20"/>
              </w:rPr>
              <w:t xml:space="preserve"> 3</w:t>
            </w:r>
            <w:r w:rsidR="001F6638">
              <w:rPr>
                <w:sz w:val="18"/>
                <w:szCs w:val="20"/>
              </w:rPr>
              <w:t>=</w:t>
            </w:r>
            <w:r w:rsidR="00971A13" w:rsidRPr="00971A13">
              <w:rPr>
                <w:sz w:val="18"/>
                <w:szCs w:val="20"/>
              </w:rPr>
              <w:t xml:space="preserve">Augmentation  </w:t>
            </w:r>
          </w:p>
        </w:tc>
        <w:tc>
          <w:tcPr>
            <w:tcW w:w="2693" w:type="dxa"/>
            <w:shd w:val="clear" w:color="auto" w:fill="auto"/>
            <w:vAlign w:val="center"/>
          </w:tcPr>
          <w:p w14:paraId="2BD190F3" w14:textId="54302166" w:rsidR="00971A13" w:rsidRDefault="000B534C" w:rsidP="00E35EBB">
            <w:pPr>
              <w:jc w:val="center"/>
            </w:pPr>
            <w:r>
              <w:t>|____|</w:t>
            </w:r>
          </w:p>
        </w:tc>
      </w:tr>
      <w:tr w:rsidR="00971A13" w14:paraId="28F17A3A" w14:textId="77777777" w:rsidTr="00553EA6">
        <w:tc>
          <w:tcPr>
            <w:tcW w:w="12895" w:type="dxa"/>
            <w:shd w:val="clear" w:color="auto" w:fill="auto"/>
          </w:tcPr>
          <w:p w14:paraId="7FE700C1" w14:textId="63B740B5" w:rsidR="00971A13" w:rsidRPr="00971A13" w:rsidRDefault="00971A13" w:rsidP="00971A13">
            <w:pPr>
              <w:pStyle w:val="Paragraphedeliste"/>
              <w:numPr>
                <w:ilvl w:val="0"/>
                <w:numId w:val="4"/>
              </w:numPr>
              <w:rPr>
                <w:szCs w:val="20"/>
              </w:rPr>
            </w:pPr>
            <w:r>
              <w:rPr>
                <w:szCs w:val="20"/>
              </w:rPr>
              <w:t>Montant dépensé en engrais en 2019 en FCFA</w:t>
            </w:r>
          </w:p>
        </w:tc>
        <w:tc>
          <w:tcPr>
            <w:tcW w:w="2693" w:type="dxa"/>
            <w:shd w:val="clear" w:color="auto" w:fill="auto"/>
            <w:vAlign w:val="center"/>
          </w:tcPr>
          <w:p w14:paraId="5C14E712" w14:textId="103B948F" w:rsidR="00971A13" w:rsidRDefault="000B534C" w:rsidP="00E35EBB">
            <w:pPr>
              <w:jc w:val="center"/>
            </w:pPr>
            <w:r>
              <w:t>|__</w:t>
            </w:r>
            <w:r w:rsidR="002777C1">
              <w:t>_______</w:t>
            </w:r>
            <w:r>
              <w:t>__|</w:t>
            </w:r>
            <w:r w:rsidR="002777C1">
              <w:t xml:space="preserve"> </w:t>
            </w:r>
            <w:proofErr w:type="spellStart"/>
            <w:r w:rsidR="002777C1">
              <w:t>Fcfa</w:t>
            </w:r>
            <w:proofErr w:type="spellEnd"/>
          </w:p>
        </w:tc>
      </w:tr>
      <w:tr w:rsidR="00744F00" w14:paraId="13F84F4C" w14:textId="77777777" w:rsidTr="00553EA6">
        <w:tc>
          <w:tcPr>
            <w:tcW w:w="12895" w:type="dxa"/>
            <w:shd w:val="clear" w:color="auto" w:fill="auto"/>
          </w:tcPr>
          <w:p w14:paraId="7B2A964A" w14:textId="7D4ACFCA" w:rsidR="00744F00" w:rsidRPr="00B34DC5" w:rsidRDefault="00744F00" w:rsidP="00E94F3C">
            <w:pPr>
              <w:rPr>
                <w:bCs/>
                <w:szCs w:val="20"/>
              </w:rPr>
            </w:pPr>
            <w:r>
              <w:rPr>
                <w:b/>
                <w:bCs/>
                <w:szCs w:val="20"/>
              </w:rPr>
              <w:tab/>
            </w:r>
            <w:r w:rsidR="006F2F17">
              <w:rPr>
                <w:b/>
                <w:bCs/>
                <w:szCs w:val="20"/>
              </w:rPr>
              <w:t>D</w:t>
            </w:r>
            <w:r>
              <w:rPr>
                <w:b/>
                <w:bCs/>
                <w:szCs w:val="20"/>
              </w:rPr>
              <w:t>.1.2</w:t>
            </w:r>
            <w:r w:rsidRPr="000A43E9">
              <w:rPr>
                <w:b/>
                <w:bCs/>
                <w:szCs w:val="20"/>
              </w:rPr>
              <w:t>.</w:t>
            </w:r>
            <w:r>
              <w:rPr>
                <w:bCs/>
                <w:szCs w:val="20"/>
              </w:rPr>
              <w:t xml:space="preserve"> </w:t>
            </w:r>
            <w:r w:rsidR="00642EDC">
              <w:rPr>
                <w:bCs/>
                <w:szCs w:val="20"/>
              </w:rPr>
              <w:t xml:space="preserve">Avez-vous utilisé </w:t>
            </w:r>
            <w:r>
              <w:rPr>
                <w:bCs/>
                <w:szCs w:val="20"/>
              </w:rPr>
              <w:t xml:space="preserve">de la </w:t>
            </w:r>
            <w:r w:rsidRPr="00642EDC">
              <w:rPr>
                <w:b/>
                <w:bCs/>
                <w:szCs w:val="20"/>
              </w:rPr>
              <w:t>fumure organique</w:t>
            </w:r>
            <w:r>
              <w:rPr>
                <w:bCs/>
                <w:szCs w:val="20"/>
              </w:rPr>
              <w:t xml:space="preserve"> sur vos parcelles</w:t>
            </w:r>
            <w:r w:rsidR="00642EDC">
              <w:rPr>
                <w:bCs/>
                <w:szCs w:val="20"/>
              </w:rPr>
              <w:t xml:space="preserve"> en 2019 (fumier</w:t>
            </w:r>
            <w:r>
              <w:rPr>
                <w:bCs/>
                <w:szCs w:val="20"/>
              </w:rPr>
              <w:t>)</w:t>
            </w:r>
            <w:r w:rsidR="001F6638">
              <w:rPr>
                <w:bCs/>
                <w:szCs w:val="20"/>
              </w:rPr>
              <w:t> ?</w:t>
            </w:r>
            <w:r w:rsidRPr="00B34DC5">
              <w:rPr>
                <w:bCs/>
                <w:szCs w:val="20"/>
              </w:rPr>
              <w:t xml:space="preserve">  0=Non, 1=Oui </w:t>
            </w:r>
          </w:p>
        </w:tc>
        <w:tc>
          <w:tcPr>
            <w:tcW w:w="2693" w:type="dxa"/>
            <w:shd w:val="clear" w:color="auto" w:fill="auto"/>
          </w:tcPr>
          <w:p w14:paraId="2BD48B7F" w14:textId="77777777" w:rsidR="00744F00" w:rsidRDefault="00744F00" w:rsidP="00744F00">
            <w:pPr>
              <w:jc w:val="center"/>
            </w:pPr>
            <w:r>
              <w:t>|____|</w:t>
            </w:r>
          </w:p>
        </w:tc>
      </w:tr>
      <w:tr w:rsidR="00744F00" w14:paraId="77C9DE0F" w14:textId="77777777" w:rsidTr="00553EA6">
        <w:tc>
          <w:tcPr>
            <w:tcW w:w="12895" w:type="dxa"/>
            <w:shd w:val="clear" w:color="auto" w:fill="auto"/>
          </w:tcPr>
          <w:p w14:paraId="672BA687" w14:textId="65A42345" w:rsidR="00744F00" w:rsidRPr="00B34DC5" w:rsidRDefault="00744F00" w:rsidP="001F6638">
            <w:pPr>
              <w:rPr>
                <w:bCs/>
                <w:szCs w:val="20"/>
              </w:rPr>
            </w:pPr>
            <w:r w:rsidRPr="00B34DC5">
              <w:rPr>
                <w:bCs/>
                <w:szCs w:val="20"/>
              </w:rPr>
              <w:t xml:space="preserve">Si utilisation </w:t>
            </w:r>
            <w:r>
              <w:rPr>
                <w:bCs/>
                <w:szCs w:val="20"/>
              </w:rPr>
              <w:t xml:space="preserve">fumure organique </w:t>
            </w:r>
            <w:r w:rsidR="001F6638">
              <w:rPr>
                <w:bCs/>
                <w:szCs w:val="20"/>
              </w:rPr>
              <w:t>:</w:t>
            </w:r>
          </w:p>
        </w:tc>
        <w:tc>
          <w:tcPr>
            <w:tcW w:w="2693" w:type="dxa"/>
            <w:shd w:val="clear" w:color="auto" w:fill="auto"/>
          </w:tcPr>
          <w:p w14:paraId="10A07C36" w14:textId="04EE9BC6" w:rsidR="00744F00" w:rsidRDefault="00744F00" w:rsidP="00744F00">
            <w:pPr>
              <w:jc w:val="center"/>
            </w:pPr>
          </w:p>
        </w:tc>
      </w:tr>
      <w:tr w:rsidR="001F6638" w14:paraId="13C9868A" w14:textId="77777777" w:rsidTr="00553EA6">
        <w:tc>
          <w:tcPr>
            <w:tcW w:w="12895" w:type="dxa"/>
            <w:shd w:val="clear" w:color="auto" w:fill="auto"/>
          </w:tcPr>
          <w:p w14:paraId="58897EBB" w14:textId="3EB2908F" w:rsidR="001F6638" w:rsidRPr="001F6638" w:rsidRDefault="00500541" w:rsidP="001F6638">
            <w:pPr>
              <w:pStyle w:val="Paragraphedeliste"/>
              <w:numPr>
                <w:ilvl w:val="0"/>
                <w:numId w:val="4"/>
              </w:numPr>
              <w:rPr>
                <w:bCs/>
                <w:szCs w:val="20"/>
              </w:rPr>
            </w:pPr>
            <w:r>
              <w:rPr>
                <w:bCs/>
                <w:szCs w:val="20"/>
              </w:rPr>
              <w:t>C</w:t>
            </w:r>
            <w:r w:rsidR="001F6638" w:rsidRPr="00B34DC5">
              <w:rPr>
                <w:bCs/>
                <w:szCs w:val="20"/>
              </w:rPr>
              <w:t xml:space="preserve">omment a évolué cette utilisation durant les </w:t>
            </w:r>
            <w:r w:rsidR="000725B2">
              <w:rPr>
                <w:bCs/>
                <w:szCs w:val="20"/>
              </w:rPr>
              <w:t>1</w:t>
            </w:r>
            <w:r w:rsidR="001F6638">
              <w:rPr>
                <w:bCs/>
                <w:szCs w:val="20"/>
              </w:rPr>
              <w:t>0</w:t>
            </w:r>
            <w:r w:rsidR="001F6638" w:rsidRPr="00B34DC5">
              <w:rPr>
                <w:bCs/>
                <w:szCs w:val="20"/>
              </w:rPr>
              <w:t xml:space="preserve"> dernières années : </w:t>
            </w:r>
            <w:r w:rsidR="001F6638">
              <w:rPr>
                <w:bCs/>
                <w:sz w:val="18"/>
                <w:szCs w:val="20"/>
              </w:rPr>
              <w:t>1=Diminution ; 2=</w:t>
            </w:r>
            <w:r w:rsidR="001F6638" w:rsidRPr="00B34DC5">
              <w:rPr>
                <w:bCs/>
                <w:sz w:val="18"/>
                <w:szCs w:val="20"/>
              </w:rPr>
              <w:t>Mêm</w:t>
            </w:r>
            <w:r w:rsidR="001F6638">
              <w:rPr>
                <w:bCs/>
                <w:sz w:val="18"/>
                <w:szCs w:val="20"/>
              </w:rPr>
              <w:t>e</w:t>
            </w:r>
            <w:r w:rsidR="00CE01B1">
              <w:rPr>
                <w:bCs/>
                <w:sz w:val="18"/>
                <w:szCs w:val="20"/>
              </w:rPr>
              <w:t>s</w:t>
            </w:r>
            <w:r w:rsidR="001F6638">
              <w:rPr>
                <w:bCs/>
                <w:sz w:val="18"/>
                <w:szCs w:val="20"/>
              </w:rPr>
              <w:t xml:space="preserve"> quantités ;</w:t>
            </w:r>
            <w:r w:rsidR="001F6638" w:rsidRPr="00B34DC5">
              <w:rPr>
                <w:bCs/>
                <w:sz w:val="18"/>
                <w:szCs w:val="20"/>
              </w:rPr>
              <w:t xml:space="preserve"> 3</w:t>
            </w:r>
            <w:r w:rsidR="001F6638">
              <w:rPr>
                <w:bCs/>
                <w:sz w:val="18"/>
                <w:szCs w:val="20"/>
              </w:rPr>
              <w:t>=</w:t>
            </w:r>
            <w:r w:rsidR="001F6638" w:rsidRPr="00B34DC5">
              <w:rPr>
                <w:bCs/>
                <w:sz w:val="18"/>
                <w:szCs w:val="20"/>
              </w:rPr>
              <w:t xml:space="preserve">Augmentation  </w:t>
            </w:r>
          </w:p>
        </w:tc>
        <w:tc>
          <w:tcPr>
            <w:tcW w:w="2693" w:type="dxa"/>
            <w:shd w:val="clear" w:color="auto" w:fill="auto"/>
          </w:tcPr>
          <w:p w14:paraId="2DCFB117" w14:textId="5FE3B119" w:rsidR="001F6638" w:rsidRDefault="001F6638" w:rsidP="001F6638">
            <w:pPr>
              <w:jc w:val="center"/>
            </w:pPr>
            <w:r w:rsidRPr="004301B7">
              <w:t>|____|</w:t>
            </w:r>
          </w:p>
        </w:tc>
      </w:tr>
      <w:tr w:rsidR="002777C1" w14:paraId="5D548825" w14:textId="77777777" w:rsidTr="00B50AF5">
        <w:tc>
          <w:tcPr>
            <w:tcW w:w="12895" w:type="dxa"/>
            <w:shd w:val="clear" w:color="auto" w:fill="auto"/>
          </w:tcPr>
          <w:p w14:paraId="015B2547" w14:textId="3EAB01AB" w:rsidR="002777C1" w:rsidRPr="00B34DC5" w:rsidRDefault="002777C1" w:rsidP="002777C1">
            <w:pPr>
              <w:pStyle w:val="Paragraphedeliste"/>
              <w:numPr>
                <w:ilvl w:val="0"/>
                <w:numId w:val="4"/>
              </w:numPr>
              <w:rPr>
                <w:bCs/>
                <w:szCs w:val="20"/>
              </w:rPr>
            </w:pPr>
            <w:r>
              <w:rPr>
                <w:szCs w:val="20"/>
              </w:rPr>
              <w:t>Montant dépensé en achat de fumure organique en 2019 en FCFA</w:t>
            </w:r>
          </w:p>
        </w:tc>
        <w:tc>
          <w:tcPr>
            <w:tcW w:w="2693" w:type="dxa"/>
            <w:shd w:val="clear" w:color="auto" w:fill="auto"/>
            <w:vAlign w:val="center"/>
          </w:tcPr>
          <w:p w14:paraId="20B1BAB5" w14:textId="20850672" w:rsidR="002777C1" w:rsidRDefault="002777C1" w:rsidP="002777C1">
            <w:pPr>
              <w:jc w:val="center"/>
            </w:pPr>
            <w:r>
              <w:t xml:space="preserve">|___________| </w:t>
            </w:r>
            <w:proofErr w:type="spellStart"/>
            <w:r>
              <w:t>Fcfa</w:t>
            </w:r>
            <w:proofErr w:type="spellEnd"/>
          </w:p>
        </w:tc>
      </w:tr>
      <w:tr w:rsidR="002777C1" w14:paraId="78AD31CB"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658D95E" w14:textId="72093B31" w:rsidR="002777C1" w:rsidRPr="00B34DC5" w:rsidRDefault="002777C1" w:rsidP="002777C1">
            <w:pPr>
              <w:rPr>
                <w:bCs/>
                <w:szCs w:val="20"/>
              </w:rPr>
            </w:pPr>
            <w:r>
              <w:rPr>
                <w:b/>
                <w:bCs/>
                <w:szCs w:val="20"/>
              </w:rPr>
              <w:tab/>
              <w:t>D.1.3</w:t>
            </w:r>
            <w:r w:rsidRPr="000A43E9">
              <w:rPr>
                <w:b/>
                <w:bCs/>
                <w:szCs w:val="20"/>
              </w:rPr>
              <w:t>.</w:t>
            </w:r>
            <w:r>
              <w:rPr>
                <w:bCs/>
                <w:szCs w:val="20"/>
              </w:rPr>
              <w:t xml:space="preserve"> Avez-vous laissé des parcelles en </w:t>
            </w:r>
            <w:r w:rsidRPr="00B86DC0">
              <w:rPr>
                <w:b/>
                <w:bCs/>
                <w:szCs w:val="20"/>
              </w:rPr>
              <w:t>jachère</w:t>
            </w:r>
            <w:r>
              <w:rPr>
                <w:bCs/>
                <w:szCs w:val="20"/>
              </w:rPr>
              <w:t xml:space="preserve"> en 2019 ? </w:t>
            </w:r>
            <w:r w:rsidRPr="006871C2">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9979E9F" w14:textId="0AB6A166" w:rsidR="002777C1" w:rsidRDefault="002777C1" w:rsidP="002777C1">
            <w:pPr>
              <w:jc w:val="center"/>
            </w:pPr>
            <w:r w:rsidRPr="004301B7">
              <w:t>|____|</w:t>
            </w:r>
          </w:p>
        </w:tc>
      </w:tr>
      <w:tr w:rsidR="000725B2" w14:paraId="62623AC1"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7D4B9F8" w14:textId="2FD41D85" w:rsidR="000725B2" w:rsidRDefault="000725B2" w:rsidP="000725B2">
            <w:pPr>
              <w:rPr>
                <w:bCs/>
                <w:szCs w:val="20"/>
              </w:rPr>
            </w:pPr>
            <w:r>
              <w:rPr>
                <w:bCs/>
                <w:szCs w:val="20"/>
              </w:rPr>
              <w:t>C</w:t>
            </w:r>
            <w:r w:rsidRPr="00B34DC5">
              <w:rPr>
                <w:bCs/>
                <w:szCs w:val="20"/>
              </w:rPr>
              <w:t xml:space="preserve">omment a évolué </w:t>
            </w:r>
            <w:r>
              <w:rPr>
                <w:bCs/>
                <w:szCs w:val="20"/>
              </w:rPr>
              <w:t>la pratique de la jachère</w:t>
            </w:r>
            <w:r w:rsidRPr="00B34DC5">
              <w:rPr>
                <w:bCs/>
                <w:szCs w:val="20"/>
              </w:rPr>
              <w:t xml:space="preserve"> durant les </w:t>
            </w:r>
            <w:r>
              <w:rPr>
                <w:bCs/>
                <w:szCs w:val="20"/>
              </w:rPr>
              <w:t>10</w:t>
            </w:r>
            <w:r w:rsidRPr="00B34DC5">
              <w:rPr>
                <w:bCs/>
                <w:szCs w:val="20"/>
              </w:rPr>
              <w:t xml:space="preserve"> dernières années : </w:t>
            </w:r>
            <w:r>
              <w:rPr>
                <w:bCs/>
                <w:sz w:val="18"/>
                <w:szCs w:val="20"/>
              </w:rPr>
              <w:t>1=Diminution ; 2=</w:t>
            </w:r>
            <w:r w:rsidRPr="00B34DC5">
              <w:rPr>
                <w:bCs/>
                <w:sz w:val="18"/>
                <w:szCs w:val="20"/>
              </w:rPr>
              <w:t>Mêm</w:t>
            </w:r>
            <w:r>
              <w:rPr>
                <w:bCs/>
                <w:sz w:val="18"/>
                <w:szCs w:val="20"/>
              </w:rPr>
              <w:t>e</w:t>
            </w:r>
            <w:r w:rsidR="00CE01B1">
              <w:rPr>
                <w:bCs/>
                <w:sz w:val="18"/>
                <w:szCs w:val="20"/>
              </w:rPr>
              <w:t>s</w:t>
            </w:r>
            <w:r>
              <w:rPr>
                <w:bCs/>
                <w:sz w:val="18"/>
                <w:szCs w:val="20"/>
              </w:rPr>
              <w:t xml:space="preserve"> quantités ;</w:t>
            </w:r>
            <w:r w:rsidRPr="00B34DC5">
              <w:rPr>
                <w:bCs/>
                <w:sz w:val="18"/>
                <w:szCs w:val="20"/>
              </w:rPr>
              <w:t xml:space="preserve"> 3</w:t>
            </w:r>
            <w:r>
              <w:rPr>
                <w:bCs/>
                <w:sz w:val="18"/>
                <w:szCs w:val="20"/>
              </w:rPr>
              <w:t>=</w:t>
            </w:r>
            <w:r w:rsidRPr="00B34DC5">
              <w:rPr>
                <w:bCs/>
                <w:sz w:val="18"/>
                <w:szCs w:val="20"/>
              </w:rPr>
              <w:t xml:space="preserve">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6EF38C8" w14:textId="13F1F260" w:rsidR="000725B2" w:rsidRPr="004301B7" w:rsidRDefault="000725B2" w:rsidP="000725B2">
            <w:pPr>
              <w:jc w:val="center"/>
            </w:pPr>
            <w:r w:rsidRPr="004301B7">
              <w:t>|____|</w:t>
            </w:r>
          </w:p>
        </w:tc>
      </w:tr>
      <w:tr w:rsidR="000725B2" w14:paraId="386D22C3"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7CBD8C2" w14:textId="22A2AE41" w:rsidR="000725B2" w:rsidRPr="00642EDC" w:rsidRDefault="000725B2" w:rsidP="000725B2">
            <w:pPr>
              <w:rPr>
                <w:bCs/>
                <w:szCs w:val="20"/>
              </w:rPr>
            </w:pPr>
            <w:r>
              <w:rPr>
                <w:bCs/>
                <w:szCs w:val="20"/>
              </w:rPr>
              <w:t xml:space="preserve">Si jachère :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24767FC" w14:textId="77777777" w:rsidR="000725B2" w:rsidRPr="004301B7" w:rsidRDefault="000725B2" w:rsidP="000725B2">
            <w:pPr>
              <w:jc w:val="center"/>
            </w:pPr>
          </w:p>
        </w:tc>
      </w:tr>
      <w:tr w:rsidR="000725B2" w14:paraId="48F2EAA1"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8E24311" w14:textId="016A7CDA" w:rsidR="000725B2" w:rsidRPr="00B86DC0" w:rsidRDefault="000725B2" w:rsidP="000725B2">
            <w:pPr>
              <w:pStyle w:val="Paragraphedeliste"/>
              <w:numPr>
                <w:ilvl w:val="0"/>
                <w:numId w:val="4"/>
              </w:numPr>
              <w:rPr>
                <w:bCs/>
                <w:szCs w:val="20"/>
              </w:rPr>
            </w:pPr>
            <w:r>
              <w:rPr>
                <w:bCs/>
                <w:szCs w:val="20"/>
              </w:rPr>
              <w:t>Quelle est la durée d’une jachère en moyenne ? (en mois)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B33AFFA" w14:textId="15C3D061" w:rsidR="000725B2" w:rsidRPr="004301B7" w:rsidRDefault="000725B2" w:rsidP="000725B2">
            <w:pPr>
              <w:jc w:val="center"/>
            </w:pPr>
            <w:r w:rsidRPr="004301B7">
              <w:t>|____|</w:t>
            </w:r>
          </w:p>
        </w:tc>
      </w:tr>
      <w:tr w:rsidR="000725B2" w14:paraId="223C5A62"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728E9260" w14:textId="4004AC8A" w:rsidR="000725B2" w:rsidRPr="00B86DC0" w:rsidRDefault="000725B2" w:rsidP="000725B2">
            <w:pPr>
              <w:pStyle w:val="Paragraphedeliste"/>
              <w:numPr>
                <w:ilvl w:val="0"/>
                <w:numId w:val="4"/>
              </w:numPr>
              <w:rPr>
                <w:bCs/>
                <w:szCs w:val="20"/>
              </w:rPr>
            </w:pPr>
            <w:r>
              <w:rPr>
                <w:bCs/>
                <w:szCs w:val="20"/>
              </w:rPr>
              <w:t>E</w:t>
            </w:r>
            <w:r w:rsidRPr="00B86DC0">
              <w:rPr>
                <w:bCs/>
                <w:szCs w:val="20"/>
              </w:rPr>
              <w:t>st-ce que les parcelles en jachères sont protégées de l’érosion par des plantes de couverture ? (inverse de sol laissé à nu) 1=jamais ; 2=parfois ; 3=toujours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3E33A0E" w14:textId="77777777" w:rsidR="000725B2" w:rsidRDefault="000725B2" w:rsidP="000725B2">
            <w:pPr>
              <w:jc w:val="center"/>
            </w:pPr>
          </w:p>
          <w:p w14:paraId="6292510D" w14:textId="4EE8CBE7" w:rsidR="000725B2" w:rsidRPr="004301B7" w:rsidRDefault="000725B2" w:rsidP="000725B2">
            <w:pPr>
              <w:jc w:val="center"/>
            </w:pPr>
            <w:r w:rsidRPr="004301B7">
              <w:t>|____|</w:t>
            </w:r>
          </w:p>
        </w:tc>
      </w:tr>
      <w:tr w:rsidR="000725B2" w14:paraId="43F747C5" w14:textId="77777777" w:rsidTr="002B4453">
        <w:tc>
          <w:tcPr>
            <w:tcW w:w="12895" w:type="dxa"/>
            <w:tcBorders>
              <w:top w:val="single" w:sz="4" w:space="0" w:color="auto"/>
              <w:left w:val="single" w:sz="4" w:space="0" w:color="auto"/>
              <w:bottom w:val="single" w:sz="4" w:space="0" w:color="auto"/>
              <w:right w:val="single" w:sz="4" w:space="0" w:color="auto"/>
            </w:tcBorders>
            <w:shd w:val="clear" w:color="auto" w:fill="auto"/>
          </w:tcPr>
          <w:p w14:paraId="563DB905" w14:textId="088A8739" w:rsidR="000725B2" w:rsidRPr="00B34DC5" w:rsidRDefault="000725B2" w:rsidP="000725B2">
            <w:pPr>
              <w:rPr>
                <w:bCs/>
                <w:szCs w:val="20"/>
              </w:rPr>
            </w:pPr>
            <w:r>
              <w:rPr>
                <w:b/>
                <w:bCs/>
                <w:szCs w:val="20"/>
              </w:rPr>
              <w:tab/>
              <w:t>D.1.4</w:t>
            </w:r>
            <w:r w:rsidRPr="000A43E9">
              <w:rPr>
                <w:b/>
                <w:bCs/>
                <w:szCs w:val="20"/>
              </w:rPr>
              <w:t>.</w:t>
            </w:r>
            <w:r>
              <w:rPr>
                <w:bCs/>
                <w:szCs w:val="20"/>
              </w:rPr>
              <w:t xml:space="preserve"> Avez-vous utilisé du </w:t>
            </w:r>
            <w:r w:rsidRPr="00642EDC">
              <w:rPr>
                <w:b/>
                <w:bCs/>
                <w:szCs w:val="20"/>
              </w:rPr>
              <w:t>compost</w:t>
            </w:r>
            <w:r>
              <w:rPr>
                <w:bCs/>
                <w:szCs w:val="20"/>
              </w:rPr>
              <w:t> en 2019 ?</w:t>
            </w:r>
            <w:r w:rsidRPr="006871C2">
              <w:rPr>
                <w:szCs w:val="20"/>
              </w:rPr>
              <w:t xml:space="preserve"> 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8EFD627" w14:textId="78B02B2E" w:rsidR="000725B2" w:rsidRDefault="000725B2" w:rsidP="000725B2">
            <w:pPr>
              <w:jc w:val="center"/>
            </w:pPr>
            <w:r w:rsidRPr="004301B7">
              <w:t>|____|</w:t>
            </w:r>
          </w:p>
        </w:tc>
      </w:tr>
      <w:tr w:rsidR="000725B2" w14:paraId="3072DF8E"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3B8E2F9E" w14:textId="557B3742" w:rsidR="000725B2" w:rsidRDefault="000725B2" w:rsidP="000725B2">
            <w:pPr>
              <w:rPr>
                <w:bCs/>
                <w:szCs w:val="20"/>
              </w:rPr>
            </w:pPr>
            <w:r>
              <w:rPr>
                <w:bCs/>
                <w:szCs w:val="20"/>
              </w:rPr>
              <w:t>C</w:t>
            </w:r>
            <w:r w:rsidRPr="00B34DC5">
              <w:rPr>
                <w:bCs/>
                <w:szCs w:val="20"/>
              </w:rPr>
              <w:t xml:space="preserve">omment a évolué </w:t>
            </w:r>
            <w:r>
              <w:rPr>
                <w:bCs/>
                <w:szCs w:val="20"/>
              </w:rPr>
              <w:t>l’utilisation du compost</w:t>
            </w:r>
            <w:r w:rsidRPr="00B34DC5">
              <w:rPr>
                <w:bCs/>
                <w:szCs w:val="20"/>
              </w:rPr>
              <w:t xml:space="preserve"> durant les </w:t>
            </w:r>
            <w:r>
              <w:rPr>
                <w:bCs/>
                <w:szCs w:val="20"/>
              </w:rPr>
              <w:t>10</w:t>
            </w:r>
            <w:r w:rsidRPr="00B34DC5">
              <w:rPr>
                <w:bCs/>
                <w:szCs w:val="20"/>
              </w:rPr>
              <w:t xml:space="preserve"> dernières années : </w:t>
            </w:r>
            <w:r>
              <w:rPr>
                <w:bCs/>
                <w:sz w:val="18"/>
                <w:szCs w:val="20"/>
              </w:rPr>
              <w:t>1=Diminution ; 2=</w:t>
            </w:r>
            <w:r w:rsidRPr="00B34DC5">
              <w:rPr>
                <w:bCs/>
                <w:sz w:val="18"/>
                <w:szCs w:val="20"/>
              </w:rPr>
              <w:t>Mêm</w:t>
            </w:r>
            <w:r>
              <w:rPr>
                <w:bCs/>
                <w:sz w:val="18"/>
                <w:szCs w:val="20"/>
              </w:rPr>
              <w:t>e</w:t>
            </w:r>
            <w:r w:rsidR="00CE01B1">
              <w:rPr>
                <w:bCs/>
                <w:sz w:val="18"/>
                <w:szCs w:val="20"/>
              </w:rPr>
              <w:t>s</w:t>
            </w:r>
            <w:r>
              <w:rPr>
                <w:bCs/>
                <w:sz w:val="18"/>
                <w:szCs w:val="20"/>
              </w:rPr>
              <w:t xml:space="preserve"> quantités ;</w:t>
            </w:r>
            <w:r w:rsidRPr="00B34DC5">
              <w:rPr>
                <w:bCs/>
                <w:sz w:val="18"/>
                <w:szCs w:val="20"/>
              </w:rPr>
              <w:t xml:space="preserve"> 3</w:t>
            </w:r>
            <w:r>
              <w:rPr>
                <w:bCs/>
                <w:sz w:val="18"/>
                <w:szCs w:val="20"/>
              </w:rPr>
              <w:t>=</w:t>
            </w:r>
            <w:r w:rsidRPr="00B34DC5">
              <w:rPr>
                <w:bCs/>
                <w:sz w:val="18"/>
                <w:szCs w:val="20"/>
              </w:rPr>
              <w:t xml:space="preserve">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8C59F08" w14:textId="27AF8D68" w:rsidR="000725B2" w:rsidRDefault="000725B2" w:rsidP="000725B2">
            <w:pPr>
              <w:jc w:val="center"/>
            </w:pPr>
            <w:r w:rsidRPr="004301B7">
              <w:t>|____|</w:t>
            </w:r>
          </w:p>
        </w:tc>
      </w:tr>
      <w:tr w:rsidR="000725B2" w14:paraId="7815BEC0"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008933DA" w14:textId="0780C2F6" w:rsidR="000725B2" w:rsidRPr="00B34DC5" w:rsidRDefault="000725B2" w:rsidP="000725B2">
            <w:pPr>
              <w:rPr>
                <w:bCs/>
                <w:szCs w:val="20"/>
              </w:rPr>
            </w:pPr>
            <w:r>
              <w:rPr>
                <w:bCs/>
                <w:szCs w:val="20"/>
              </w:rPr>
              <w:t>Si utilisation de compost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A96D929" w14:textId="0D089EA7" w:rsidR="000725B2" w:rsidRDefault="000725B2" w:rsidP="000725B2">
            <w:pPr>
              <w:jc w:val="center"/>
            </w:pPr>
          </w:p>
        </w:tc>
      </w:tr>
      <w:tr w:rsidR="000725B2" w14:paraId="73E965E2"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3A897B5" w14:textId="52719FAC" w:rsidR="000725B2" w:rsidRPr="001F6638" w:rsidRDefault="000725B2" w:rsidP="000725B2">
            <w:pPr>
              <w:pStyle w:val="Paragraphedeliste"/>
              <w:numPr>
                <w:ilvl w:val="0"/>
                <w:numId w:val="4"/>
              </w:numPr>
              <w:rPr>
                <w:bCs/>
                <w:szCs w:val="20"/>
              </w:rPr>
            </w:pPr>
            <w:r>
              <w:rPr>
                <w:bCs/>
                <w:szCs w:val="20"/>
              </w:rPr>
              <w:t xml:space="preserve">Le préparez-vous vous-même ? </w:t>
            </w:r>
            <w:r w:rsidRPr="006871C2">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5D0BCD7" w14:textId="7205EDBE" w:rsidR="000725B2" w:rsidRDefault="000725B2" w:rsidP="000725B2">
            <w:pPr>
              <w:jc w:val="center"/>
            </w:pPr>
            <w:r w:rsidRPr="004301B7">
              <w:t>|____|</w:t>
            </w:r>
          </w:p>
        </w:tc>
      </w:tr>
      <w:tr w:rsidR="000725B2" w14:paraId="54395A20" w14:textId="77777777" w:rsidTr="00B50AF5">
        <w:tc>
          <w:tcPr>
            <w:tcW w:w="12895" w:type="dxa"/>
            <w:tcBorders>
              <w:top w:val="single" w:sz="4" w:space="0" w:color="auto"/>
              <w:left w:val="single" w:sz="4" w:space="0" w:color="auto"/>
              <w:bottom w:val="single" w:sz="4" w:space="0" w:color="auto"/>
              <w:right w:val="single" w:sz="4" w:space="0" w:color="auto"/>
            </w:tcBorders>
            <w:shd w:val="clear" w:color="auto" w:fill="auto"/>
          </w:tcPr>
          <w:p w14:paraId="0F3056D3" w14:textId="49F90474" w:rsidR="000725B2" w:rsidRPr="001F6638" w:rsidRDefault="000725B2" w:rsidP="000725B2">
            <w:pPr>
              <w:pStyle w:val="Paragraphedeliste"/>
              <w:numPr>
                <w:ilvl w:val="0"/>
                <w:numId w:val="4"/>
              </w:numPr>
              <w:rPr>
                <w:bCs/>
                <w:szCs w:val="20"/>
              </w:rPr>
            </w:pPr>
            <w:r>
              <w:rPr>
                <w:bCs/>
                <w:szCs w:val="20"/>
              </w:rPr>
              <w:t xml:space="preserve">Si achat, </w:t>
            </w:r>
            <w:r>
              <w:rPr>
                <w:szCs w:val="20"/>
              </w:rPr>
              <w:t>montant dépensé en compost en 2019 en FCFA</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4C7F8C62" w14:textId="0187A2A4" w:rsidR="000725B2" w:rsidRDefault="000725B2" w:rsidP="000725B2">
            <w:pPr>
              <w:jc w:val="center"/>
            </w:pPr>
            <w:r>
              <w:t xml:space="preserve">|___________| </w:t>
            </w:r>
            <w:proofErr w:type="spellStart"/>
            <w:r>
              <w:t>Fcfa</w:t>
            </w:r>
            <w:proofErr w:type="spellEnd"/>
          </w:p>
        </w:tc>
      </w:tr>
      <w:tr w:rsidR="000725B2" w14:paraId="13BB73BA"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7543D4AE" w14:textId="77777777" w:rsidR="000725B2" w:rsidRPr="00B34DC5" w:rsidRDefault="000725B2" w:rsidP="000725B2">
            <w:pPr>
              <w:pStyle w:val="Titre2"/>
            </w:pPr>
            <w:bookmarkStart w:id="21" w:name="_Toc22894247"/>
            <w:r>
              <w:t>D2</w:t>
            </w:r>
            <w:r w:rsidRPr="00B34DC5">
              <w:t>)</w:t>
            </w:r>
            <w:r>
              <w:t xml:space="preserve"> INTRANTS</w:t>
            </w:r>
            <w:bookmarkEnd w:id="21"/>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6430249" w14:textId="77777777" w:rsidR="000725B2" w:rsidRDefault="000725B2" w:rsidP="000725B2">
            <w:pPr>
              <w:jc w:val="center"/>
            </w:pPr>
          </w:p>
        </w:tc>
      </w:tr>
      <w:tr w:rsidR="000725B2" w14:paraId="43E52462"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9536BCF" w14:textId="505AC201" w:rsidR="000725B2" w:rsidRPr="006871C2" w:rsidRDefault="000725B2" w:rsidP="000725B2">
            <w:pPr>
              <w:rPr>
                <w:bCs/>
                <w:szCs w:val="20"/>
              </w:rPr>
            </w:pPr>
            <w:r>
              <w:rPr>
                <w:bCs/>
                <w:szCs w:val="20"/>
              </w:rPr>
              <w:tab/>
            </w:r>
            <w:r>
              <w:rPr>
                <w:b/>
                <w:bCs/>
                <w:szCs w:val="20"/>
              </w:rPr>
              <w:t>D.2</w:t>
            </w:r>
            <w:r w:rsidRPr="000A43E9">
              <w:rPr>
                <w:b/>
                <w:bCs/>
                <w:szCs w:val="20"/>
              </w:rPr>
              <w:t>.1.</w:t>
            </w:r>
            <w:r>
              <w:rPr>
                <w:bCs/>
                <w:szCs w:val="20"/>
              </w:rPr>
              <w:t xml:space="preserve"> Avez-vous utilisé des</w:t>
            </w:r>
            <w:r w:rsidRPr="006871C2">
              <w:rPr>
                <w:bCs/>
                <w:szCs w:val="20"/>
              </w:rPr>
              <w:t xml:space="preserve"> </w:t>
            </w:r>
            <w:r w:rsidRPr="00500541">
              <w:rPr>
                <w:b/>
                <w:bCs/>
                <w:szCs w:val="20"/>
              </w:rPr>
              <w:t>pesticides</w:t>
            </w:r>
            <w:r>
              <w:rPr>
                <w:b/>
                <w:bCs/>
                <w:szCs w:val="20"/>
              </w:rPr>
              <w:t xml:space="preserve"> chimiques</w:t>
            </w:r>
            <w:r>
              <w:rPr>
                <w:bCs/>
                <w:szCs w:val="20"/>
              </w:rPr>
              <w:t xml:space="preserve"> en 2019 ?</w:t>
            </w:r>
            <w:r w:rsidRPr="006871C2">
              <w:rPr>
                <w:bCs/>
                <w:szCs w:val="20"/>
              </w:rPr>
              <w:t xml:space="preserve"> </w:t>
            </w:r>
            <w:r w:rsidRPr="006871C2">
              <w:rPr>
                <w:szCs w:val="20"/>
              </w:rPr>
              <w:t xml:space="preserve"> 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05B9162" w14:textId="032F78B1" w:rsidR="000725B2" w:rsidRDefault="000725B2" w:rsidP="000725B2">
            <w:pPr>
              <w:jc w:val="center"/>
            </w:pPr>
            <w:r w:rsidRPr="004301B7">
              <w:t>|____|</w:t>
            </w:r>
          </w:p>
        </w:tc>
      </w:tr>
      <w:tr w:rsidR="000725B2" w14:paraId="28927807"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610308F2" w14:textId="71D16048" w:rsidR="000725B2" w:rsidRPr="001F6638" w:rsidRDefault="000725B2" w:rsidP="000725B2">
            <w:pPr>
              <w:rPr>
                <w:szCs w:val="20"/>
              </w:rPr>
            </w:pPr>
            <w:r w:rsidRPr="006871C2">
              <w:rPr>
                <w:bCs/>
                <w:szCs w:val="20"/>
              </w:rPr>
              <w:t>Si pas d</w:t>
            </w:r>
            <w:r>
              <w:rPr>
                <w:bCs/>
                <w:szCs w:val="20"/>
              </w:rPr>
              <w:t>e pesticide,</w:t>
            </w:r>
            <w:r w:rsidRPr="006871C2">
              <w:rPr>
                <w:bCs/>
                <w:szCs w:val="20"/>
              </w:rPr>
              <w:t xml:space="preserve"> </w:t>
            </w:r>
            <w:r>
              <w:rPr>
                <w:szCs w:val="20"/>
              </w:rPr>
              <w:t>pourquoi ? : 1= trop cher ; 2=mauvais pour la santé ; 3= difficulté d’accès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C7B12F1" w14:textId="4F35D67F" w:rsidR="000725B2" w:rsidRDefault="000725B2" w:rsidP="000725B2">
            <w:pPr>
              <w:jc w:val="center"/>
            </w:pPr>
            <w:r w:rsidRPr="004301B7">
              <w:t>|____|</w:t>
            </w:r>
          </w:p>
        </w:tc>
      </w:tr>
      <w:tr w:rsidR="000725B2" w14:paraId="4F48B935"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6135B2B" w14:textId="0F09427E" w:rsidR="000725B2" w:rsidRPr="006871C2" w:rsidRDefault="000725B2" w:rsidP="000725B2">
            <w:pPr>
              <w:rPr>
                <w:b/>
                <w:bCs/>
                <w:szCs w:val="20"/>
              </w:rPr>
            </w:pPr>
            <w:r>
              <w:rPr>
                <w:szCs w:val="20"/>
              </w:rPr>
              <w:t>Si utilisation de pesticide</w:t>
            </w:r>
            <w:r w:rsidRPr="006871C2">
              <w:rPr>
                <w:szCs w:val="20"/>
              </w:rPr>
              <w:t>s</w:t>
            </w:r>
            <w:r>
              <w:rPr>
                <w:szCs w:val="20"/>
              </w:rPr>
              <w:t> :</w:t>
            </w:r>
            <w:r w:rsidRPr="00B34DC5">
              <w:rPr>
                <w:sz w:val="18"/>
                <w:szCs w:val="20"/>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F9D440E" w14:textId="77777777" w:rsidR="000725B2" w:rsidRDefault="000725B2" w:rsidP="000725B2">
            <w:pPr>
              <w:jc w:val="center"/>
            </w:pPr>
          </w:p>
        </w:tc>
      </w:tr>
      <w:tr w:rsidR="000725B2" w14:paraId="5797287C"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529C3EF" w14:textId="7497BFBF" w:rsidR="000725B2" w:rsidRPr="00FE13C0" w:rsidRDefault="000725B2" w:rsidP="000725B2">
            <w:pPr>
              <w:pStyle w:val="Paragraphedeliste"/>
              <w:numPr>
                <w:ilvl w:val="0"/>
                <w:numId w:val="4"/>
              </w:numPr>
              <w:rPr>
                <w:bCs/>
                <w:szCs w:val="20"/>
              </w:rPr>
            </w:pPr>
            <w:r w:rsidRPr="00FE13C0">
              <w:rPr>
                <w:bCs/>
                <w:szCs w:val="20"/>
              </w:rPr>
              <w:t>Comment a évolu</w:t>
            </w:r>
            <w:r>
              <w:rPr>
                <w:bCs/>
                <w:szCs w:val="20"/>
              </w:rPr>
              <w:t>é cette utilisation durant les 1</w:t>
            </w:r>
            <w:r w:rsidRPr="00FE13C0">
              <w:rPr>
                <w:bCs/>
                <w:szCs w:val="20"/>
              </w:rPr>
              <w:t xml:space="preserve">0 dernières années : </w:t>
            </w:r>
            <w:r w:rsidRPr="00FE13C0">
              <w:rPr>
                <w:bCs/>
                <w:sz w:val="18"/>
                <w:szCs w:val="20"/>
              </w:rPr>
              <w:t>1=Diminution ; 2=Même</w:t>
            </w:r>
            <w:r w:rsidR="00CE01B1">
              <w:rPr>
                <w:bCs/>
                <w:sz w:val="18"/>
                <w:szCs w:val="20"/>
              </w:rPr>
              <w:t>s</w:t>
            </w:r>
            <w:r w:rsidRPr="00FE13C0">
              <w:rPr>
                <w:bCs/>
                <w:sz w:val="18"/>
                <w:szCs w:val="20"/>
              </w:rPr>
              <w:t xml:space="preserve"> quantités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E4E942B" w14:textId="6A8276AC" w:rsidR="000725B2" w:rsidRPr="005C1711" w:rsidRDefault="000725B2" w:rsidP="000725B2">
            <w:pPr>
              <w:jc w:val="center"/>
            </w:pPr>
            <w:r w:rsidRPr="005C1711">
              <w:t>|____|</w:t>
            </w:r>
          </w:p>
        </w:tc>
      </w:tr>
      <w:tr w:rsidR="000725B2" w14:paraId="65A02F33"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C43258F" w14:textId="4BF41A38" w:rsidR="000725B2" w:rsidRPr="00FE13C0" w:rsidRDefault="000725B2" w:rsidP="000725B2">
            <w:pPr>
              <w:pStyle w:val="Paragraphedeliste"/>
              <w:numPr>
                <w:ilvl w:val="0"/>
                <w:numId w:val="4"/>
              </w:numPr>
              <w:rPr>
                <w:bCs/>
                <w:szCs w:val="20"/>
              </w:rPr>
            </w:pPr>
            <w:r>
              <w:rPr>
                <w:szCs w:val="20"/>
              </w:rPr>
              <w:t>Montant dépensé en pesticides</w:t>
            </w:r>
            <w:r w:rsidRPr="00FE13C0">
              <w:rPr>
                <w:szCs w:val="20"/>
              </w:rPr>
              <w:t xml:space="preserve"> en 2019 en FCFA</w:t>
            </w:r>
            <w:r>
              <w:rPr>
                <w:szCs w:val="20"/>
              </w:rPr>
              <w:t xml:space="preserve"> (dont pépinière)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704939F" w14:textId="725DA81E" w:rsidR="000725B2" w:rsidRDefault="000725B2" w:rsidP="000725B2">
            <w:pPr>
              <w:jc w:val="center"/>
            </w:pPr>
            <w:r>
              <w:t xml:space="preserve">|___________| </w:t>
            </w:r>
            <w:proofErr w:type="spellStart"/>
            <w:r>
              <w:t>Fcfa</w:t>
            </w:r>
            <w:proofErr w:type="spellEnd"/>
          </w:p>
        </w:tc>
      </w:tr>
      <w:tr w:rsidR="000725B2" w14:paraId="39CCBBFE"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27C98D60" w14:textId="16562907" w:rsidR="000725B2" w:rsidRDefault="000725B2" w:rsidP="000725B2">
            <w:pPr>
              <w:pStyle w:val="Paragraphedeliste"/>
              <w:rPr>
                <w:szCs w:val="20"/>
              </w:rPr>
            </w:pPr>
            <w:r>
              <w:rPr>
                <w:b/>
                <w:bCs/>
                <w:szCs w:val="20"/>
              </w:rPr>
              <w:t>D.2.2</w:t>
            </w:r>
            <w:r w:rsidRPr="000A43E9">
              <w:rPr>
                <w:b/>
                <w:bCs/>
                <w:szCs w:val="20"/>
              </w:rPr>
              <w:t>.</w:t>
            </w:r>
            <w:r>
              <w:rPr>
                <w:bCs/>
                <w:szCs w:val="20"/>
              </w:rPr>
              <w:t xml:space="preserve"> Avez-vous utilisé des</w:t>
            </w:r>
            <w:r w:rsidRPr="006871C2">
              <w:rPr>
                <w:bCs/>
                <w:szCs w:val="20"/>
              </w:rPr>
              <w:t xml:space="preserve"> </w:t>
            </w:r>
            <w:r w:rsidRPr="00500541">
              <w:rPr>
                <w:b/>
                <w:bCs/>
                <w:szCs w:val="20"/>
              </w:rPr>
              <w:t>pesticides</w:t>
            </w:r>
            <w:r>
              <w:rPr>
                <w:b/>
                <w:bCs/>
                <w:szCs w:val="20"/>
              </w:rPr>
              <w:t xml:space="preserve"> biologiques</w:t>
            </w:r>
            <w:r>
              <w:rPr>
                <w:bCs/>
                <w:szCs w:val="20"/>
              </w:rPr>
              <w:t xml:space="preserve"> en 2019 ?</w:t>
            </w:r>
            <w:r w:rsidRPr="006871C2">
              <w:rPr>
                <w:bCs/>
                <w:szCs w:val="20"/>
              </w:rPr>
              <w:t xml:space="preserve"> </w:t>
            </w:r>
            <w:r w:rsidRPr="006871C2">
              <w:rPr>
                <w:szCs w:val="20"/>
              </w:rPr>
              <w:t xml:space="preserve"> </w:t>
            </w:r>
            <w:r>
              <w:rPr>
                <w:szCs w:val="20"/>
              </w:rPr>
              <w:t xml:space="preserve">(préparation à base de </w:t>
            </w:r>
            <w:proofErr w:type="spellStart"/>
            <w:r>
              <w:rPr>
                <w:szCs w:val="20"/>
              </w:rPr>
              <w:t>neem</w:t>
            </w:r>
            <w:proofErr w:type="spellEnd"/>
            <w:r>
              <w:rPr>
                <w:szCs w:val="20"/>
              </w:rPr>
              <w:t xml:space="preserve">, ou d’ail, par exemple) </w:t>
            </w:r>
            <w:r w:rsidRPr="006871C2">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A416500" w14:textId="37E5B403" w:rsidR="000725B2" w:rsidRPr="005C1711" w:rsidRDefault="000725B2" w:rsidP="000725B2">
            <w:pPr>
              <w:jc w:val="center"/>
            </w:pPr>
            <w:r w:rsidRPr="005C1711">
              <w:t>|____|</w:t>
            </w:r>
          </w:p>
        </w:tc>
      </w:tr>
      <w:tr w:rsidR="000725B2" w14:paraId="20336E65"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23FAED15" w14:textId="4C5AFFA7" w:rsidR="000725B2" w:rsidRPr="00500541" w:rsidRDefault="000725B2" w:rsidP="000725B2">
            <w:pPr>
              <w:rPr>
                <w:bCs/>
                <w:szCs w:val="20"/>
              </w:rPr>
            </w:pPr>
            <w:r w:rsidRPr="00500541">
              <w:rPr>
                <w:bCs/>
                <w:szCs w:val="20"/>
              </w:rPr>
              <w:t>Si utilisation de pesticides biologiques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C6600A3" w14:textId="77777777" w:rsidR="000725B2" w:rsidRPr="005C1711" w:rsidRDefault="000725B2" w:rsidP="000725B2">
            <w:pPr>
              <w:jc w:val="center"/>
            </w:pPr>
          </w:p>
        </w:tc>
      </w:tr>
      <w:tr w:rsidR="000725B2" w14:paraId="04CB0EA2"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02BB097B" w14:textId="74DEF923" w:rsidR="000725B2" w:rsidRDefault="000725B2" w:rsidP="000725B2">
            <w:pPr>
              <w:pStyle w:val="Paragraphedeliste"/>
              <w:numPr>
                <w:ilvl w:val="0"/>
                <w:numId w:val="4"/>
              </w:numPr>
              <w:rPr>
                <w:b/>
                <w:bCs/>
                <w:szCs w:val="20"/>
              </w:rPr>
            </w:pPr>
            <w:r>
              <w:rPr>
                <w:bCs/>
                <w:szCs w:val="20"/>
              </w:rPr>
              <w:t xml:space="preserve">Les préparez-vous vous-même ? </w:t>
            </w:r>
            <w:r w:rsidRPr="006871C2">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C675F97" w14:textId="6E243AA1" w:rsidR="000725B2" w:rsidRPr="005C1711" w:rsidRDefault="000725B2" w:rsidP="000725B2">
            <w:pPr>
              <w:jc w:val="center"/>
            </w:pPr>
            <w:r w:rsidRPr="00C0677F">
              <w:t>|____|</w:t>
            </w:r>
          </w:p>
        </w:tc>
      </w:tr>
      <w:tr w:rsidR="000725B2" w14:paraId="069070BA"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F9D575E" w14:textId="3B4AA4C2" w:rsidR="000725B2" w:rsidRPr="004740FC" w:rsidRDefault="000725B2" w:rsidP="000725B2">
            <w:pPr>
              <w:pStyle w:val="Paragraphedeliste"/>
              <w:numPr>
                <w:ilvl w:val="0"/>
                <w:numId w:val="4"/>
              </w:numPr>
              <w:rPr>
                <w:b/>
                <w:bCs/>
                <w:szCs w:val="20"/>
              </w:rPr>
            </w:pPr>
            <w:r>
              <w:rPr>
                <w:bCs/>
                <w:szCs w:val="20"/>
              </w:rPr>
              <w:t xml:space="preserve">Si achat, </w:t>
            </w:r>
            <w:r>
              <w:rPr>
                <w:szCs w:val="20"/>
              </w:rPr>
              <w:t>montant dépensé en pesticides biologiques</w:t>
            </w:r>
            <w:r w:rsidRPr="004740FC">
              <w:rPr>
                <w:szCs w:val="20"/>
              </w:rPr>
              <w:t xml:space="preserve"> en 2019 en FCFA</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22D7FE5" w14:textId="5EBFBD1C" w:rsidR="000725B2" w:rsidRPr="005C1711" w:rsidRDefault="000725B2" w:rsidP="000725B2">
            <w:pPr>
              <w:jc w:val="center"/>
            </w:pPr>
            <w:r>
              <w:t xml:space="preserve">|___________| </w:t>
            </w:r>
            <w:proofErr w:type="spellStart"/>
            <w:r>
              <w:t>Fcfa</w:t>
            </w:r>
            <w:proofErr w:type="spellEnd"/>
          </w:p>
        </w:tc>
      </w:tr>
      <w:tr w:rsidR="00A25095" w14:paraId="5339F014"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06FC570E" w14:textId="1DB3DE73" w:rsidR="00A25095" w:rsidRPr="00A25095" w:rsidRDefault="00A25095" w:rsidP="00A25095">
            <w:pPr>
              <w:pStyle w:val="Paragraphedeliste"/>
              <w:numPr>
                <w:ilvl w:val="0"/>
                <w:numId w:val="4"/>
              </w:numPr>
              <w:rPr>
                <w:bCs/>
                <w:szCs w:val="20"/>
              </w:rPr>
            </w:pPr>
            <w:r w:rsidRPr="00A25095">
              <w:rPr>
                <w:bCs/>
                <w:szCs w:val="20"/>
              </w:rPr>
              <w:lastRenderedPageBreak/>
              <w:t xml:space="preserve">Comment a évolué cette utilisation durant les 10 dernières années : </w:t>
            </w:r>
            <w:r w:rsidRPr="00A25095">
              <w:rPr>
                <w:bCs/>
                <w:sz w:val="18"/>
                <w:szCs w:val="20"/>
              </w:rPr>
              <w:t>1=Diminution ; 2=Même</w:t>
            </w:r>
            <w:r w:rsidR="00CE01B1">
              <w:rPr>
                <w:bCs/>
                <w:sz w:val="18"/>
                <w:szCs w:val="20"/>
              </w:rPr>
              <w:t>s</w:t>
            </w:r>
            <w:r w:rsidRPr="00A25095">
              <w:rPr>
                <w:bCs/>
                <w:sz w:val="18"/>
                <w:szCs w:val="20"/>
              </w:rPr>
              <w:t xml:space="preserve"> quantités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9A46817" w14:textId="0157239B" w:rsidR="00A25095" w:rsidRDefault="00A25095" w:rsidP="00A25095">
            <w:pPr>
              <w:jc w:val="center"/>
            </w:pPr>
            <w:r w:rsidRPr="002119F6">
              <w:t>|____|</w:t>
            </w:r>
          </w:p>
        </w:tc>
      </w:tr>
      <w:tr w:rsidR="00A25095" w14:paraId="20E57686"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7687876C" w14:textId="3C80949A" w:rsidR="00A25095" w:rsidRPr="006871C2" w:rsidRDefault="00A25095" w:rsidP="00A25095">
            <w:pPr>
              <w:rPr>
                <w:szCs w:val="20"/>
              </w:rPr>
            </w:pPr>
            <w:r>
              <w:rPr>
                <w:bCs/>
                <w:szCs w:val="20"/>
              </w:rPr>
              <w:tab/>
            </w:r>
            <w:r>
              <w:rPr>
                <w:b/>
                <w:bCs/>
                <w:szCs w:val="20"/>
              </w:rPr>
              <w:t>D.2.3</w:t>
            </w:r>
            <w:r w:rsidRPr="000A43E9">
              <w:rPr>
                <w:b/>
                <w:bCs/>
                <w:szCs w:val="20"/>
              </w:rPr>
              <w:t>.</w:t>
            </w:r>
            <w:r>
              <w:rPr>
                <w:bCs/>
                <w:szCs w:val="20"/>
              </w:rPr>
              <w:t xml:space="preserve"> Avez-vous utilisé </w:t>
            </w:r>
            <w:r w:rsidRPr="006871C2">
              <w:rPr>
                <w:bCs/>
                <w:szCs w:val="20"/>
              </w:rPr>
              <w:t xml:space="preserve">des </w:t>
            </w:r>
            <w:r w:rsidRPr="00500541">
              <w:rPr>
                <w:b/>
                <w:bCs/>
                <w:szCs w:val="20"/>
              </w:rPr>
              <w:t>semences certifiées</w:t>
            </w:r>
            <w:r>
              <w:rPr>
                <w:b/>
                <w:bCs/>
                <w:szCs w:val="20"/>
              </w:rPr>
              <w:t xml:space="preserve"> </w:t>
            </w:r>
            <w:r w:rsidRPr="00500541">
              <w:rPr>
                <w:bCs/>
                <w:szCs w:val="20"/>
              </w:rPr>
              <w:t>en 2019 </w:t>
            </w:r>
            <w:r>
              <w:rPr>
                <w:bCs/>
                <w:szCs w:val="20"/>
              </w:rPr>
              <w:t xml:space="preserve">?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8633498" w14:textId="77777777" w:rsidR="00A25095" w:rsidRDefault="00A25095" w:rsidP="00A25095">
            <w:pPr>
              <w:jc w:val="center"/>
            </w:pPr>
            <w:r>
              <w:t>|____|</w:t>
            </w:r>
          </w:p>
        </w:tc>
      </w:tr>
      <w:tr w:rsidR="00A25095" w14:paraId="5FBBC35B"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D1AD9DD" w14:textId="2123DC0C" w:rsidR="00A25095" w:rsidRPr="006871C2" w:rsidRDefault="00A25095" w:rsidP="00A25095">
            <w:pPr>
              <w:rPr>
                <w:b/>
                <w:bCs/>
                <w:szCs w:val="20"/>
              </w:rPr>
            </w:pPr>
            <w:r>
              <w:rPr>
                <w:bCs/>
                <w:szCs w:val="20"/>
              </w:rPr>
              <w:t xml:space="preserve">Si oui, </w:t>
            </w:r>
            <w:r>
              <w:rPr>
                <w:szCs w:val="20"/>
              </w:rPr>
              <w:t xml:space="preserve">montant dépensé en </w:t>
            </w:r>
            <w:r w:rsidRPr="00FE13C0">
              <w:rPr>
                <w:szCs w:val="20"/>
              </w:rPr>
              <w:t>s</w:t>
            </w:r>
            <w:r>
              <w:rPr>
                <w:szCs w:val="20"/>
              </w:rPr>
              <w:t>emences</w:t>
            </w:r>
            <w:r w:rsidRPr="00FE13C0">
              <w:rPr>
                <w:szCs w:val="20"/>
              </w:rPr>
              <w:t xml:space="preserve"> en 2019 en FCFA</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A24C58F" w14:textId="1D2EAF1E" w:rsidR="00A25095" w:rsidRDefault="00A25095" w:rsidP="00A25095">
            <w:pPr>
              <w:jc w:val="center"/>
            </w:pPr>
            <w:r>
              <w:t xml:space="preserve">|___________| </w:t>
            </w:r>
            <w:proofErr w:type="spellStart"/>
            <w:r>
              <w:t>Fcfa</w:t>
            </w:r>
            <w:proofErr w:type="spellEnd"/>
          </w:p>
        </w:tc>
      </w:tr>
      <w:tr w:rsidR="00A25095" w14:paraId="10AF2DB0"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59FDDA6F" w14:textId="7DE0D3BC" w:rsidR="00A25095" w:rsidRDefault="00A25095" w:rsidP="00A25095">
            <w:pPr>
              <w:rPr>
                <w:bCs/>
                <w:szCs w:val="20"/>
              </w:rPr>
            </w:pPr>
            <w:r w:rsidRPr="00FE13C0">
              <w:rPr>
                <w:bCs/>
                <w:szCs w:val="20"/>
              </w:rPr>
              <w:t>Comment a évolu</w:t>
            </w:r>
            <w:r>
              <w:rPr>
                <w:bCs/>
                <w:szCs w:val="20"/>
              </w:rPr>
              <w:t>é cette utilisation durant les 1</w:t>
            </w:r>
            <w:r w:rsidRPr="00FE13C0">
              <w:rPr>
                <w:bCs/>
                <w:szCs w:val="20"/>
              </w:rPr>
              <w:t xml:space="preserve">0 dernières années : </w:t>
            </w:r>
            <w:r w:rsidRPr="00FE13C0">
              <w:rPr>
                <w:bCs/>
                <w:sz w:val="18"/>
                <w:szCs w:val="20"/>
              </w:rPr>
              <w:t>1=Diminution ; 2=Même</w:t>
            </w:r>
            <w:r w:rsidR="00CE01B1">
              <w:rPr>
                <w:bCs/>
                <w:sz w:val="18"/>
                <w:szCs w:val="20"/>
              </w:rPr>
              <w:t>s</w:t>
            </w:r>
            <w:r w:rsidRPr="00FE13C0">
              <w:rPr>
                <w:bCs/>
                <w:sz w:val="18"/>
                <w:szCs w:val="20"/>
              </w:rPr>
              <w:t xml:space="preserve"> quantités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AB1C3BD" w14:textId="0C8CDF15" w:rsidR="00A25095" w:rsidRDefault="00A25095" w:rsidP="00A25095">
            <w:pPr>
              <w:jc w:val="center"/>
            </w:pPr>
            <w:r w:rsidRPr="002119F6">
              <w:t>|____|</w:t>
            </w:r>
          </w:p>
        </w:tc>
      </w:tr>
      <w:tr w:rsidR="00A25095" w14:paraId="0A758695"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1D6217D" w14:textId="77777777" w:rsidR="00A25095" w:rsidRPr="00BB0603" w:rsidRDefault="00A25095" w:rsidP="00A25095">
            <w:pPr>
              <w:pStyle w:val="Titre2"/>
            </w:pPr>
            <w:bookmarkStart w:id="22" w:name="_Toc22894248"/>
            <w:r w:rsidRPr="00BB0603">
              <w:t>D3) PREPARATION DU SOL</w:t>
            </w:r>
            <w:bookmarkEnd w:id="22"/>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ECF86DC" w14:textId="77777777" w:rsidR="00A25095" w:rsidRDefault="00A25095" w:rsidP="00A25095">
            <w:pPr>
              <w:jc w:val="center"/>
            </w:pPr>
          </w:p>
        </w:tc>
      </w:tr>
      <w:tr w:rsidR="00A25095" w14:paraId="742294DC"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59B8C1BE" w14:textId="07732469" w:rsidR="00A25095" w:rsidRPr="006871C2" w:rsidRDefault="00A25095" w:rsidP="00A25095">
            <w:pPr>
              <w:rPr>
                <w:bCs/>
                <w:szCs w:val="20"/>
              </w:rPr>
            </w:pPr>
            <w:r>
              <w:rPr>
                <w:bCs/>
                <w:szCs w:val="20"/>
              </w:rPr>
              <w:tab/>
            </w:r>
            <w:r w:rsidRPr="00BB0603">
              <w:rPr>
                <w:b/>
                <w:bCs/>
                <w:szCs w:val="20"/>
              </w:rPr>
              <w:t>D.3.1</w:t>
            </w:r>
            <w:r>
              <w:rPr>
                <w:bCs/>
                <w:szCs w:val="20"/>
              </w:rPr>
              <w:t xml:space="preserve">. Est-ce que vous pratiquez le </w:t>
            </w:r>
            <w:r w:rsidRPr="00F90A71">
              <w:rPr>
                <w:b/>
                <w:bCs/>
                <w:szCs w:val="20"/>
              </w:rPr>
              <w:t>labour</w:t>
            </w:r>
            <w:r>
              <w:rPr>
                <w:bCs/>
                <w:szCs w:val="20"/>
              </w:rPr>
              <w:t xml:space="preserve"> à chaque plantation ? </w:t>
            </w:r>
            <w:r w:rsidRPr="00CE01B1">
              <w:rPr>
                <w:sz w:val="18"/>
                <w:szCs w:val="20"/>
              </w:rPr>
              <w:t>0=Non, 1=Oui</w:t>
            </w:r>
            <w:r w:rsidR="00F90A71" w:rsidRPr="00CE01B1">
              <w:rPr>
                <w:sz w:val="18"/>
                <w:szCs w:val="20"/>
              </w:rPr>
              <w:t>, 2= au moins une fois par an</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FED7808" w14:textId="1B69FCE7" w:rsidR="00A25095" w:rsidRDefault="00A25095" w:rsidP="00A25095">
            <w:pPr>
              <w:jc w:val="center"/>
            </w:pPr>
            <w:r>
              <w:t>|____|</w:t>
            </w:r>
          </w:p>
        </w:tc>
      </w:tr>
      <w:tr w:rsidR="00A25095" w14:paraId="2DD00029"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6DB5A079" w14:textId="2427A210" w:rsidR="00A25095" w:rsidRPr="00040FA6" w:rsidRDefault="00A25095" w:rsidP="00A25095">
            <w:pPr>
              <w:pStyle w:val="Paragraphedeliste"/>
              <w:numPr>
                <w:ilvl w:val="0"/>
                <w:numId w:val="4"/>
              </w:numPr>
              <w:rPr>
                <w:bCs/>
                <w:szCs w:val="20"/>
              </w:rPr>
            </w:pPr>
            <w:r w:rsidRPr="00040FA6">
              <w:rPr>
                <w:bCs/>
                <w:szCs w:val="20"/>
              </w:rPr>
              <w:t xml:space="preserve">Quel équipement utilisé pour labourer </w:t>
            </w:r>
            <w:r>
              <w:rPr>
                <w:bCs/>
                <w:szCs w:val="20"/>
              </w:rPr>
              <w:t xml:space="preserve">en 2019 </w:t>
            </w:r>
            <w:r w:rsidRPr="00040FA6">
              <w:rPr>
                <w:bCs/>
                <w:szCs w:val="20"/>
              </w:rPr>
              <w:t xml:space="preserve">? </w:t>
            </w:r>
            <w:r w:rsidRPr="00CE01B1">
              <w:rPr>
                <w:bCs/>
                <w:sz w:val="18"/>
                <w:szCs w:val="20"/>
              </w:rPr>
              <w:t xml:space="preserve">1=houe, 2=traction animale, 3=labour mécanisé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BDA392A" w14:textId="1AA0F5DF" w:rsidR="00A25095" w:rsidRDefault="00A25095" w:rsidP="00A25095">
            <w:pPr>
              <w:jc w:val="center"/>
            </w:pPr>
            <w:r w:rsidRPr="00096B34">
              <w:t>|____|</w:t>
            </w:r>
          </w:p>
        </w:tc>
      </w:tr>
      <w:tr w:rsidR="00A25095" w14:paraId="05F096FD"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FA30122" w14:textId="2013585A" w:rsidR="00A25095" w:rsidRPr="00040FA6" w:rsidRDefault="00A25095" w:rsidP="00A25095">
            <w:pPr>
              <w:pStyle w:val="Paragraphedeliste"/>
              <w:numPr>
                <w:ilvl w:val="0"/>
                <w:numId w:val="4"/>
              </w:numPr>
              <w:rPr>
                <w:bCs/>
                <w:szCs w:val="20"/>
              </w:rPr>
            </w:pPr>
            <w:r>
              <w:rPr>
                <w:bCs/>
                <w:szCs w:val="20"/>
              </w:rPr>
              <w:t xml:space="preserve">Montant dépensé en prestation de labour en 2019 en </w:t>
            </w:r>
            <w:proofErr w:type="spellStart"/>
            <w:r>
              <w:rPr>
                <w:bCs/>
                <w:szCs w:val="20"/>
              </w:rPr>
              <w:t>Fcfa</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B6F3FD4" w14:textId="5CA2D379" w:rsidR="00A25095" w:rsidRDefault="00A25095" w:rsidP="00A25095">
            <w:pPr>
              <w:jc w:val="center"/>
            </w:pPr>
            <w:r>
              <w:t xml:space="preserve">|___________| </w:t>
            </w:r>
            <w:proofErr w:type="spellStart"/>
            <w:r>
              <w:t>Fcfa</w:t>
            </w:r>
            <w:proofErr w:type="spellEnd"/>
          </w:p>
        </w:tc>
      </w:tr>
      <w:tr w:rsidR="00AC07C1" w14:paraId="12BE7AA0"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6B18011" w14:textId="4A723926" w:rsidR="00AC07C1" w:rsidRDefault="00AC07C1" w:rsidP="00AC07C1">
            <w:pPr>
              <w:pStyle w:val="Paragraphedeliste"/>
              <w:numPr>
                <w:ilvl w:val="0"/>
                <w:numId w:val="4"/>
              </w:numPr>
              <w:rPr>
                <w:bCs/>
                <w:szCs w:val="20"/>
              </w:rPr>
            </w:pPr>
            <w:r w:rsidRPr="00FE13C0">
              <w:rPr>
                <w:bCs/>
                <w:szCs w:val="20"/>
              </w:rPr>
              <w:t>Comment a évolu</w:t>
            </w:r>
            <w:r>
              <w:rPr>
                <w:bCs/>
                <w:szCs w:val="20"/>
              </w:rPr>
              <w:t>é cette pratique durant les 1</w:t>
            </w:r>
            <w:r w:rsidRPr="00FE13C0">
              <w:rPr>
                <w:bCs/>
                <w:szCs w:val="20"/>
              </w:rPr>
              <w:t xml:space="preserve">0 dernières années : </w:t>
            </w:r>
            <w:r w:rsidRPr="00FE13C0">
              <w:rPr>
                <w:bCs/>
                <w:sz w:val="18"/>
                <w:szCs w:val="20"/>
              </w:rPr>
              <w:t>1=Diminution ; 2=</w:t>
            </w:r>
            <w:r>
              <w:rPr>
                <w:bCs/>
                <w:sz w:val="18"/>
                <w:szCs w:val="20"/>
              </w:rPr>
              <w:t>Inchangé</w:t>
            </w:r>
            <w:r w:rsidRPr="00FE13C0">
              <w:rPr>
                <w:bCs/>
                <w:sz w:val="18"/>
                <w:szCs w:val="20"/>
              </w:rPr>
              <w:t xml:space="preserve">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28AD29C" w14:textId="18FA74A3" w:rsidR="00AC07C1" w:rsidRDefault="00AC07C1" w:rsidP="00AC07C1">
            <w:pPr>
              <w:jc w:val="center"/>
            </w:pPr>
            <w:r w:rsidRPr="00A1583E">
              <w:t>|____|</w:t>
            </w:r>
          </w:p>
        </w:tc>
      </w:tr>
      <w:tr w:rsidR="00AC07C1" w14:paraId="30C537EF"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2AA38661" w14:textId="16B4113D" w:rsidR="00AC07C1" w:rsidRPr="00F90A71" w:rsidRDefault="00AC07C1" w:rsidP="00AC07C1">
            <w:pPr>
              <w:rPr>
                <w:bCs/>
                <w:szCs w:val="20"/>
              </w:rPr>
            </w:pPr>
            <w:r>
              <w:rPr>
                <w:b/>
                <w:bCs/>
                <w:szCs w:val="20"/>
              </w:rPr>
              <w:tab/>
              <w:t>D.3.2</w:t>
            </w:r>
            <w:r w:rsidRPr="00F90A71">
              <w:rPr>
                <w:bCs/>
                <w:szCs w:val="20"/>
              </w:rPr>
              <w:t xml:space="preserve">. Est-ce que vous </w:t>
            </w:r>
            <w:r>
              <w:rPr>
                <w:bCs/>
                <w:szCs w:val="20"/>
              </w:rPr>
              <w:t xml:space="preserve">laissez le sol à nu entre deux cultures </w:t>
            </w:r>
            <w:r w:rsidRPr="00F90A71">
              <w:rPr>
                <w:bCs/>
                <w:szCs w:val="20"/>
              </w:rPr>
              <w:t xml:space="preserve">? </w:t>
            </w:r>
            <w:r w:rsidRPr="00F90A71">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E670204" w14:textId="5B594CC8" w:rsidR="00AC07C1" w:rsidRDefault="00AC07C1" w:rsidP="00AC07C1">
            <w:pPr>
              <w:jc w:val="center"/>
            </w:pPr>
            <w:r w:rsidRPr="00A1583E">
              <w:t>|____|</w:t>
            </w:r>
          </w:p>
        </w:tc>
      </w:tr>
      <w:tr w:rsidR="00AC07C1" w14:paraId="3E3593F8"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341DEE3B" w14:textId="4A898029" w:rsidR="00AC07C1" w:rsidRDefault="00AC07C1" w:rsidP="00AC07C1">
            <w:pPr>
              <w:rPr>
                <w:b/>
                <w:bCs/>
                <w:szCs w:val="20"/>
              </w:rPr>
            </w:pPr>
            <w:r>
              <w:rPr>
                <w:b/>
                <w:bCs/>
                <w:szCs w:val="20"/>
              </w:rPr>
              <w:tab/>
              <w:t>D.3.3</w:t>
            </w:r>
            <w:r w:rsidRPr="00F90A71">
              <w:rPr>
                <w:bCs/>
                <w:szCs w:val="20"/>
              </w:rPr>
              <w:t>.</w:t>
            </w:r>
            <w:r>
              <w:rPr>
                <w:bCs/>
                <w:szCs w:val="20"/>
              </w:rPr>
              <w:t xml:space="preserve"> Est-ce que vous mettez un paillage au pied de vos cultures ? </w:t>
            </w:r>
            <w:r w:rsidRPr="00F90A71">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B491849" w14:textId="0BE37E02" w:rsidR="00AC07C1" w:rsidRDefault="00AC07C1" w:rsidP="00AC07C1">
            <w:pPr>
              <w:jc w:val="center"/>
            </w:pPr>
            <w:r w:rsidRPr="00A1583E">
              <w:t>|____|</w:t>
            </w:r>
          </w:p>
        </w:tc>
      </w:tr>
      <w:tr w:rsidR="00F90A71" w14:paraId="3CC0A264"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3BFD8D6B" w14:textId="4BB9AF6B" w:rsidR="00F90A71" w:rsidRPr="00BB0603" w:rsidRDefault="00F90A71" w:rsidP="00F90A71">
            <w:pPr>
              <w:pStyle w:val="Titre2"/>
            </w:pPr>
            <w:bookmarkStart w:id="23" w:name="_Toc22894249"/>
            <w:r w:rsidRPr="00BB0603">
              <w:t>D</w:t>
            </w:r>
            <w:r>
              <w:t>4</w:t>
            </w:r>
            <w:r w:rsidRPr="00BB0603">
              <w:t>) AGROECOLOGIE</w:t>
            </w:r>
            <w:bookmarkEnd w:id="23"/>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9271E43" w14:textId="77777777" w:rsidR="00F90A71" w:rsidRDefault="00F90A71" w:rsidP="00F90A71">
            <w:pPr>
              <w:jc w:val="center"/>
            </w:pPr>
          </w:p>
        </w:tc>
      </w:tr>
      <w:tr w:rsidR="00F90A71" w14:paraId="1884C2D5"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522BD0E" w14:textId="61447BC8" w:rsidR="00F90A71" w:rsidRDefault="00F90A71" w:rsidP="00F90A71">
            <w:pPr>
              <w:rPr>
                <w:bCs/>
                <w:szCs w:val="20"/>
              </w:rPr>
            </w:pPr>
            <w:r>
              <w:rPr>
                <w:bCs/>
                <w:szCs w:val="20"/>
              </w:rPr>
              <w:tab/>
            </w:r>
            <w:r>
              <w:rPr>
                <w:b/>
                <w:bCs/>
                <w:szCs w:val="20"/>
              </w:rPr>
              <w:t>D.4</w:t>
            </w:r>
            <w:r w:rsidRPr="00C03DFF">
              <w:rPr>
                <w:b/>
                <w:bCs/>
                <w:szCs w:val="20"/>
              </w:rPr>
              <w:t>.1</w:t>
            </w:r>
            <w:r>
              <w:rPr>
                <w:bCs/>
                <w:szCs w:val="20"/>
              </w:rPr>
              <w:t xml:space="preserve">. Avez-vous réalisé des </w:t>
            </w:r>
            <w:r w:rsidRPr="00F90A71">
              <w:rPr>
                <w:b/>
                <w:bCs/>
                <w:szCs w:val="20"/>
              </w:rPr>
              <w:t>associations de culture</w:t>
            </w:r>
            <w:r>
              <w:rPr>
                <w:bCs/>
                <w:szCs w:val="20"/>
              </w:rPr>
              <w:t xml:space="preserve"> en 2019 (différentes cultures sur la même parcelle)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0BB9D0C" w14:textId="21723975" w:rsidR="00F90A71" w:rsidRDefault="00F90A71" w:rsidP="00F90A71">
            <w:pPr>
              <w:jc w:val="center"/>
            </w:pPr>
            <w:r w:rsidRPr="002119F6">
              <w:t>|____|</w:t>
            </w:r>
          </w:p>
        </w:tc>
      </w:tr>
      <w:tr w:rsidR="00F90A71" w14:paraId="7E65F621"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0122707D" w14:textId="58B40936" w:rsidR="00F90A71" w:rsidRPr="00FE13C0" w:rsidRDefault="00F90A71" w:rsidP="00F90A71">
            <w:pPr>
              <w:rPr>
                <w:bCs/>
                <w:szCs w:val="20"/>
              </w:rPr>
            </w:pPr>
            <w:r>
              <w:rPr>
                <w:bCs/>
                <w:szCs w:val="20"/>
              </w:rPr>
              <w:t>Si oui, précisez le nombre moyen d’espèces par parcelle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1420FD4" w14:textId="216A5475" w:rsidR="00F90A71" w:rsidRPr="002119F6" w:rsidRDefault="00AC07C1" w:rsidP="00F90A71">
            <w:pPr>
              <w:jc w:val="center"/>
            </w:pPr>
            <w:r>
              <w:t>|____|</w:t>
            </w:r>
          </w:p>
        </w:tc>
      </w:tr>
      <w:tr w:rsidR="00F90A71" w14:paraId="532310FF"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28F1893A" w14:textId="12ADD6D6" w:rsidR="00F90A71" w:rsidRDefault="00F90A71" w:rsidP="00F90A71">
            <w:pPr>
              <w:rPr>
                <w:bCs/>
                <w:szCs w:val="20"/>
              </w:rPr>
            </w:pPr>
            <w:r w:rsidRPr="00FE13C0">
              <w:rPr>
                <w:bCs/>
                <w:szCs w:val="20"/>
              </w:rPr>
              <w:t>Comment a évolu</w:t>
            </w:r>
            <w:r>
              <w:rPr>
                <w:bCs/>
                <w:szCs w:val="20"/>
              </w:rPr>
              <w:t>é cette pratique durant les 1</w:t>
            </w:r>
            <w:r w:rsidRPr="00FE13C0">
              <w:rPr>
                <w:bCs/>
                <w:szCs w:val="20"/>
              </w:rPr>
              <w:t xml:space="preserve">0 dernières années : </w:t>
            </w:r>
            <w:r>
              <w:rPr>
                <w:bCs/>
                <w:sz w:val="18"/>
                <w:szCs w:val="20"/>
              </w:rPr>
              <w:t>1=Diminution ; 2=Inchangé</w:t>
            </w:r>
            <w:r w:rsidRPr="00FE13C0">
              <w:rPr>
                <w:bCs/>
                <w:sz w:val="18"/>
                <w:szCs w:val="20"/>
              </w:rPr>
              <w:t xml:space="preserve">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52A4EEF" w14:textId="15ACB30E" w:rsidR="00F90A71" w:rsidRPr="002119F6" w:rsidRDefault="00F90A71" w:rsidP="00F90A71">
            <w:pPr>
              <w:jc w:val="center"/>
            </w:pPr>
            <w:r w:rsidRPr="002119F6">
              <w:t>|____|</w:t>
            </w:r>
          </w:p>
        </w:tc>
      </w:tr>
      <w:tr w:rsidR="00F90A71" w14:paraId="24C794B9"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38332751" w14:textId="3D6DCD2C" w:rsidR="00F90A71" w:rsidRDefault="00F90A71" w:rsidP="00F90A71">
            <w:pPr>
              <w:rPr>
                <w:bCs/>
                <w:szCs w:val="20"/>
              </w:rPr>
            </w:pPr>
            <w:r>
              <w:rPr>
                <w:bCs/>
                <w:szCs w:val="20"/>
              </w:rPr>
              <w:tab/>
            </w:r>
            <w:r>
              <w:rPr>
                <w:b/>
                <w:bCs/>
                <w:szCs w:val="20"/>
              </w:rPr>
              <w:t>D.4.2</w:t>
            </w:r>
            <w:r>
              <w:rPr>
                <w:bCs/>
                <w:szCs w:val="20"/>
              </w:rPr>
              <w:t xml:space="preserve">. Avez-vous planté </w:t>
            </w:r>
            <w:r w:rsidRPr="002B4453">
              <w:rPr>
                <w:b/>
                <w:bCs/>
                <w:szCs w:val="20"/>
              </w:rPr>
              <w:t>différentes variétés</w:t>
            </w:r>
            <w:r>
              <w:rPr>
                <w:bCs/>
                <w:szCs w:val="20"/>
              </w:rPr>
              <w:t xml:space="preserve"> d’une même culture sur une parcelle en 2019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D782246" w14:textId="361312B3" w:rsidR="00F90A71" w:rsidRDefault="00F90A71" w:rsidP="00F90A71">
            <w:pPr>
              <w:jc w:val="center"/>
            </w:pPr>
            <w:r w:rsidRPr="002119F6">
              <w:t>|____|</w:t>
            </w:r>
          </w:p>
        </w:tc>
      </w:tr>
      <w:tr w:rsidR="00F90A71" w14:paraId="2E3DEA32"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8FDF000" w14:textId="0FE4FA00" w:rsidR="00F90A71" w:rsidRPr="00FE13C0" w:rsidRDefault="00F90A71" w:rsidP="00F90A71">
            <w:pPr>
              <w:rPr>
                <w:bCs/>
                <w:szCs w:val="20"/>
              </w:rPr>
            </w:pPr>
            <w:r>
              <w:rPr>
                <w:bCs/>
                <w:szCs w:val="20"/>
              </w:rPr>
              <w:t xml:space="preserve">Si oui, précisez le nombre moyen de variété par parcelle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0ECF9F4" w14:textId="77777777" w:rsidR="00F90A71" w:rsidRPr="002119F6" w:rsidRDefault="00F90A71" w:rsidP="00F90A71">
            <w:pPr>
              <w:jc w:val="center"/>
            </w:pPr>
          </w:p>
        </w:tc>
      </w:tr>
      <w:tr w:rsidR="00F90A71" w14:paraId="0D02F4D5"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5E272EB4" w14:textId="55761C97" w:rsidR="00F90A71" w:rsidRDefault="00F90A71" w:rsidP="00F90A71">
            <w:pPr>
              <w:rPr>
                <w:bCs/>
                <w:szCs w:val="20"/>
              </w:rPr>
            </w:pPr>
            <w:r w:rsidRPr="00FE13C0">
              <w:rPr>
                <w:bCs/>
                <w:szCs w:val="20"/>
              </w:rPr>
              <w:t>Comment a évolu</w:t>
            </w:r>
            <w:r>
              <w:rPr>
                <w:bCs/>
                <w:szCs w:val="20"/>
              </w:rPr>
              <w:t>é cette pratique durant les 1</w:t>
            </w:r>
            <w:r w:rsidRPr="00FE13C0">
              <w:rPr>
                <w:bCs/>
                <w:szCs w:val="20"/>
              </w:rPr>
              <w:t xml:space="preserve">0 dernières années : </w:t>
            </w:r>
            <w:r>
              <w:rPr>
                <w:bCs/>
                <w:sz w:val="18"/>
                <w:szCs w:val="20"/>
              </w:rPr>
              <w:t>1=Diminution ; 2=Inchangé</w:t>
            </w:r>
            <w:r w:rsidRPr="00FE13C0">
              <w:rPr>
                <w:bCs/>
                <w:sz w:val="18"/>
                <w:szCs w:val="20"/>
              </w:rPr>
              <w:t xml:space="preserve">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0378556" w14:textId="593DCB41" w:rsidR="00F90A71" w:rsidRPr="002119F6" w:rsidRDefault="00F90A71" w:rsidP="00F90A71">
            <w:pPr>
              <w:jc w:val="center"/>
            </w:pPr>
            <w:r w:rsidRPr="002119F6">
              <w:t>|____|</w:t>
            </w:r>
          </w:p>
        </w:tc>
      </w:tr>
      <w:tr w:rsidR="00F90A71" w14:paraId="7FDD3CB1"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7A14704" w14:textId="078F3212" w:rsidR="00F90A71" w:rsidRDefault="00F90A71" w:rsidP="00F90A71">
            <w:pPr>
              <w:rPr>
                <w:bCs/>
                <w:szCs w:val="20"/>
              </w:rPr>
            </w:pPr>
            <w:r>
              <w:rPr>
                <w:bCs/>
                <w:szCs w:val="20"/>
              </w:rPr>
              <w:tab/>
            </w:r>
            <w:r>
              <w:rPr>
                <w:b/>
                <w:bCs/>
                <w:szCs w:val="20"/>
              </w:rPr>
              <w:t>D.4.3</w:t>
            </w:r>
            <w:r>
              <w:rPr>
                <w:bCs/>
                <w:szCs w:val="20"/>
              </w:rPr>
              <w:t xml:space="preserve">. Avez-vous réalisé des </w:t>
            </w:r>
            <w:r w:rsidRPr="00F90A71">
              <w:rPr>
                <w:b/>
                <w:bCs/>
                <w:szCs w:val="20"/>
              </w:rPr>
              <w:t>rotations de culture</w:t>
            </w:r>
            <w:r>
              <w:rPr>
                <w:bCs/>
                <w:szCs w:val="20"/>
              </w:rPr>
              <w:t xml:space="preserve"> en 2019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12E14B6" w14:textId="50A833BF" w:rsidR="00F90A71" w:rsidRDefault="00F90A71" w:rsidP="00F90A71">
            <w:pPr>
              <w:jc w:val="center"/>
            </w:pPr>
            <w:r w:rsidRPr="002119F6">
              <w:t>|____|</w:t>
            </w:r>
          </w:p>
        </w:tc>
      </w:tr>
      <w:tr w:rsidR="00F90A71" w14:paraId="5E948BB4"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CDBDB77" w14:textId="3CF8C7C8" w:rsidR="00F90A71" w:rsidRDefault="00F90A71" w:rsidP="00F90A71">
            <w:pPr>
              <w:rPr>
                <w:bCs/>
                <w:szCs w:val="20"/>
              </w:rPr>
            </w:pPr>
            <w:r w:rsidRPr="00FE13C0">
              <w:rPr>
                <w:bCs/>
                <w:szCs w:val="20"/>
              </w:rPr>
              <w:t>Comment a évolu</w:t>
            </w:r>
            <w:r>
              <w:rPr>
                <w:bCs/>
                <w:szCs w:val="20"/>
              </w:rPr>
              <w:t>é cette pratique durant les 1</w:t>
            </w:r>
            <w:r w:rsidRPr="00FE13C0">
              <w:rPr>
                <w:bCs/>
                <w:szCs w:val="20"/>
              </w:rPr>
              <w:t xml:space="preserve">0 dernières années : </w:t>
            </w:r>
            <w:r>
              <w:rPr>
                <w:bCs/>
                <w:sz w:val="18"/>
                <w:szCs w:val="20"/>
              </w:rPr>
              <w:t>1=Diminution ; 2=Inchangé</w:t>
            </w:r>
            <w:r w:rsidRPr="00FE13C0">
              <w:rPr>
                <w:bCs/>
                <w:sz w:val="18"/>
                <w:szCs w:val="20"/>
              </w:rPr>
              <w:t xml:space="preserve">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97F2AAA" w14:textId="1C25256A" w:rsidR="00F90A71" w:rsidRPr="002119F6" w:rsidRDefault="00F90A71" w:rsidP="00F90A71">
            <w:pPr>
              <w:jc w:val="center"/>
            </w:pPr>
            <w:r w:rsidRPr="002119F6">
              <w:t>|____|</w:t>
            </w:r>
          </w:p>
        </w:tc>
      </w:tr>
      <w:tr w:rsidR="00F90A71" w14:paraId="6A582CE0"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656E4371" w14:textId="47582765" w:rsidR="00F90A71" w:rsidRDefault="00F90A71" w:rsidP="00012D59">
            <w:pPr>
              <w:rPr>
                <w:bCs/>
                <w:szCs w:val="20"/>
              </w:rPr>
            </w:pPr>
            <w:r>
              <w:rPr>
                <w:bCs/>
                <w:szCs w:val="20"/>
              </w:rPr>
              <w:tab/>
            </w:r>
            <w:r>
              <w:rPr>
                <w:b/>
                <w:bCs/>
                <w:szCs w:val="20"/>
              </w:rPr>
              <w:t>D.4.5</w:t>
            </w:r>
            <w:r>
              <w:rPr>
                <w:bCs/>
                <w:szCs w:val="20"/>
              </w:rPr>
              <w:t xml:space="preserve">. Y </w:t>
            </w:r>
            <w:proofErr w:type="spellStart"/>
            <w:r>
              <w:rPr>
                <w:bCs/>
                <w:szCs w:val="20"/>
              </w:rPr>
              <w:t>a-t-il</w:t>
            </w:r>
            <w:proofErr w:type="spellEnd"/>
            <w:r>
              <w:rPr>
                <w:bCs/>
                <w:szCs w:val="20"/>
              </w:rPr>
              <w:t xml:space="preserve"> </w:t>
            </w:r>
            <w:r w:rsidRPr="00F90A71">
              <w:rPr>
                <w:b/>
                <w:bCs/>
                <w:szCs w:val="20"/>
              </w:rPr>
              <w:t>des arbres</w:t>
            </w:r>
            <w:r>
              <w:rPr>
                <w:bCs/>
                <w:szCs w:val="20"/>
              </w:rPr>
              <w:t xml:space="preserve"> sur vos parcelles ? </w:t>
            </w:r>
            <w:r w:rsidR="00012D59">
              <w:rPr>
                <w:szCs w:val="20"/>
              </w:rPr>
              <w:t xml:space="preserve">0=Non, 1=entre 3 et 5 ; 2=entre 6 et 20 ; 3= plus de 20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21E2AAE" w14:textId="5FD603BF" w:rsidR="00F90A71" w:rsidRDefault="00F90A71" w:rsidP="00F90A71">
            <w:pPr>
              <w:jc w:val="center"/>
            </w:pPr>
            <w:r w:rsidRPr="002119F6">
              <w:t>|____|</w:t>
            </w:r>
          </w:p>
        </w:tc>
      </w:tr>
      <w:tr w:rsidR="00F90A71" w14:paraId="31DB3D47"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514C0882" w14:textId="249E9F06" w:rsidR="00F90A71" w:rsidRDefault="00F90A71" w:rsidP="00F90A71">
            <w:r w:rsidRPr="00FE13C0">
              <w:rPr>
                <w:bCs/>
                <w:szCs w:val="20"/>
              </w:rPr>
              <w:t>Comment a évolu</w:t>
            </w:r>
            <w:r>
              <w:rPr>
                <w:bCs/>
                <w:szCs w:val="20"/>
              </w:rPr>
              <w:t>é cette pratique durant les 1</w:t>
            </w:r>
            <w:r w:rsidRPr="00FE13C0">
              <w:rPr>
                <w:bCs/>
                <w:szCs w:val="20"/>
              </w:rPr>
              <w:t xml:space="preserve">0 dernières années : </w:t>
            </w:r>
            <w:r>
              <w:rPr>
                <w:bCs/>
                <w:sz w:val="18"/>
                <w:szCs w:val="20"/>
              </w:rPr>
              <w:t>1=Diminution ; 2=Inchangé</w:t>
            </w:r>
            <w:r w:rsidRPr="00FE13C0">
              <w:rPr>
                <w:bCs/>
                <w:sz w:val="18"/>
                <w:szCs w:val="20"/>
              </w:rPr>
              <w:t xml:space="preserve">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CEF429C" w14:textId="74698327" w:rsidR="00F90A71" w:rsidRPr="002119F6" w:rsidRDefault="00F90A71" w:rsidP="00F90A71">
            <w:pPr>
              <w:jc w:val="center"/>
            </w:pPr>
            <w:r w:rsidRPr="002119F6">
              <w:t>|____|</w:t>
            </w:r>
          </w:p>
        </w:tc>
      </w:tr>
      <w:tr w:rsidR="00F90A71" w14:paraId="52BA38F9"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53BE7B25" w14:textId="5A604BCB" w:rsidR="00F90A71" w:rsidRPr="00BB0603" w:rsidRDefault="00F90A71" w:rsidP="00F90A71">
            <w:r>
              <w:tab/>
            </w:r>
            <w:r>
              <w:rPr>
                <w:b/>
                <w:bCs/>
                <w:szCs w:val="20"/>
              </w:rPr>
              <w:t>D.4.6</w:t>
            </w:r>
            <w:r>
              <w:rPr>
                <w:bCs/>
                <w:szCs w:val="20"/>
              </w:rPr>
              <w:t xml:space="preserve">. Y </w:t>
            </w:r>
            <w:proofErr w:type="spellStart"/>
            <w:r>
              <w:rPr>
                <w:bCs/>
                <w:szCs w:val="20"/>
              </w:rPr>
              <w:t>a-t-il</w:t>
            </w:r>
            <w:proofErr w:type="spellEnd"/>
            <w:r>
              <w:rPr>
                <w:bCs/>
                <w:szCs w:val="20"/>
              </w:rPr>
              <w:t xml:space="preserve"> des </w:t>
            </w:r>
            <w:r w:rsidRPr="00F90A71">
              <w:rPr>
                <w:b/>
                <w:bCs/>
                <w:szCs w:val="20"/>
              </w:rPr>
              <w:t>haies ou des bords de rivière</w:t>
            </w:r>
            <w:r>
              <w:rPr>
                <w:bCs/>
                <w:szCs w:val="20"/>
              </w:rPr>
              <w:t xml:space="preserve"> non cultivées sur vos parcelles en 2019 (</w:t>
            </w:r>
            <w:r w:rsidRPr="00E64892">
              <w:t>zone de régulation écologique</w:t>
            </w:r>
            <w:r>
              <w:t xml:space="preserve">)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D871840" w14:textId="305A9CAA" w:rsidR="00F90A71" w:rsidRDefault="00F90A71" w:rsidP="00F90A71">
            <w:pPr>
              <w:jc w:val="center"/>
            </w:pPr>
            <w:r w:rsidRPr="002119F6">
              <w:t>|____|</w:t>
            </w:r>
          </w:p>
        </w:tc>
      </w:tr>
      <w:tr w:rsidR="00F90A71" w14:paraId="11116C0A"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D288D9C" w14:textId="693C972D" w:rsidR="00F90A71" w:rsidRPr="00E64892" w:rsidRDefault="00F90A71" w:rsidP="00F90A71">
            <w:r w:rsidRPr="00FE13C0">
              <w:rPr>
                <w:bCs/>
                <w:szCs w:val="20"/>
              </w:rPr>
              <w:t>Comment a évolu</w:t>
            </w:r>
            <w:r>
              <w:rPr>
                <w:bCs/>
                <w:szCs w:val="20"/>
              </w:rPr>
              <w:t>é cette pratique durant les 1</w:t>
            </w:r>
            <w:r w:rsidRPr="00FE13C0">
              <w:rPr>
                <w:bCs/>
                <w:szCs w:val="20"/>
              </w:rPr>
              <w:t xml:space="preserve">0 dernières années : </w:t>
            </w:r>
            <w:r>
              <w:rPr>
                <w:bCs/>
                <w:sz w:val="18"/>
                <w:szCs w:val="20"/>
              </w:rPr>
              <w:t>1=Diminution ; 2=Inchangé</w:t>
            </w:r>
            <w:r w:rsidRPr="00FE13C0">
              <w:rPr>
                <w:bCs/>
                <w:sz w:val="18"/>
                <w:szCs w:val="20"/>
              </w:rPr>
              <w:t xml:space="preserve">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7CD7BC1" w14:textId="0223F1CD" w:rsidR="00F90A71" w:rsidRDefault="00F90A71" w:rsidP="00F90A71">
            <w:pPr>
              <w:jc w:val="center"/>
            </w:pPr>
            <w:r w:rsidRPr="002119F6">
              <w:t>|____|</w:t>
            </w:r>
          </w:p>
        </w:tc>
      </w:tr>
      <w:tr w:rsidR="00F90A71" w14:paraId="1B85DC3D"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646A75B3" w14:textId="77777777" w:rsidR="00F90A71" w:rsidRPr="00650414" w:rsidRDefault="00F90A71" w:rsidP="00F90A71">
            <w:pPr>
              <w:pStyle w:val="Titre2"/>
            </w:pPr>
            <w:bookmarkStart w:id="24" w:name="_Toc22894250"/>
            <w:r w:rsidRPr="00650414">
              <w:t>D5) ELEVAGE</w:t>
            </w:r>
            <w:bookmarkEnd w:id="24"/>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3324B76" w14:textId="77777777" w:rsidR="00F90A71" w:rsidRDefault="00F90A71" w:rsidP="00F90A71"/>
        </w:tc>
      </w:tr>
      <w:tr w:rsidR="00F90A71" w14:paraId="01AC61C6"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795ED8FD" w14:textId="6C2630B5" w:rsidR="00F90A71" w:rsidRDefault="00F90A71" w:rsidP="00F90A71">
            <w:r>
              <w:tab/>
            </w:r>
            <w:r w:rsidRPr="00650414">
              <w:rPr>
                <w:b/>
              </w:rPr>
              <w:t>D.5.1</w:t>
            </w:r>
            <w:r>
              <w:t>. Quel type d’</w:t>
            </w:r>
            <w:r w:rsidRPr="00EF1258">
              <w:rPr>
                <w:b/>
              </w:rPr>
              <w:t>alimentation</w:t>
            </w:r>
            <w:r>
              <w:t xml:space="preserve"> est donnée aux animaux ? 1=fourrage exclusivement ; 2=</w:t>
            </w:r>
            <w:proofErr w:type="spellStart"/>
            <w:r>
              <w:t>fourrage+grain</w:t>
            </w:r>
            <w:proofErr w:type="spellEnd"/>
            <w:r>
              <w:t xml:space="preserve"> acheté ; 3=alimentation achetée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6B75107" w14:textId="26DBA423" w:rsidR="00F90A71" w:rsidRDefault="00F90A71" w:rsidP="00F90A71">
            <w:pPr>
              <w:jc w:val="center"/>
            </w:pPr>
            <w:r w:rsidRPr="009B4572">
              <w:t>|____|</w:t>
            </w:r>
          </w:p>
        </w:tc>
      </w:tr>
      <w:tr w:rsidR="00F90A71" w14:paraId="4AB1AA73"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D2F8F71" w14:textId="7154B64E" w:rsidR="00F90A71" w:rsidRDefault="00F90A71" w:rsidP="00F90A71">
            <w:r>
              <w:tab/>
              <w:t>Comment les animaux sont-ils alimentés ? 1= directement dans zone de parcage ; 2= pâture dans les champs ; 3=mixte des deux</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49EC9D4" w14:textId="53349F71" w:rsidR="00F90A71" w:rsidRDefault="00F90A71" w:rsidP="00F90A71">
            <w:pPr>
              <w:jc w:val="center"/>
            </w:pPr>
            <w:r w:rsidRPr="009B4572">
              <w:t>|____|</w:t>
            </w:r>
          </w:p>
        </w:tc>
      </w:tr>
      <w:tr w:rsidR="00F90A71" w14:paraId="3E7469BD"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B634506" w14:textId="597E3051" w:rsidR="00F90A71" w:rsidRDefault="00F90A71" w:rsidP="00F90A71">
            <w:r>
              <w:tab/>
              <w:t xml:space="preserve">Montant dépensé en alimentation animale en 2019 en </w:t>
            </w:r>
            <w:proofErr w:type="spellStart"/>
            <w:r>
              <w:t>Fcfa</w:t>
            </w:r>
            <w:proofErr w:type="spellEnd"/>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4A5BCA80" w14:textId="6ADFB438" w:rsidR="00F90A71" w:rsidRDefault="00F90A71" w:rsidP="00F90A71">
            <w:pPr>
              <w:jc w:val="center"/>
            </w:pPr>
            <w:r>
              <w:t xml:space="preserve">|___________| </w:t>
            </w:r>
            <w:proofErr w:type="spellStart"/>
            <w:r>
              <w:t>Fcfa</w:t>
            </w:r>
            <w:proofErr w:type="spellEnd"/>
          </w:p>
        </w:tc>
      </w:tr>
      <w:tr w:rsidR="00F90A71" w14:paraId="2FC370C8"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F30CACF" w14:textId="2A2710BB" w:rsidR="00F90A71" w:rsidRDefault="00F90A71" w:rsidP="00F90A71">
            <w:r>
              <w:rPr>
                <w:b/>
              </w:rPr>
              <w:tab/>
            </w:r>
            <w:r w:rsidRPr="00650414">
              <w:rPr>
                <w:b/>
              </w:rPr>
              <w:t>D.5.2</w:t>
            </w:r>
            <w:r>
              <w:t xml:space="preserve">. </w:t>
            </w:r>
            <w:r w:rsidRPr="00EF1258">
              <w:rPr>
                <w:b/>
              </w:rPr>
              <w:t>Diversité</w:t>
            </w:r>
            <w:r>
              <w:rPr>
                <w:b/>
              </w:rPr>
              <w:t xml:space="preserve"> des espèce </w:t>
            </w:r>
            <w:r w:rsidRPr="008D2E7B">
              <w:t>au</w:t>
            </w:r>
            <w:r>
              <w:t xml:space="preserve"> sein de l’exploitation : précisez le nombre d’espèce élevé (ovin, caprin, bovin, </w:t>
            </w:r>
            <w:proofErr w:type="spellStart"/>
            <w:r>
              <w:t>etc</w:t>
            </w:r>
            <w:proofErr w:type="spellEnd"/>
            <w:r>
              <w:t>)</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DE11A87" w14:textId="51BA3334" w:rsidR="00F90A71" w:rsidRPr="009B4572" w:rsidRDefault="00F90A71" w:rsidP="00F90A71">
            <w:pPr>
              <w:jc w:val="center"/>
            </w:pPr>
            <w:r w:rsidRPr="009B4572">
              <w:t>|____|</w:t>
            </w:r>
          </w:p>
        </w:tc>
      </w:tr>
      <w:tr w:rsidR="00F90A71" w14:paraId="076518BA"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CE4CEDA" w14:textId="0D459D3F" w:rsidR="00F90A71" w:rsidRDefault="00F90A71" w:rsidP="00F90A71">
            <w:r>
              <w:tab/>
            </w:r>
            <w:r w:rsidR="00AC1263">
              <w:rPr>
                <w:b/>
              </w:rPr>
              <w:t>D.5.3</w:t>
            </w:r>
            <w:r>
              <w:t xml:space="preserve">. </w:t>
            </w:r>
            <w:r w:rsidRPr="00EF1258">
              <w:rPr>
                <w:b/>
              </w:rPr>
              <w:t>Diversité des races</w:t>
            </w:r>
            <w:r>
              <w:t xml:space="preserve"> au sein d’une même espèce ? </w:t>
            </w:r>
            <w:r>
              <w:rPr>
                <w:szCs w:val="20"/>
              </w:rPr>
              <w:t>Précisez le nombre de race par espèce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0E04934" w14:textId="2F647B80" w:rsidR="00F90A71" w:rsidRDefault="00F90A71" w:rsidP="00F90A71">
            <w:pPr>
              <w:jc w:val="center"/>
            </w:pPr>
            <w:r w:rsidRPr="009B4572">
              <w:t>|____|</w:t>
            </w:r>
          </w:p>
        </w:tc>
      </w:tr>
      <w:tr w:rsidR="00F90A71" w14:paraId="4037063A"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C7239F6" w14:textId="48FF4CC7" w:rsidR="00F90A71" w:rsidRDefault="00F90A71" w:rsidP="00F90A71">
            <w:r>
              <w:tab/>
            </w:r>
            <w:r>
              <w:rPr>
                <w:b/>
              </w:rPr>
              <w:t>D.5.4</w:t>
            </w:r>
            <w:r>
              <w:t xml:space="preserve">. Avez-vous utilisé des </w:t>
            </w:r>
            <w:r w:rsidRPr="00EF1258">
              <w:rPr>
                <w:b/>
              </w:rPr>
              <w:t>médicaments antibiotiques</w:t>
            </w:r>
            <w:r>
              <w:t xml:space="preserve"> pour vos animaux en 2019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5267A84" w14:textId="3CE2B6E4" w:rsidR="00F90A71" w:rsidRDefault="00F90A71" w:rsidP="00F90A71">
            <w:pPr>
              <w:jc w:val="center"/>
            </w:pPr>
            <w:r w:rsidRPr="009B4572">
              <w:t>|____|</w:t>
            </w:r>
          </w:p>
        </w:tc>
      </w:tr>
      <w:tr w:rsidR="00F90A71" w14:paraId="2211CD3B"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36D6E4B1" w14:textId="41B428BB" w:rsidR="00F90A71" w:rsidRDefault="00F90A71" w:rsidP="00F90A71">
            <w:r w:rsidRPr="00FE13C0">
              <w:rPr>
                <w:bCs/>
                <w:szCs w:val="20"/>
              </w:rPr>
              <w:t>Comment a évolu</w:t>
            </w:r>
            <w:r>
              <w:rPr>
                <w:bCs/>
                <w:szCs w:val="20"/>
              </w:rPr>
              <w:t>é cette pratique durant les 1</w:t>
            </w:r>
            <w:r w:rsidRPr="00FE13C0">
              <w:rPr>
                <w:bCs/>
                <w:szCs w:val="20"/>
              </w:rPr>
              <w:t xml:space="preserve">0 dernières années : </w:t>
            </w:r>
            <w:r>
              <w:rPr>
                <w:bCs/>
                <w:sz w:val="18"/>
                <w:szCs w:val="20"/>
              </w:rPr>
              <w:t>1=Diminution ; 2=Inchangé</w:t>
            </w:r>
            <w:r w:rsidRPr="00FE13C0">
              <w:rPr>
                <w:bCs/>
                <w:sz w:val="18"/>
                <w:szCs w:val="20"/>
              </w:rPr>
              <w:t xml:space="preserve"> ; 3=Augmentation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D1036C3" w14:textId="0C48487A" w:rsidR="00F90A71" w:rsidRDefault="00F90A71" w:rsidP="00F90A71">
            <w:pPr>
              <w:jc w:val="center"/>
            </w:pPr>
            <w:r w:rsidRPr="002119F6">
              <w:t>|____|</w:t>
            </w:r>
          </w:p>
        </w:tc>
      </w:tr>
      <w:tr w:rsidR="00AC1263" w14:paraId="0E2206C2"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69E1FF9A" w14:textId="73429F88" w:rsidR="00AC1263" w:rsidRPr="00FE13C0" w:rsidRDefault="00AC1263" w:rsidP="00F90A71">
            <w:pPr>
              <w:rPr>
                <w:bCs/>
                <w:szCs w:val="20"/>
              </w:rPr>
            </w:pPr>
            <w:r>
              <w:rPr>
                <w:b/>
              </w:rPr>
              <w:tab/>
              <w:t>D.5.5</w:t>
            </w:r>
            <w:r>
              <w:t xml:space="preserve">. Est-ce que vous récupérez la fumure pour la fertilisation des parcelles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E17B25B" w14:textId="1AE25F21" w:rsidR="00AC1263" w:rsidRPr="002119F6" w:rsidRDefault="00F67C1D" w:rsidP="00F90A71">
            <w:pPr>
              <w:jc w:val="center"/>
            </w:pPr>
            <w:r w:rsidRPr="009B4572">
              <w:t>|____|</w:t>
            </w:r>
          </w:p>
        </w:tc>
      </w:tr>
      <w:tr w:rsidR="00F90A71" w14:paraId="047A9316"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57DA4894" w14:textId="6D7E6A9F" w:rsidR="00F90A71" w:rsidRPr="00DE11D9" w:rsidRDefault="00F90A71" w:rsidP="00F90A71">
            <w:pPr>
              <w:pStyle w:val="Titre2"/>
            </w:pPr>
            <w:r w:rsidRPr="00DE11D9">
              <w:t>D6) INSERTION MARCHANDE ET SYSTEME ALIMENTAIRE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6C1F367F" w14:textId="77777777" w:rsidR="00F90A71" w:rsidRDefault="00F90A71" w:rsidP="00F90A71">
            <w:pPr>
              <w:jc w:val="center"/>
            </w:pPr>
          </w:p>
        </w:tc>
      </w:tr>
      <w:tr w:rsidR="00F90A71" w14:paraId="1475B78F"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3C6930D8" w14:textId="137EF8E2" w:rsidR="00F90A71" w:rsidRDefault="00446712" w:rsidP="00F90A71">
            <w:r>
              <w:tab/>
            </w:r>
            <w:r w:rsidR="005761E1" w:rsidRPr="001304A0">
              <w:rPr>
                <w:b/>
              </w:rPr>
              <w:t>D.6.1.</w:t>
            </w:r>
            <w:r w:rsidR="005761E1">
              <w:t xml:space="preserve"> Quel est le mode de commercialisation de votre</w:t>
            </w:r>
            <w:r w:rsidR="00645287">
              <w:t xml:space="preserve"> production</w:t>
            </w:r>
            <w:r w:rsidR="005761E1">
              <w:t> ? 1=vente à revendeur (</w:t>
            </w:r>
            <w:proofErr w:type="spellStart"/>
            <w:r w:rsidR="005761E1">
              <w:t>bana</w:t>
            </w:r>
            <w:proofErr w:type="spellEnd"/>
            <w:r w:rsidR="005761E1">
              <w:t xml:space="preserve"> </w:t>
            </w:r>
            <w:proofErr w:type="spellStart"/>
            <w:r w:rsidR="005761E1">
              <w:t>bana</w:t>
            </w:r>
            <w:proofErr w:type="spellEnd"/>
            <w:r w:rsidR="005761E1">
              <w:t xml:space="preserve">) ; 2= vente sur le marché locale ; 3= vente par un réseau de commercialisation ; 4= </w:t>
            </w:r>
            <w:r w:rsidR="007332B2">
              <w:t>contractualisation avec une entreprise ; 5=</w:t>
            </w:r>
            <w:r w:rsidR="005761E1">
              <w:t>autres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2A83919B" w14:textId="4B9AA8E5" w:rsidR="00F90A71" w:rsidRDefault="00F67C1D" w:rsidP="00F90A71">
            <w:pPr>
              <w:jc w:val="center"/>
            </w:pPr>
            <w:r w:rsidRPr="009B4572">
              <w:t>|____|</w:t>
            </w:r>
          </w:p>
        </w:tc>
      </w:tr>
      <w:tr w:rsidR="00F67C1D" w14:paraId="7228341E"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6AD84D03" w14:textId="196650CC" w:rsidR="00F67C1D" w:rsidRDefault="00F67C1D" w:rsidP="00F67C1D">
            <w:r>
              <w:tab/>
            </w:r>
            <w:r w:rsidRPr="001304A0">
              <w:rPr>
                <w:b/>
              </w:rPr>
              <w:t>D.6.2.</w:t>
            </w:r>
            <w:r>
              <w:t xml:space="preserve"> Si vous la connaissez, quelle est la destination de votre production ? 1=Village ; 2= marché régional ; 3= Dakar ; 4= export ; 5=autres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70F5478" w14:textId="12AED041" w:rsidR="00F67C1D" w:rsidRDefault="00F67C1D" w:rsidP="00F67C1D">
            <w:pPr>
              <w:jc w:val="center"/>
            </w:pPr>
            <w:r w:rsidRPr="00461FAD">
              <w:t>|____|</w:t>
            </w:r>
          </w:p>
        </w:tc>
      </w:tr>
      <w:tr w:rsidR="00F67C1D" w14:paraId="243D0B1A"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39A5060A" w14:textId="406C2327" w:rsidR="00F67C1D" w:rsidRDefault="00F67C1D" w:rsidP="00F67C1D">
            <w:r>
              <w:tab/>
            </w:r>
            <w:r w:rsidRPr="001304A0">
              <w:rPr>
                <w:b/>
              </w:rPr>
              <w:t>D.6.3.</w:t>
            </w:r>
            <w:r>
              <w:t xml:space="preserve"> Quelle part de votre consommation alimentaire est fourni par votre production agricole ? 1=autosuffisance alimentaire ; 2= 50% ; 3=moins de 50% ; 4= aucune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0AE592CA" w14:textId="577812C5" w:rsidR="00F67C1D" w:rsidRDefault="00F67C1D" w:rsidP="00F67C1D">
            <w:pPr>
              <w:jc w:val="center"/>
            </w:pPr>
            <w:r w:rsidRPr="00461FAD">
              <w:t>|____|</w:t>
            </w:r>
          </w:p>
        </w:tc>
      </w:tr>
      <w:tr w:rsidR="00686CAD" w14:paraId="7181E0CF"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0174D09E" w14:textId="49E6E0FE" w:rsidR="00686CAD" w:rsidRPr="00A92F5E" w:rsidRDefault="00A92F5E" w:rsidP="00547DE2">
            <w:pPr>
              <w:rPr>
                <w:b/>
              </w:rPr>
            </w:pPr>
            <w:r w:rsidRPr="00A92F5E">
              <w:rPr>
                <w:b/>
              </w:rPr>
              <w:lastRenderedPageBreak/>
              <w:t>D7) FORMATION AGRICOLE</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973FB70" w14:textId="77777777" w:rsidR="00686CAD" w:rsidRDefault="00686CAD" w:rsidP="00F90A71">
            <w:pPr>
              <w:jc w:val="center"/>
            </w:pPr>
          </w:p>
        </w:tc>
      </w:tr>
      <w:tr w:rsidR="00F67C1D" w14:paraId="0503D515"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5E58DB74" w14:textId="49826850" w:rsidR="00F67C1D" w:rsidRDefault="00F67C1D" w:rsidP="00F67C1D">
            <w:r>
              <w:tab/>
            </w:r>
            <w:r w:rsidRPr="001B00C6">
              <w:rPr>
                <w:b/>
              </w:rPr>
              <w:t>D.7.1</w:t>
            </w:r>
            <w:r>
              <w:t xml:space="preserve">. Avez-vous suivi des formations sur les pratiques de réduction d’utilisation des intrants chimiques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E7CF2E" w14:textId="21940B32" w:rsidR="00F67C1D" w:rsidRDefault="00F67C1D" w:rsidP="00F67C1D">
            <w:pPr>
              <w:jc w:val="center"/>
            </w:pPr>
            <w:r w:rsidRPr="00EB1092">
              <w:t>|____|</w:t>
            </w:r>
          </w:p>
        </w:tc>
      </w:tr>
      <w:tr w:rsidR="00F67C1D" w14:paraId="33B52B63"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460BE790" w14:textId="2BD7B66D" w:rsidR="00F67C1D" w:rsidRDefault="00F67C1D" w:rsidP="00F67C1D">
            <w:r>
              <w:tab/>
            </w:r>
            <w:r w:rsidRPr="001B00C6">
              <w:rPr>
                <w:b/>
              </w:rPr>
              <w:t>D.7.2</w:t>
            </w:r>
            <w:r>
              <w:t xml:space="preserve">. Avez-vous suivi des formations sur l’agroécologie en particulier ? </w:t>
            </w:r>
            <w:r>
              <w:rPr>
                <w:szCs w:val="20"/>
              </w:rPr>
              <w:t>0=Non, 1=Oui</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51BF51E2" w14:textId="477E3AC1" w:rsidR="00F67C1D" w:rsidRDefault="00F67C1D" w:rsidP="00F67C1D">
            <w:pPr>
              <w:jc w:val="center"/>
            </w:pPr>
            <w:r w:rsidRPr="00EB1092">
              <w:t>|____|</w:t>
            </w:r>
          </w:p>
        </w:tc>
      </w:tr>
      <w:tr w:rsidR="00F67C1D" w14:paraId="7BD5136E" w14:textId="77777777" w:rsidTr="00553EA6">
        <w:tc>
          <w:tcPr>
            <w:tcW w:w="12895" w:type="dxa"/>
            <w:tcBorders>
              <w:top w:val="single" w:sz="4" w:space="0" w:color="auto"/>
              <w:left w:val="single" w:sz="4" w:space="0" w:color="auto"/>
              <w:bottom w:val="single" w:sz="4" w:space="0" w:color="auto"/>
              <w:right w:val="single" w:sz="4" w:space="0" w:color="auto"/>
            </w:tcBorders>
            <w:shd w:val="clear" w:color="auto" w:fill="auto"/>
          </w:tcPr>
          <w:p w14:paraId="117B2677" w14:textId="6176EFE0" w:rsidR="00F67C1D" w:rsidRDefault="00F67C1D" w:rsidP="00F67C1D">
            <w:r>
              <w:tab/>
              <w:t>Si oui, combien de journées de formation avez-vous suivi sur le sujet ?</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C7F5462" w14:textId="50A0E3CA" w:rsidR="00F67C1D" w:rsidRDefault="00F67C1D" w:rsidP="00F67C1D">
            <w:pPr>
              <w:jc w:val="center"/>
            </w:pPr>
            <w:r w:rsidRPr="00EB1092">
              <w:t>|____|</w:t>
            </w:r>
          </w:p>
        </w:tc>
      </w:tr>
    </w:tbl>
    <w:p w14:paraId="0EBF81F8" w14:textId="77F741EF" w:rsidR="00094055" w:rsidRDefault="00094055" w:rsidP="00D30E69"/>
    <w:p w14:paraId="63A96C87" w14:textId="77777777" w:rsidR="005C4061" w:rsidRDefault="005C4061" w:rsidP="00D30E69"/>
    <w:tbl>
      <w:tblPr>
        <w:tblStyle w:val="Grilledutableau"/>
        <w:tblW w:w="0" w:type="auto"/>
        <w:tblLook w:val="04A0" w:firstRow="1" w:lastRow="0" w:firstColumn="1" w:lastColumn="0" w:noHBand="0" w:noVBand="1"/>
      </w:tblPr>
      <w:tblGrid>
        <w:gridCol w:w="15441"/>
      </w:tblGrid>
      <w:tr w:rsidR="00A61694" w14:paraId="57501898" w14:textId="77777777" w:rsidTr="00A61694">
        <w:tc>
          <w:tcPr>
            <w:tcW w:w="15441" w:type="dxa"/>
          </w:tcPr>
          <w:p w14:paraId="15C8E6EF" w14:textId="67590643" w:rsidR="00A61694" w:rsidRDefault="00A61694" w:rsidP="00A61694">
            <w:pPr>
              <w:pStyle w:val="Titre1"/>
              <w:outlineLvl w:val="0"/>
            </w:pPr>
            <w:bookmarkStart w:id="25" w:name="_Toc22894251"/>
            <w:r>
              <w:rPr>
                <w:highlight w:val="lightGray"/>
              </w:rPr>
              <w:t>MODULE MAIN D’OEUVRE AGRICOLE</w:t>
            </w:r>
            <w:bookmarkEnd w:id="25"/>
          </w:p>
        </w:tc>
      </w:tr>
    </w:tbl>
    <w:p w14:paraId="102CBF75" w14:textId="14583C33" w:rsidR="00693999" w:rsidRDefault="00693999" w:rsidP="00363F72"/>
    <w:p w14:paraId="1F2D3338" w14:textId="3283683A" w:rsidR="00363F72" w:rsidRDefault="00363F72" w:rsidP="00A61694">
      <w:pPr>
        <w:pStyle w:val="Titre2"/>
      </w:pPr>
      <w:bookmarkStart w:id="26" w:name="_Toc22894252"/>
      <w:r>
        <w:t>E</w:t>
      </w:r>
      <w:r w:rsidRPr="00B34DC5">
        <w:t>1)</w:t>
      </w:r>
      <w:r w:rsidRPr="000A43E9">
        <w:t xml:space="preserve"> </w:t>
      </w:r>
      <w:r>
        <w:t>MAIN D’ŒUVRE FAMILLIALE</w:t>
      </w:r>
      <w:bookmarkEnd w:id="26"/>
    </w:p>
    <w:p w14:paraId="76424CE9" w14:textId="670FEEC3" w:rsidR="00F92BC6" w:rsidRDefault="00F92BC6" w:rsidP="00F92BC6"/>
    <w:p w14:paraId="6947909E" w14:textId="19960B93" w:rsidR="00F92BC6" w:rsidRPr="00F92BC6" w:rsidRDefault="00EE1364" w:rsidP="00F92BC6">
      <w:pPr>
        <w:rPr>
          <w:b/>
        </w:rPr>
      </w:pPr>
      <w:r>
        <w:rPr>
          <w:b/>
        </w:rPr>
        <w:t xml:space="preserve">E.1.1. </w:t>
      </w:r>
      <w:r w:rsidR="00F92BC6" w:rsidRPr="00F92BC6">
        <w:rPr>
          <w:b/>
        </w:rPr>
        <w:t>Quels membres de votre famille participent à l’activité agricole ?</w:t>
      </w:r>
    </w:p>
    <w:p w14:paraId="43CE3F2F" w14:textId="1CE63A9A" w:rsidR="00363F72" w:rsidRDefault="00363F72" w:rsidP="00D30E69"/>
    <w:tbl>
      <w:tblPr>
        <w:tblStyle w:val="Grilledutableau"/>
        <w:tblW w:w="15137" w:type="dxa"/>
        <w:tblLayout w:type="fixed"/>
        <w:tblLook w:val="04A0" w:firstRow="1" w:lastRow="0" w:firstColumn="1" w:lastColumn="0" w:noHBand="0" w:noVBand="1"/>
      </w:tblPr>
      <w:tblGrid>
        <w:gridCol w:w="848"/>
        <w:gridCol w:w="1868"/>
        <w:gridCol w:w="1448"/>
        <w:gridCol w:w="1448"/>
        <w:gridCol w:w="1815"/>
        <w:gridCol w:w="1341"/>
        <w:gridCol w:w="1341"/>
        <w:gridCol w:w="1676"/>
        <w:gridCol w:w="1676"/>
        <w:gridCol w:w="1676"/>
      </w:tblGrid>
      <w:tr w:rsidR="004C38E9" w14:paraId="2B735522" w14:textId="26FB3FB7" w:rsidTr="004C38E9">
        <w:trPr>
          <w:trHeight w:val="1194"/>
        </w:trPr>
        <w:tc>
          <w:tcPr>
            <w:tcW w:w="848" w:type="dxa"/>
          </w:tcPr>
          <w:p w14:paraId="2E3DDC23" w14:textId="3E9E891F" w:rsidR="004C38E9" w:rsidRDefault="004C38E9" w:rsidP="00D30E69">
            <w:proofErr w:type="spellStart"/>
            <w:r>
              <w:t>Num</w:t>
            </w:r>
            <w:proofErr w:type="spellEnd"/>
            <w:r>
              <w:t xml:space="preserve"> de l’actif</w:t>
            </w:r>
          </w:p>
          <w:p w14:paraId="62FF32DE" w14:textId="77777777" w:rsidR="004C38E9" w:rsidRDefault="004C38E9" w:rsidP="00D30E69"/>
          <w:p w14:paraId="31FC0D89" w14:textId="163306F4" w:rsidR="004C38E9" w:rsidRDefault="004C38E9" w:rsidP="00D30E69">
            <w:r>
              <w:t>*1</w:t>
            </w:r>
          </w:p>
        </w:tc>
        <w:tc>
          <w:tcPr>
            <w:tcW w:w="1868" w:type="dxa"/>
          </w:tcPr>
          <w:p w14:paraId="1DE727A1" w14:textId="77777777" w:rsidR="004C38E9" w:rsidRDefault="004C38E9" w:rsidP="00D30E69">
            <w:r>
              <w:t>Type de participation</w:t>
            </w:r>
          </w:p>
          <w:p w14:paraId="088E31A6" w14:textId="77777777" w:rsidR="004C38E9" w:rsidRDefault="004C38E9" w:rsidP="00D30E69">
            <w:r>
              <w:t>1= quotidienne</w:t>
            </w:r>
          </w:p>
          <w:p w14:paraId="64A2661C" w14:textId="77777777" w:rsidR="004C38E9" w:rsidRDefault="004C38E9" w:rsidP="00D30E69">
            <w:r>
              <w:t>2=hebdomadaire</w:t>
            </w:r>
          </w:p>
          <w:p w14:paraId="2DA021E1" w14:textId="7A418EB0" w:rsidR="004C38E9" w:rsidRDefault="004C38E9" w:rsidP="00D30E69">
            <w:r>
              <w:t>3= ponctuelle (pour des tâches spécifiques)</w:t>
            </w:r>
          </w:p>
        </w:tc>
        <w:tc>
          <w:tcPr>
            <w:tcW w:w="1448" w:type="dxa"/>
          </w:tcPr>
          <w:p w14:paraId="315458A2" w14:textId="157CF3D9" w:rsidR="004C38E9" w:rsidRDefault="004C38E9" w:rsidP="00D30E69">
            <w:r>
              <w:t xml:space="preserve">Si 1= quotidienne, nombre d’heure d’irrigation par jour </w:t>
            </w:r>
            <w:r w:rsidRPr="00774040">
              <w:rPr>
                <w:b/>
                <w:u w:val="single"/>
              </w:rPr>
              <w:t>en moyenne</w:t>
            </w:r>
            <w:r>
              <w:t> ?</w:t>
            </w:r>
          </w:p>
        </w:tc>
        <w:tc>
          <w:tcPr>
            <w:tcW w:w="1448" w:type="dxa"/>
          </w:tcPr>
          <w:p w14:paraId="0FE6258C" w14:textId="23593BB5" w:rsidR="004C38E9" w:rsidRDefault="004C38E9" w:rsidP="00D30E69">
            <w:r>
              <w:t xml:space="preserve">Si 1= quotidienne, combien de jours de repos par semaine ? </w:t>
            </w:r>
          </w:p>
        </w:tc>
        <w:tc>
          <w:tcPr>
            <w:tcW w:w="1815" w:type="dxa"/>
          </w:tcPr>
          <w:p w14:paraId="30CB1C4B" w14:textId="1F0F6BEF" w:rsidR="004C38E9" w:rsidRDefault="004C38E9" w:rsidP="00D30E69">
            <w:r>
              <w:t xml:space="preserve">Si 2= hebdomadaire, combien de jours par semaine </w:t>
            </w:r>
            <w:r w:rsidRPr="00774040">
              <w:rPr>
                <w:b/>
                <w:u w:val="single"/>
              </w:rPr>
              <w:t>en moyenne</w:t>
            </w:r>
            <w:r>
              <w:t> ?</w:t>
            </w:r>
          </w:p>
        </w:tc>
        <w:tc>
          <w:tcPr>
            <w:tcW w:w="1341" w:type="dxa"/>
          </w:tcPr>
          <w:p w14:paraId="15C38218" w14:textId="6E9F97D5" w:rsidR="004C38E9" w:rsidRDefault="004C38E9" w:rsidP="00207843">
            <w:pPr>
              <w:jc w:val="center"/>
            </w:pPr>
            <w:r>
              <w:t xml:space="preserve">Nombre d’heure par jour </w:t>
            </w:r>
            <w:r w:rsidRPr="00774040">
              <w:rPr>
                <w:b/>
                <w:u w:val="single"/>
              </w:rPr>
              <w:t>en moyenne</w:t>
            </w:r>
            <w:r>
              <w:t> ?</w:t>
            </w:r>
          </w:p>
        </w:tc>
        <w:tc>
          <w:tcPr>
            <w:tcW w:w="1341" w:type="dxa"/>
          </w:tcPr>
          <w:p w14:paraId="5699BFFA" w14:textId="23D3F750" w:rsidR="004C38E9" w:rsidRDefault="004C38E9" w:rsidP="00207843">
            <w:pPr>
              <w:jc w:val="center"/>
            </w:pPr>
            <w:r>
              <w:t>Type de tâches</w:t>
            </w:r>
          </w:p>
          <w:p w14:paraId="75E4AD9E" w14:textId="77777777" w:rsidR="004C38E9" w:rsidRDefault="004C38E9" w:rsidP="00207843">
            <w:pPr>
              <w:jc w:val="center"/>
            </w:pPr>
          </w:p>
          <w:p w14:paraId="734077CC" w14:textId="43AB146F" w:rsidR="004C38E9" w:rsidRDefault="004C38E9" w:rsidP="00207843">
            <w:pPr>
              <w:jc w:val="center"/>
            </w:pPr>
            <w:r>
              <w:t>*2</w:t>
            </w:r>
          </w:p>
        </w:tc>
        <w:tc>
          <w:tcPr>
            <w:tcW w:w="1676" w:type="dxa"/>
          </w:tcPr>
          <w:p w14:paraId="2E548604" w14:textId="144A6EC4" w:rsidR="004C38E9" w:rsidRDefault="004C38E9" w:rsidP="004C38E9">
            <w:pPr>
              <w:jc w:val="center"/>
              <w:rPr>
                <w:sz w:val="18"/>
                <w:szCs w:val="18"/>
              </w:rPr>
            </w:pPr>
            <w:r>
              <w:rPr>
                <w:sz w:val="18"/>
                <w:szCs w:val="18"/>
              </w:rPr>
              <w:t>Est-ce que cet individu a des compétences techniques spécifiques pour certaines tâches ?</w:t>
            </w:r>
          </w:p>
          <w:p w14:paraId="325A273E" w14:textId="77777777" w:rsidR="004C38E9" w:rsidRDefault="004C38E9" w:rsidP="004C38E9">
            <w:pPr>
              <w:jc w:val="center"/>
              <w:rPr>
                <w:sz w:val="18"/>
                <w:szCs w:val="18"/>
              </w:rPr>
            </w:pPr>
          </w:p>
          <w:p w14:paraId="466EFE26" w14:textId="71FC0B7B" w:rsidR="004C38E9" w:rsidRPr="0009598D" w:rsidRDefault="00EC041B" w:rsidP="00EC041B">
            <w:pPr>
              <w:jc w:val="center"/>
              <w:rPr>
                <w:sz w:val="18"/>
                <w:szCs w:val="18"/>
              </w:rPr>
            </w:pPr>
            <w:r>
              <w:rPr>
                <w:sz w:val="18"/>
                <w:szCs w:val="18"/>
              </w:rPr>
              <w:t>*3</w:t>
            </w:r>
          </w:p>
        </w:tc>
        <w:tc>
          <w:tcPr>
            <w:tcW w:w="1676" w:type="dxa"/>
          </w:tcPr>
          <w:p w14:paraId="3856EAD4" w14:textId="5279DEAE" w:rsidR="004C38E9" w:rsidRDefault="00EC041B" w:rsidP="002D6540">
            <w:pPr>
              <w:rPr>
                <w:sz w:val="18"/>
                <w:szCs w:val="18"/>
              </w:rPr>
            </w:pPr>
            <w:r>
              <w:rPr>
                <w:sz w:val="18"/>
                <w:szCs w:val="18"/>
              </w:rPr>
              <w:t xml:space="preserve">Si oui, est ce que ces compétences sont liés aux pratiques </w:t>
            </w:r>
            <w:proofErr w:type="spellStart"/>
            <w:r>
              <w:rPr>
                <w:sz w:val="18"/>
                <w:szCs w:val="18"/>
              </w:rPr>
              <w:t>agroécologiques</w:t>
            </w:r>
            <w:proofErr w:type="spellEnd"/>
            <w:r>
              <w:rPr>
                <w:sz w:val="18"/>
                <w:szCs w:val="18"/>
              </w:rPr>
              <w:t> ?</w:t>
            </w:r>
          </w:p>
          <w:p w14:paraId="2860A6C2" w14:textId="58063F93" w:rsidR="00EC041B" w:rsidRDefault="00EC041B" w:rsidP="002D6540">
            <w:pPr>
              <w:rPr>
                <w:sz w:val="18"/>
                <w:szCs w:val="18"/>
              </w:rPr>
            </w:pPr>
          </w:p>
          <w:p w14:paraId="2ECAA691" w14:textId="078BC234" w:rsidR="00EC041B" w:rsidRPr="00EC041B" w:rsidRDefault="00EC041B" w:rsidP="00EC041B">
            <w:pPr>
              <w:jc w:val="center"/>
              <w:rPr>
                <w:sz w:val="16"/>
                <w:szCs w:val="20"/>
              </w:rPr>
            </w:pPr>
            <w:r w:rsidRPr="00EC041B">
              <w:rPr>
                <w:sz w:val="16"/>
                <w:szCs w:val="20"/>
              </w:rPr>
              <w:t>0=Non</w:t>
            </w:r>
          </w:p>
          <w:p w14:paraId="28BEF452" w14:textId="1755BD26" w:rsidR="00EC041B" w:rsidRPr="00EC041B" w:rsidRDefault="00EC041B" w:rsidP="00EC041B">
            <w:pPr>
              <w:jc w:val="center"/>
              <w:rPr>
                <w:sz w:val="14"/>
                <w:szCs w:val="18"/>
              </w:rPr>
            </w:pPr>
            <w:r w:rsidRPr="00EC041B">
              <w:rPr>
                <w:sz w:val="16"/>
                <w:szCs w:val="20"/>
              </w:rPr>
              <w:t>1=Oui</w:t>
            </w:r>
          </w:p>
        </w:tc>
        <w:tc>
          <w:tcPr>
            <w:tcW w:w="1676" w:type="dxa"/>
          </w:tcPr>
          <w:p w14:paraId="29249F6B" w14:textId="56DAF391" w:rsidR="004C38E9" w:rsidRPr="0009598D" w:rsidRDefault="004C38E9" w:rsidP="002D6540">
            <w:pPr>
              <w:rPr>
                <w:sz w:val="18"/>
                <w:szCs w:val="18"/>
              </w:rPr>
            </w:pPr>
            <w:r w:rsidRPr="0009598D">
              <w:rPr>
                <w:sz w:val="18"/>
                <w:szCs w:val="18"/>
              </w:rPr>
              <w:t>Si participation à des pics d’activités, combien d’heures travaillés par jour pendant ces pics ?</w:t>
            </w:r>
          </w:p>
        </w:tc>
      </w:tr>
      <w:tr w:rsidR="00EC041B" w14:paraId="3020902B" w14:textId="77777777" w:rsidTr="004C38E9">
        <w:trPr>
          <w:trHeight w:val="510"/>
        </w:trPr>
        <w:tc>
          <w:tcPr>
            <w:tcW w:w="848" w:type="dxa"/>
          </w:tcPr>
          <w:p w14:paraId="54E69E04" w14:textId="77777777" w:rsidR="00EC041B" w:rsidRDefault="00EC041B" w:rsidP="00EC041B">
            <w:pPr>
              <w:jc w:val="center"/>
            </w:pPr>
          </w:p>
          <w:p w14:paraId="3EF49CDE" w14:textId="2E48EC53" w:rsidR="00EC041B" w:rsidRDefault="00EC041B" w:rsidP="00EC041B">
            <w:pPr>
              <w:jc w:val="center"/>
            </w:pPr>
            <w:r w:rsidRPr="00513089">
              <w:t>|____|</w:t>
            </w:r>
          </w:p>
        </w:tc>
        <w:tc>
          <w:tcPr>
            <w:tcW w:w="1868" w:type="dxa"/>
          </w:tcPr>
          <w:p w14:paraId="3E9F0312" w14:textId="77777777" w:rsidR="00EC041B" w:rsidRDefault="00EC041B" w:rsidP="00EC041B">
            <w:pPr>
              <w:jc w:val="center"/>
            </w:pPr>
          </w:p>
          <w:p w14:paraId="754597FC" w14:textId="77777777" w:rsidR="00EC041B" w:rsidRDefault="00EC041B" w:rsidP="00EC041B">
            <w:pPr>
              <w:jc w:val="center"/>
            </w:pPr>
            <w:r w:rsidRPr="00513089">
              <w:t>|____|</w:t>
            </w:r>
          </w:p>
          <w:p w14:paraId="4932D940" w14:textId="77777777" w:rsidR="00EC041B" w:rsidRDefault="00EC041B" w:rsidP="00EC041B">
            <w:pPr>
              <w:jc w:val="center"/>
            </w:pPr>
          </w:p>
        </w:tc>
        <w:tc>
          <w:tcPr>
            <w:tcW w:w="1448" w:type="dxa"/>
          </w:tcPr>
          <w:p w14:paraId="47D6556A" w14:textId="77777777" w:rsidR="00EC041B" w:rsidRDefault="00EC041B" w:rsidP="00EC041B">
            <w:pPr>
              <w:jc w:val="center"/>
            </w:pPr>
          </w:p>
          <w:p w14:paraId="2EA64E7B" w14:textId="0497AB96" w:rsidR="00EC041B" w:rsidRDefault="00EC041B" w:rsidP="00EC041B">
            <w:pPr>
              <w:jc w:val="center"/>
            </w:pPr>
            <w:r w:rsidRPr="00513089">
              <w:t>|____|</w:t>
            </w:r>
          </w:p>
        </w:tc>
        <w:tc>
          <w:tcPr>
            <w:tcW w:w="1448" w:type="dxa"/>
          </w:tcPr>
          <w:p w14:paraId="499E586F" w14:textId="77777777" w:rsidR="00EC041B" w:rsidRDefault="00EC041B" w:rsidP="00EC041B">
            <w:pPr>
              <w:jc w:val="center"/>
            </w:pPr>
          </w:p>
          <w:p w14:paraId="3D1D8FFD" w14:textId="5AB363FA" w:rsidR="00EC041B" w:rsidRDefault="00EC041B" w:rsidP="00EC041B">
            <w:pPr>
              <w:jc w:val="center"/>
            </w:pPr>
            <w:r w:rsidRPr="00513089">
              <w:t>|____|</w:t>
            </w:r>
          </w:p>
        </w:tc>
        <w:tc>
          <w:tcPr>
            <w:tcW w:w="1815" w:type="dxa"/>
          </w:tcPr>
          <w:p w14:paraId="2F0F5CDE" w14:textId="77777777" w:rsidR="00EC041B" w:rsidRDefault="00EC041B" w:rsidP="00EC041B">
            <w:pPr>
              <w:jc w:val="center"/>
            </w:pPr>
          </w:p>
          <w:p w14:paraId="3229A571" w14:textId="7B6A6B77" w:rsidR="00EC041B" w:rsidRDefault="00EC041B" w:rsidP="00EC041B">
            <w:pPr>
              <w:jc w:val="center"/>
            </w:pPr>
            <w:r w:rsidRPr="00513089">
              <w:t>|____|</w:t>
            </w:r>
          </w:p>
        </w:tc>
        <w:tc>
          <w:tcPr>
            <w:tcW w:w="1341" w:type="dxa"/>
          </w:tcPr>
          <w:p w14:paraId="174C56EE" w14:textId="77777777" w:rsidR="00EC041B" w:rsidRDefault="00EC041B" w:rsidP="00EC041B">
            <w:pPr>
              <w:jc w:val="center"/>
            </w:pPr>
          </w:p>
          <w:p w14:paraId="49695F51" w14:textId="1A2BA457" w:rsidR="00EC041B" w:rsidRDefault="00EC041B" w:rsidP="00EC041B">
            <w:pPr>
              <w:jc w:val="center"/>
            </w:pPr>
            <w:r w:rsidRPr="003B4172">
              <w:t>|____|</w:t>
            </w:r>
          </w:p>
        </w:tc>
        <w:tc>
          <w:tcPr>
            <w:tcW w:w="1341" w:type="dxa"/>
          </w:tcPr>
          <w:p w14:paraId="3CA9A4A0" w14:textId="086297E2" w:rsidR="00EC041B" w:rsidRDefault="00EC041B" w:rsidP="00EC041B">
            <w:pPr>
              <w:jc w:val="center"/>
            </w:pPr>
          </w:p>
          <w:p w14:paraId="02BCB34D" w14:textId="36A2B6B7" w:rsidR="00EC041B" w:rsidRDefault="00EC041B" w:rsidP="00EC041B">
            <w:pPr>
              <w:jc w:val="center"/>
            </w:pPr>
            <w:r w:rsidRPr="00513089">
              <w:t>|__</w:t>
            </w:r>
            <w:r>
              <w:t>____</w:t>
            </w:r>
            <w:r w:rsidRPr="00513089">
              <w:t>__|</w:t>
            </w:r>
          </w:p>
        </w:tc>
        <w:tc>
          <w:tcPr>
            <w:tcW w:w="1676" w:type="dxa"/>
          </w:tcPr>
          <w:p w14:paraId="385F751A" w14:textId="77777777" w:rsidR="00EC041B" w:rsidRDefault="00EC041B" w:rsidP="00EC041B">
            <w:pPr>
              <w:jc w:val="center"/>
            </w:pPr>
          </w:p>
          <w:p w14:paraId="71BF5DA7" w14:textId="411C386B" w:rsidR="00EC041B" w:rsidRDefault="00EC041B" w:rsidP="00EC041B">
            <w:pPr>
              <w:jc w:val="center"/>
            </w:pPr>
            <w:r w:rsidRPr="003B4172">
              <w:t>|____|</w:t>
            </w:r>
          </w:p>
        </w:tc>
        <w:tc>
          <w:tcPr>
            <w:tcW w:w="1676" w:type="dxa"/>
          </w:tcPr>
          <w:p w14:paraId="196CD567" w14:textId="77777777" w:rsidR="00EC041B" w:rsidRDefault="00EC041B" w:rsidP="00EC041B">
            <w:pPr>
              <w:jc w:val="center"/>
            </w:pPr>
          </w:p>
          <w:p w14:paraId="2FB8BD9F" w14:textId="7F438D08" w:rsidR="00EC041B" w:rsidRDefault="00EC041B" w:rsidP="00EC041B">
            <w:pPr>
              <w:jc w:val="center"/>
            </w:pPr>
            <w:r w:rsidRPr="003B4172">
              <w:t>|____|</w:t>
            </w:r>
          </w:p>
        </w:tc>
        <w:tc>
          <w:tcPr>
            <w:tcW w:w="1676" w:type="dxa"/>
          </w:tcPr>
          <w:p w14:paraId="2710E419" w14:textId="40AFB4D2" w:rsidR="00EC041B" w:rsidRDefault="00EC041B" w:rsidP="00EC041B">
            <w:pPr>
              <w:jc w:val="center"/>
            </w:pPr>
          </w:p>
          <w:p w14:paraId="1C373CE2" w14:textId="4E0B5EFC" w:rsidR="00EC041B" w:rsidRDefault="00EC041B" w:rsidP="00EC041B">
            <w:pPr>
              <w:jc w:val="center"/>
            </w:pPr>
            <w:r w:rsidRPr="00513089">
              <w:t>|____|</w:t>
            </w:r>
          </w:p>
        </w:tc>
      </w:tr>
      <w:tr w:rsidR="00EC041B" w14:paraId="01C348A9" w14:textId="77777777" w:rsidTr="004C38E9">
        <w:trPr>
          <w:trHeight w:val="518"/>
        </w:trPr>
        <w:tc>
          <w:tcPr>
            <w:tcW w:w="848" w:type="dxa"/>
          </w:tcPr>
          <w:p w14:paraId="1131DAF1" w14:textId="77777777" w:rsidR="00EC041B" w:rsidRDefault="00EC041B" w:rsidP="00EC041B">
            <w:pPr>
              <w:jc w:val="center"/>
            </w:pPr>
          </w:p>
          <w:p w14:paraId="6A547213" w14:textId="40A9196E" w:rsidR="00EC041B" w:rsidRDefault="00EC041B" w:rsidP="00EC041B">
            <w:pPr>
              <w:jc w:val="center"/>
            </w:pPr>
            <w:r w:rsidRPr="00513089">
              <w:t>|____|</w:t>
            </w:r>
          </w:p>
        </w:tc>
        <w:tc>
          <w:tcPr>
            <w:tcW w:w="1868" w:type="dxa"/>
          </w:tcPr>
          <w:p w14:paraId="32416E8C" w14:textId="77777777" w:rsidR="00EC041B" w:rsidRDefault="00EC041B" w:rsidP="00EC041B">
            <w:pPr>
              <w:jc w:val="center"/>
            </w:pPr>
          </w:p>
          <w:p w14:paraId="133AC5AE" w14:textId="77777777" w:rsidR="00EC041B" w:rsidRDefault="00EC041B" w:rsidP="00EC041B">
            <w:pPr>
              <w:jc w:val="center"/>
            </w:pPr>
            <w:r w:rsidRPr="00513089">
              <w:t>|____|</w:t>
            </w:r>
          </w:p>
          <w:p w14:paraId="44A93A90" w14:textId="77777777" w:rsidR="00EC041B" w:rsidRDefault="00EC041B" w:rsidP="00EC041B">
            <w:pPr>
              <w:jc w:val="center"/>
            </w:pPr>
          </w:p>
        </w:tc>
        <w:tc>
          <w:tcPr>
            <w:tcW w:w="1448" w:type="dxa"/>
          </w:tcPr>
          <w:p w14:paraId="3D3F0B83" w14:textId="77777777" w:rsidR="00EC041B" w:rsidRDefault="00EC041B" w:rsidP="00EC041B">
            <w:pPr>
              <w:jc w:val="center"/>
            </w:pPr>
          </w:p>
          <w:p w14:paraId="320F048A" w14:textId="36A9721D" w:rsidR="00EC041B" w:rsidRDefault="00EC041B" w:rsidP="00EC041B">
            <w:pPr>
              <w:jc w:val="center"/>
            </w:pPr>
            <w:r w:rsidRPr="00513089">
              <w:t>|____|</w:t>
            </w:r>
          </w:p>
        </w:tc>
        <w:tc>
          <w:tcPr>
            <w:tcW w:w="1448" w:type="dxa"/>
          </w:tcPr>
          <w:p w14:paraId="1D8B8DFE" w14:textId="77777777" w:rsidR="00EC041B" w:rsidRDefault="00EC041B" w:rsidP="00EC041B">
            <w:pPr>
              <w:jc w:val="center"/>
            </w:pPr>
          </w:p>
          <w:p w14:paraId="052DEC04" w14:textId="0DD2F961" w:rsidR="00EC041B" w:rsidRDefault="00EC041B" w:rsidP="00EC041B">
            <w:pPr>
              <w:jc w:val="center"/>
            </w:pPr>
            <w:r w:rsidRPr="00513089">
              <w:t>|____|</w:t>
            </w:r>
          </w:p>
        </w:tc>
        <w:tc>
          <w:tcPr>
            <w:tcW w:w="1815" w:type="dxa"/>
          </w:tcPr>
          <w:p w14:paraId="71B5C93D" w14:textId="77777777" w:rsidR="00EC041B" w:rsidRDefault="00EC041B" w:rsidP="00EC041B">
            <w:pPr>
              <w:jc w:val="center"/>
            </w:pPr>
          </w:p>
          <w:p w14:paraId="4DC40CAD" w14:textId="65F6228B" w:rsidR="00EC041B" w:rsidRDefault="00EC041B" w:rsidP="00EC041B">
            <w:pPr>
              <w:jc w:val="center"/>
            </w:pPr>
            <w:r w:rsidRPr="00513089">
              <w:t>|____|</w:t>
            </w:r>
          </w:p>
        </w:tc>
        <w:tc>
          <w:tcPr>
            <w:tcW w:w="1341" w:type="dxa"/>
          </w:tcPr>
          <w:p w14:paraId="2BB9AC0B" w14:textId="77777777" w:rsidR="00EC041B" w:rsidRDefault="00EC041B" w:rsidP="00EC041B">
            <w:pPr>
              <w:jc w:val="center"/>
            </w:pPr>
          </w:p>
          <w:p w14:paraId="7680DA6D" w14:textId="5EDBA79A" w:rsidR="00EC041B" w:rsidRDefault="00EC041B" w:rsidP="00EC041B">
            <w:pPr>
              <w:jc w:val="center"/>
            </w:pPr>
            <w:r w:rsidRPr="003B4172">
              <w:t>|____|</w:t>
            </w:r>
          </w:p>
        </w:tc>
        <w:tc>
          <w:tcPr>
            <w:tcW w:w="1341" w:type="dxa"/>
          </w:tcPr>
          <w:p w14:paraId="754B5C36" w14:textId="77777777" w:rsidR="00EC041B" w:rsidRDefault="00EC041B" w:rsidP="00EC041B">
            <w:pPr>
              <w:jc w:val="center"/>
            </w:pPr>
          </w:p>
          <w:p w14:paraId="75271DAA" w14:textId="64C85AAC" w:rsidR="00EC041B" w:rsidRDefault="00EC041B" w:rsidP="00EC041B">
            <w:pPr>
              <w:jc w:val="center"/>
            </w:pPr>
            <w:r w:rsidRPr="0074709D">
              <w:t>|________|</w:t>
            </w:r>
          </w:p>
        </w:tc>
        <w:tc>
          <w:tcPr>
            <w:tcW w:w="1676" w:type="dxa"/>
          </w:tcPr>
          <w:p w14:paraId="72AD2FC5" w14:textId="77777777" w:rsidR="00EC041B" w:rsidRDefault="00EC041B" w:rsidP="00EC041B">
            <w:pPr>
              <w:jc w:val="center"/>
            </w:pPr>
          </w:p>
          <w:p w14:paraId="17D10411" w14:textId="790E7CAB" w:rsidR="00EC041B" w:rsidRDefault="00EC041B" w:rsidP="00EC041B">
            <w:pPr>
              <w:jc w:val="center"/>
            </w:pPr>
            <w:r w:rsidRPr="003B4172">
              <w:t>|____|</w:t>
            </w:r>
          </w:p>
        </w:tc>
        <w:tc>
          <w:tcPr>
            <w:tcW w:w="1676" w:type="dxa"/>
          </w:tcPr>
          <w:p w14:paraId="5D866A16" w14:textId="77777777" w:rsidR="00EC041B" w:rsidRDefault="00EC041B" w:rsidP="00EC041B">
            <w:pPr>
              <w:jc w:val="center"/>
            </w:pPr>
          </w:p>
          <w:p w14:paraId="477246DA" w14:textId="08A0A357" w:rsidR="00EC041B" w:rsidRDefault="00EC041B" w:rsidP="00EC041B">
            <w:pPr>
              <w:jc w:val="center"/>
            </w:pPr>
            <w:r w:rsidRPr="003B4172">
              <w:t>|____|</w:t>
            </w:r>
          </w:p>
        </w:tc>
        <w:tc>
          <w:tcPr>
            <w:tcW w:w="1676" w:type="dxa"/>
          </w:tcPr>
          <w:p w14:paraId="6BD32FF6" w14:textId="5D4F54BA" w:rsidR="00EC041B" w:rsidRDefault="00EC041B" w:rsidP="00EC041B">
            <w:pPr>
              <w:jc w:val="center"/>
            </w:pPr>
          </w:p>
          <w:p w14:paraId="78A9F445" w14:textId="1FE3F00C" w:rsidR="00EC041B" w:rsidRDefault="00EC041B" w:rsidP="00EC041B">
            <w:pPr>
              <w:jc w:val="center"/>
            </w:pPr>
            <w:r w:rsidRPr="00513089">
              <w:t>|____|</w:t>
            </w:r>
          </w:p>
        </w:tc>
      </w:tr>
      <w:tr w:rsidR="00EC041B" w14:paraId="7982617D" w14:textId="0CCC21A1" w:rsidTr="004C38E9">
        <w:trPr>
          <w:trHeight w:val="510"/>
        </w:trPr>
        <w:tc>
          <w:tcPr>
            <w:tcW w:w="848" w:type="dxa"/>
          </w:tcPr>
          <w:p w14:paraId="126AC9A7" w14:textId="77777777" w:rsidR="00EC041B" w:rsidRDefault="00EC041B" w:rsidP="00EC041B">
            <w:pPr>
              <w:jc w:val="center"/>
            </w:pPr>
          </w:p>
          <w:p w14:paraId="0295D0DF" w14:textId="6EB78B60" w:rsidR="00EC041B" w:rsidRDefault="00EC041B" w:rsidP="00EC041B">
            <w:pPr>
              <w:jc w:val="center"/>
            </w:pPr>
            <w:r w:rsidRPr="00513089">
              <w:t>|____|</w:t>
            </w:r>
          </w:p>
        </w:tc>
        <w:tc>
          <w:tcPr>
            <w:tcW w:w="1868" w:type="dxa"/>
          </w:tcPr>
          <w:p w14:paraId="57ECDA17" w14:textId="77777777" w:rsidR="00EC041B" w:rsidRDefault="00EC041B" w:rsidP="00EC041B">
            <w:pPr>
              <w:jc w:val="center"/>
            </w:pPr>
          </w:p>
          <w:p w14:paraId="6986FAEF" w14:textId="77777777" w:rsidR="00EC041B" w:rsidRDefault="00EC041B" w:rsidP="00EC041B">
            <w:pPr>
              <w:jc w:val="center"/>
            </w:pPr>
            <w:r w:rsidRPr="00513089">
              <w:t>|____|</w:t>
            </w:r>
          </w:p>
          <w:p w14:paraId="487AB47B" w14:textId="34778DC8" w:rsidR="00EC041B" w:rsidRDefault="00EC041B" w:rsidP="00EC041B">
            <w:pPr>
              <w:jc w:val="center"/>
            </w:pPr>
          </w:p>
        </w:tc>
        <w:tc>
          <w:tcPr>
            <w:tcW w:w="1448" w:type="dxa"/>
          </w:tcPr>
          <w:p w14:paraId="00B949CF" w14:textId="77777777" w:rsidR="00EC041B" w:rsidRDefault="00EC041B" w:rsidP="00EC041B">
            <w:pPr>
              <w:jc w:val="center"/>
            </w:pPr>
          </w:p>
          <w:p w14:paraId="2324C982" w14:textId="317215C1" w:rsidR="00EC041B" w:rsidRPr="00513089" w:rsidRDefault="00EC041B" w:rsidP="00EC041B">
            <w:pPr>
              <w:jc w:val="center"/>
            </w:pPr>
            <w:r w:rsidRPr="00513089">
              <w:t>|____|</w:t>
            </w:r>
          </w:p>
        </w:tc>
        <w:tc>
          <w:tcPr>
            <w:tcW w:w="1448" w:type="dxa"/>
          </w:tcPr>
          <w:p w14:paraId="4B759EFC" w14:textId="77777777" w:rsidR="00EC041B" w:rsidRDefault="00EC041B" w:rsidP="00EC041B">
            <w:pPr>
              <w:jc w:val="center"/>
            </w:pPr>
          </w:p>
          <w:p w14:paraId="757E9FCD" w14:textId="5F51429E" w:rsidR="00EC041B" w:rsidRPr="00513089" w:rsidRDefault="00EC041B" w:rsidP="00EC041B">
            <w:pPr>
              <w:jc w:val="center"/>
            </w:pPr>
            <w:r w:rsidRPr="00513089">
              <w:t>|____|</w:t>
            </w:r>
          </w:p>
        </w:tc>
        <w:tc>
          <w:tcPr>
            <w:tcW w:w="1815" w:type="dxa"/>
          </w:tcPr>
          <w:p w14:paraId="77EE1192" w14:textId="77777777" w:rsidR="00EC041B" w:rsidRDefault="00EC041B" w:rsidP="00EC041B">
            <w:pPr>
              <w:jc w:val="center"/>
            </w:pPr>
          </w:p>
          <w:p w14:paraId="293AC463" w14:textId="7A610AF3" w:rsidR="00EC041B" w:rsidRDefault="00EC041B" w:rsidP="00EC041B">
            <w:pPr>
              <w:jc w:val="center"/>
            </w:pPr>
            <w:r w:rsidRPr="00513089">
              <w:t>|____|</w:t>
            </w:r>
          </w:p>
        </w:tc>
        <w:tc>
          <w:tcPr>
            <w:tcW w:w="1341" w:type="dxa"/>
          </w:tcPr>
          <w:p w14:paraId="37196FEB" w14:textId="77777777" w:rsidR="00EC041B" w:rsidRDefault="00EC041B" w:rsidP="00EC041B">
            <w:pPr>
              <w:jc w:val="center"/>
            </w:pPr>
          </w:p>
          <w:p w14:paraId="2160974A" w14:textId="2CCC5D06" w:rsidR="00EC041B" w:rsidRDefault="00EC041B" w:rsidP="00EC041B">
            <w:pPr>
              <w:jc w:val="center"/>
            </w:pPr>
            <w:r w:rsidRPr="003B4172">
              <w:t>|____|</w:t>
            </w:r>
          </w:p>
        </w:tc>
        <w:tc>
          <w:tcPr>
            <w:tcW w:w="1341" w:type="dxa"/>
          </w:tcPr>
          <w:p w14:paraId="47567300" w14:textId="77777777" w:rsidR="00EC041B" w:rsidRDefault="00EC041B" w:rsidP="00EC041B">
            <w:pPr>
              <w:jc w:val="center"/>
            </w:pPr>
          </w:p>
          <w:p w14:paraId="266AB8BD" w14:textId="3A32BBAB" w:rsidR="00EC041B" w:rsidRDefault="00EC041B" w:rsidP="00EC041B">
            <w:pPr>
              <w:jc w:val="center"/>
            </w:pPr>
            <w:r w:rsidRPr="0074709D">
              <w:t>|________|</w:t>
            </w:r>
          </w:p>
        </w:tc>
        <w:tc>
          <w:tcPr>
            <w:tcW w:w="1676" w:type="dxa"/>
          </w:tcPr>
          <w:p w14:paraId="3BD19FBC" w14:textId="77777777" w:rsidR="00EC041B" w:rsidRDefault="00EC041B" w:rsidP="00EC041B">
            <w:pPr>
              <w:jc w:val="center"/>
            </w:pPr>
          </w:p>
          <w:p w14:paraId="3569D931" w14:textId="73E9D39F" w:rsidR="00EC041B" w:rsidRDefault="00EC041B" w:rsidP="00EC041B">
            <w:pPr>
              <w:jc w:val="center"/>
            </w:pPr>
            <w:r w:rsidRPr="003B4172">
              <w:t>|____|</w:t>
            </w:r>
          </w:p>
        </w:tc>
        <w:tc>
          <w:tcPr>
            <w:tcW w:w="1676" w:type="dxa"/>
          </w:tcPr>
          <w:p w14:paraId="15A6EFD0" w14:textId="77777777" w:rsidR="00EC041B" w:rsidRDefault="00EC041B" w:rsidP="00EC041B">
            <w:pPr>
              <w:jc w:val="center"/>
            </w:pPr>
          </w:p>
          <w:p w14:paraId="6ADC6789" w14:textId="404AC2AC" w:rsidR="00EC041B" w:rsidRDefault="00EC041B" w:rsidP="00EC041B">
            <w:pPr>
              <w:jc w:val="center"/>
            </w:pPr>
            <w:r w:rsidRPr="003B4172">
              <w:t>|____|</w:t>
            </w:r>
          </w:p>
        </w:tc>
        <w:tc>
          <w:tcPr>
            <w:tcW w:w="1676" w:type="dxa"/>
          </w:tcPr>
          <w:p w14:paraId="59DE024D" w14:textId="0614E686" w:rsidR="00EC041B" w:rsidRDefault="00EC041B" w:rsidP="00EC041B">
            <w:pPr>
              <w:jc w:val="center"/>
            </w:pPr>
          </w:p>
          <w:p w14:paraId="34DD79BB" w14:textId="0383298F" w:rsidR="00EC041B" w:rsidRDefault="00EC041B" w:rsidP="00EC041B">
            <w:pPr>
              <w:jc w:val="center"/>
            </w:pPr>
            <w:r w:rsidRPr="00513089">
              <w:t>|____|</w:t>
            </w:r>
          </w:p>
        </w:tc>
      </w:tr>
    </w:tbl>
    <w:p w14:paraId="1DD3214E" w14:textId="7399082C" w:rsidR="008C5894" w:rsidRDefault="008C5894" w:rsidP="00D30E69">
      <w:pPr>
        <w:rPr>
          <w:sz w:val="16"/>
          <w:szCs w:val="16"/>
        </w:rPr>
      </w:pPr>
      <w:r w:rsidRPr="00B85A04">
        <w:rPr>
          <w:b/>
          <w:bCs/>
          <w:sz w:val="16"/>
          <w:szCs w:val="16"/>
        </w:rPr>
        <w:t>*1 Numéro d'ordre</w:t>
      </w:r>
      <w:r w:rsidRPr="00B85A04">
        <w:rPr>
          <w:sz w:val="16"/>
          <w:szCs w:val="16"/>
        </w:rPr>
        <w:t xml:space="preserve"> de la fiche </w:t>
      </w:r>
      <w:r>
        <w:rPr>
          <w:sz w:val="16"/>
          <w:szCs w:val="16"/>
        </w:rPr>
        <w:t>A1</w:t>
      </w:r>
      <w:r w:rsidRPr="00B85A04">
        <w:rPr>
          <w:sz w:val="16"/>
          <w:szCs w:val="16"/>
        </w:rPr>
        <w:t xml:space="preserve"> Inventaire détaillé de la population</w:t>
      </w:r>
      <w:r w:rsidR="00BD3ED5">
        <w:rPr>
          <w:sz w:val="16"/>
          <w:szCs w:val="16"/>
        </w:rPr>
        <w:t xml:space="preserve"> du ménage</w:t>
      </w:r>
      <w:r w:rsidRPr="00B85A04">
        <w:rPr>
          <w:sz w:val="16"/>
          <w:szCs w:val="16"/>
        </w:rPr>
        <w:t xml:space="preserve"> </w:t>
      </w:r>
    </w:p>
    <w:p w14:paraId="66CE3806" w14:textId="175C1265" w:rsidR="00363F72" w:rsidRDefault="008C5894" w:rsidP="00D30E69">
      <w:pPr>
        <w:rPr>
          <w:sz w:val="16"/>
          <w:szCs w:val="16"/>
        </w:rPr>
      </w:pPr>
      <w:r w:rsidRPr="00356339">
        <w:rPr>
          <w:b/>
          <w:sz w:val="16"/>
          <w:szCs w:val="16"/>
        </w:rPr>
        <w:t>*2</w:t>
      </w:r>
      <w:r w:rsidR="00693999" w:rsidRPr="00356339">
        <w:rPr>
          <w:b/>
          <w:sz w:val="16"/>
          <w:szCs w:val="16"/>
        </w:rPr>
        <w:t xml:space="preserve"> </w:t>
      </w:r>
      <w:r w:rsidR="002245CB" w:rsidRPr="00356339">
        <w:rPr>
          <w:b/>
          <w:sz w:val="16"/>
          <w:szCs w:val="16"/>
        </w:rPr>
        <w:t>Type de tâches</w:t>
      </w:r>
      <w:r w:rsidR="002245CB" w:rsidRPr="00510305">
        <w:rPr>
          <w:sz w:val="16"/>
          <w:szCs w:val="16"/>
        </w:rPr>
        <w:t> : 1= préparation du sol, 2=semis ou plantation, 3= application d’intrants (engrais, pesticides), 4= désherbage, 5=</w:t>
      </w:r>
      <w:r w:rsidR="002245CB">
        <w:rPr>
          <w:sz w:val="16"/>
          <w:szCs w:val="16"/>
        </w:rPr>
        <w:t>irrigation, 6=</w:t>
      </w:r>
      <w:r w:rsidR="00D3416F">
        <w:rPr>
          <w:sz w:val="16"/>
          <w:szCs w:val="16"/>
        </w:rPr>
        <w:t>surveillance, 7=</w:t>
      </w:r>
      <w:r w:rsidR="002245CB" w:rsidRPr="00510305">
        <w:rPr>
          <w:sz w:val="16"/>
          <w:szCs w:val="16"/>
        </w:rPr>
        <w:t>récolte</w:t>
      </w:r>
      <w:r w:rsidR="00D3416F">
        <w:rPr>
          <w:sz w:val="16"/>
          <w:szCs w:val="16"/>
        </w:rPr>
        <w:t>, 8=transformation, 9=commercialisation, 10=alimentation des animaux, 11= gardiennage des animaux, 20</w:t>
      </w:r>
      <w:r w:rsidR="002245CB">
        <w:rPr>
          <w:sz w:val="16"/>
          <w:szCs w:val="16"/>
        </w:rPr>
        <w:t>= toutes les tâches</w:t>
      </w:r>
    </w:p>
    <w:p w14:paraId="4D19A558" w14:textId="6E0B3CB3" w:rsidR="00B93D96" w:rsidRPr="00EC041B" w:rsidRDefault="000A2B87" w:rsidP="00D30E69">
      <w:pPr>
        <w:rPr>
          <w:sz w:val="18"/>
          <w:szCs w:val="18"/>
        </w:rPr>
      </w:pPr>
      <w:r w:rsidRPr="000A2B87">
        <w:rPr>
          <w:b/>
          <w:sz w:val="16"/>
          <w:szCs w:val="16"/>
        </w:rPr>
        <w:t xml:space="preserve">*3 </w:t>
      </w:r>
      <w:r w:rsidRPr="00EC041B">
        <w:rPr>
          <w:b/>
          <w:sz w:val="16"/>
          <w:szCs w:val="16"/>
        </w:rPr>
        <w:t>Compétences </w:t>
      </w:r>
      <w:r>
        <w:rPr>
          <w:sz w:val="16"/>
          <w:szCs w:val="16"/>
        </w:rPr>
        <w:t xml:space="preserve">: </w:t>
      </w:r>
      <w:r w:rsidRPr="00EC041B">
        <w:rPr>
          <w:sz w:val="16"/>
          <w:szCs w:val="16"/>
        </w:rPr>
        <w:t xml:space="preserve">0=non, </w:t>
      </w:r>
      <w:r w:rsidR="00EC041B" w:rsidRPr="00EC041B">
        <w:rPr>
          <w:sz w:val="16"/>
          <w:szCs w:val="16"/>
        </w:rPr>
        <w:t>1= savoir-faire manuel (geste technique), 2=savoir-faire technique (connaissance)</w:t>
      </w:r>
      <w:r w:rsidR="00A95725">
        <w:rPr>
          <w:sz w:val="16"/>
          <w:szCs w:val="16"/>
        </w:rPr>
        <w:t> ; 3=compétence liée à un équipement ; 4=autres</w:t>
      </w:r>
    </w:p>
    <w:p w14:paraId="52B4895D" w14:textId="40922894" w:rsidR="00B93D96" w:rsidRDefault="00B93D96" w:rsidP="00D30E69">
      <w:pPr>
        <w:rPr>
          <w:sz w:val="16"/>
          <w:szCs w:val="16"/>
        </w:rPr>
      </w:pPr>
    </w:p>
    <w:p w14:paraId="422B8809" w14:textId="564FAE23" w:rsidR="00B93D96" w:rsidRPr="00B93D96" w:rsidRDefault="00EE1364" w:rsidP="00D30E69">
      <w:pPr>
        <w:rPr>
          <w:b/>
          <w:szCs w:val="20"/>
        </w:rPr>
      </w:pPr>
      <w:r>
        <w:rPr>
          <w:b/>
          <w:szCs w:val="20"/>
        </w:rPr>
        <w:t xml:space="preserve">E.1.2. </w:t>
      </w:r>
      <w:r w:rsidR="004279B2" w:rsidRPr="004279B2">
        <w:rPr>
          <w:b/>
          <w:szCs w:val="20"/>
        </w:rPr>
        <w:t xml:space="preserve">Rémunération de la main d’œuvre </w:t>
      </w:r>
      <w:r w:rsidR="00B93D96" w:rsidRPr="004279B2">
        <w:rPr>
          <w:b/>
          <w:szCs w:val="20"/>
        </w:rPr>
        <w:t>familiale</w:t>
      </w:r>
    </w:p>
    <w:p w14:paraId="59397C1D" w14:textId="1375AD3A" w:rsidR="00B93D96" w:rsidRDefault="00A92F5E" w:rsidP="00A92F5E">
      <w:r>
        <w:t>Est-ce</w:t>
      </w:r>
      <w:r w:rsidR="007C307A">
        <w:t xml:space="preserve"> que vous rémunérez</w:t>
      </w:r>
      <w:r>
        <w:t xml:space="preserve"> certains membres de votre famille ? </w:t>
      </w:r>
      <w:r w:rsidRPr="00693DAF">
        <w:t>I</w:t>
      </w:r>
      <w:r w:rsidRPr="00693DAF">
        <w:rPr>
          <w:highlight w:val="lightGray"/>
        </w:rPr>
        <w:t>___</w:t>
      </w:r>
      <w:r w:rsidRPr="00693DAF">
        <w:t>I    0=Non, 1=0ui</w:t>
      </w:r>
    </w:p>
    <w:p w14:paraId="2483512E" w14:textId="77777777" w:rsidR="007C307A" w:rsidRDefault="007C307A" w:rsidP="00A92F5E"/>
    <w:p w14:paraId="01DCA626" w14:textId="517DB748" w:rsidR="00115B78" w:rsidRDefault="004279B2" w:rsidP="004279B2">
      <w:pPr>
        <w:rPr>
          <w:sz w:val="18"/>
          <w:szCs w:val="18"/>
        </w:rPr>
      </w:pPr>
      <w:r>
        <w:t xml:space="preserve">Si paiement, sous quelle forme ? </w:t>
      </w:r>
      <w:r w:rsidRPr="00693DAF">
        <w:t>I</w:t>
      </w:r>
      <w:r w:rsidRPr="00693DAF">
        <w:rPr>
          <w:highlight w:val="lightGray"/>
        </w:rPr>
        <w:t>___</w:t>
      </w:r>
      <w:r w:rsidRPr="00693DAF">
        <w:t xml:space="preserve">I    </w:t>
      </w:r>
      <w:r>
        <w:rPr>
          <w:sz w:val="18"/>
          <w:szCs w:val="18"/>
        </w:rPr>
        <w:t xml:space="preserve">1= monétaire ; </w:t>
      </w:r>
      <w:r w:rsidRPr="0009598D">
        <w:rPr>
          <w:sz w:val="18"/>
          <w:szCs w:val="18"/>
        </w:rPr>
        <w:t>2= en nature</w:t>
      </w:r>
    </w:p>
    <w:p w14:paraId="5EED25F6" w14:textId="77777777" w:rsidR="007C307A" w:rsidRDefault="007C307A" w:rsidP="004279B2">
      <w:pPr>
        <w:rPr>
          <w:sz w:val="18"/>
          <w:szCs w:val="18"/>
        </w:rPr>
      </w:pPr>
    </w:p>
    <w:p w14:paraId="3006080B" w14:textId="7427D32E" w:rsidR="004279B2" w:rsidRDefault="008F0304" w:rsidP="004279B2">
      <w:pPr>
        <w:rPr>
          <w:sz w:val="18"/>
          <w:szCs w:val="18"/>
        </w:rPr>
      </w:pPr>
      <w:r>
        <w:t>Quelle u</w:t>
      </w:r>
      <w:r w:rsidR="004279B2">
        <w:t xml:space="preserve">nité de travail ? </w:t>
      </w:r>
      <w:r w:rsidR="004279B2" w:rsidRPr="00693DAF">
        <w:t>I</w:t>
      </w:r>
      <w:r w:rsidR="004279B2" w:rsidRPr="00693DAF">
        <w:rPr>
          <w:highlight w:val="lightGray"/>
        </w:rPr>
        <w:t>___</w:t>
      </w:r>
      <w:r w:rsidR="004279B2">
        <w:t xml:space="preserve">I    </w:t>
      </w:r>
      <w:r w:rsidR="004279B2">
        <w:rPr>
          <w:sz w:val="18"/>
          <w:szCs w:val="18"/>
        </w:rPr>
        <w:t xml:space="preserve">1=par jour ; </w:t>
      </w:r>
      <w:r w:rsidR="004279B2" w:rsidRPr="0009598D">
        <w:rPr>
          <w:sz w:val="18"/>
          <w:szCs w:val="18"/>
        </w:rPr>
        <w:t>2= par tâche</w:t>
      </w:r>
      <w:r w:rsidR="004279B2">
        <w:rPr>
          <w:sz w:val="18"/>
          <w:szCs w:val="18"/>
        </w:rPr>
        <w:t> ; 3=autre, préciser……………………………</w:t>
      </w:r>
    </w:p>
    <w:p w14:paraId="779FBDF0" w14:textId="7E579B8F" w:rsidR="007C307A" w:rsidRDefault="007C307A" w:rsidP="004279B2">
      <w:pPr>
        <w:rPr>
          <w:sz w:val="18"/>
          <w:szCs w:val="18"/>
        </w:rPr>
      </w:pPr>
    </w:p>
    <w:p w14:paraId="71F4BF2F" w14:textId="12E647E5" w:rsidR="008F0304" w:rsidRDefault="008F0304" w:rsidP="004279B2">
      <w:r>
        <w:t xml:space="preserve">Est-ce que le paiement est différent en fonction des membres de la famille ? </w:t>
      </w:r>
      <w:r w:rsidRPr="00693DAF">
        <w:t>I</w:t>
      </w:r>
      <w:r w:rsidRPr="00693DAF">
        <w:rPr>
          <w:highlight w:val="lightGray"/>
        </w:rPr>
        <w:t>___</w:t>
      </w:r>
      <w:r w:rsidRPr="00693DAF">
        <w:t>I    0=Non, 1=0ui</w:t>
      </w:r>
    </w:p>
    <w:p w14:paraId="2760DA4F" w14:textId="572E481A" w:rsidR="007C307A" w:rsidRDefault="007C307A" w:rsidP="004279B2"/>
    <w:p w14:paraId="2590F6DF" w14:textId="77777777" w:rsidR="007C307A" w:rsidRDefault="007C307A" w:rsidP="004279B2"/>
    <w:p w14:paraId="47840E9D" w14:textId="20B73355" w:rsidR="002D1363" w:rsidRDefault="001D7A2C" w:rsidP="004279B2">
      <w:r>
        <w:t>Si oui, précisez les montants payés par unité de travail</w:t>
      </w:r>
      <w:r w:rsidR="002D1363">
        <w:t> :</w:t>
      </w:r>
    </w:p>
    <w:tbl>
      <w:tblPr>
        <w:tblStyle w:val="Grilledutableau"/>
        <w:tblW w:w="0" w:type="auto"/>
        <w:tblLook w:val="04A0" w:firstRow="1" w:lastRow="0" w:firstColumn="1" w:lastColumn="0" w:noHBand="0" w:noVBand="1"/>
      </w:tblPr>
      <w:tblGrid>
        <w:gridCol w:w="1981"/>
        <w:gridCol w:w="1981"/>
        <w:gridCol w:w="1981"/>
        <w:gridCol w:w="1982"/>
      </w:tblGrid>
      <w:tr w:rsidR="002D1363" w14:paraId="68656406" w14:textId="77777777" w:rsidTr="002D1363">
        <w:trPr>
          <w:trHeight w:val="755"/>
        </w:trPr>
        <w:tc>
          <w:tcPr>
            <w:tcW w:w="1981" w:type="dxa"/>
          </w:tcPr>
          <w:p w14:paraId="2CBEC8D4" w14:textId="77777777" w:rsidR="002D1363" w:rsidRDefault="002D1363" w:rsidP="002D1363">
            <w:pPr>
              <w:jc w:val="center"/>
            </w:pPr>
            <w:proofErr w:type="spellStart"/>
            <w:r>
              <w:t>Num</w:t>
            </w:r>
            <w:proofErr w:type="spellEnd"/>
            <w:r>
              <w:t xml:space="preserve"> de l’actif</w:t>
            </w:r>
          </w:p>
          <w:p w14:paraId="2E2B309A" w14:textId="77777777" w:rsidR="002D1363" w:rsidRDefault="002D1363" w:rsidP="002D1363">
            <w:pPr>
              <w:jc w:val="center"/>
            </w:pPr>
          </w:p>
          <w:p w14:paraId="3B14EB6C" w14:textId="49F457A4" w:rsidR="002D1363" w:rsidRDefault="002D1363" w:rsidP="002D1363">
            <w:pPr>
              <w:jc w:val="center"/>
              <w:rPr>
                <w:sz w:val="18"/>
                <w:szCs w:val="18"/>
              </w:rPr>
            </w:pPr>
            <w:r>
              <w:t>*1</w:t>
            </w:r>
          </w:p>
        </w:tc>
        <w:tc>
          <w:tcPr>
            <w:tcW w:w="1981" w:type="dxa"/>
          </w:tcPr>
          <w:p w14:paraId="0F5CBF3A" w14:textId="7555662D" w:rsidR="002D1363" w:rsidRDefault="002D1363" w:rsidP="002D1363">
            <w:pPr>
              <w:jc w:val="center"/>
            </w:pPr>
            <w:r>
              <w:t>Unité de travail</w:t>
            </w:r>
          </w:p>
          <w:p w14:paraId="6F27A358" w14:textId="683DBFA9" w:rsidR="002D1363" w:rsidRPr="0009598D" w:rsidRDefault="002D1363" w:rsidP="002D1363">
            <w:pPr>
              <w:jc w:val="center"/>
              <w:rPr>
                <w:sz w:val="18"/>
                <w:szCs w:val="18"/>
              </w:rPr>
            </w:pPr>
            <w:r w:rsidRPr="0009598D">
              <w:rPr>
                <w:sz w:val="18"/>
                <w:szCs w:val="18"/>
              </w:rPr>
              <w:t>1=par jour</w:t>
            </w:r>
          </w:p>
          <w:p w14:paraId="3E27B34D" w14:textId="77777777" w:rsidR="002D1363" w:rsidRDefault="002D1363" w:rsidP="002D1363">
            <w:pPr>
              <w:jc w:val="center"/>
              <w:rPr>
                <w:sz w:val="18"/>
                <w:szCs w:val="18"/>
              </w:rPr>
            </w:pPr>
            <w:r w:rsidRPr="0009598D">
              <w:rPr>
                <w:sz w:val="18"/>
                <w:szCs w:val="18"/>
              </w:rPr>
              <w:t>2= par tâche</w:t>
            </w:r>
          </w:p>
          <w:p w14:paraId="2C985950" w14:textId="227900BF" w:rsidR="002D1363" w:rsidRDefault="002D1363" w:rsidP="002D1363">
            <w:pPr>
              <w:jc w:val="center"/>
              <w:rPr>
                <w:sz w:val="18"/>
                <w:szCs w:val="18"/>
              </w:rPr>
            </w:pPr>
            <w:r>
              <w:rPr>
                <w:sz w:val="18"/>
                <w:szCs w:val="18"/>
              </w:rPr>
              <w:t>3=autre</w:t>
            </w:r>
          </w:p>
        </w:tc>
        <w:tc>
          <w:tcPr>
            <w:tcW w:w="1981" w:type="dxa"/>
          </w:tcPr>
          <w:p w14:paraId="6BA72C0D" w14:textId="7C092960" w:rsidR="002D1363" w:rsidRDefault="002D1363" w:rsidP="002D1363">
            <w:pPr>
              <w:jc w:val="center"/>
              <w:rPr>
                <w:sz w:val="18"/>
                <w:szCs w:val="18"/>
              </w:rPr>
            </w:pPr>
            <w:r>
              <w:t xml:space="preserve">Montant par unité de travail en </w:t>
            </w:r>
            <w:proofErr w:type="spellStart"/>
            <w:r>
              <w:t>Fcfa</w:t>
            </w:r>
            <w:proofErr w:type="spellEnd"/>
          </w:p>
        </w:tc>
        <w:tc>
          <w:tcPr>
            <w:tcW w:w="1982" w:type="dxa"/>
          </w:tcPr>
          <w:p w14:paraId="0751CE56" w14:textId="2D7A2627" w:rsidR="002D1363" w:rsidRDefault="002D1363" w:rsidP="002D1363">
            <w:pPr>
              <w:jc w:val="center"/>
              <w:rPr>
                <w:sz w:val="18"/>
                <w:szCs w:val="18"/>
              </w:rPr>
            </w:pPr>
            <w:r>
              <w:t xml:space="preserve">Montant total des  paiements pour 2019 en </w:t>
            </w:r>
            <w:proofErr w:type="spellStart"/>
            <w:r>
              <w:t>Fcfa</w:t>
            </w:r>
            <w:proofErr w:type="spellEnd"/>
          </w:p>
        </w:tc>
      </w:tr>
      <w:tr w:rsidR="00BD3ED5" w14:paraId="4DD26A33" w14:textId="77777777" w:rsidTr="002D1363">
        <w:trPr>
          <w:trHeight w:val="185"/>
        </w:trPr>
        <w:tc>
          <w:tcPr>
            <w:tcW w:w="1981" w:type="dxa"/>
          </w:tcPr>
          <w:p w14:paraId="14BB2F85" w14:textId="4911A23C" w:rsidR="00BD3ED5" w:rsidRDefault="00BD3ED5" w:rsidP="00BD3ED5">
            <w:pPr>
              <w:jc w:val="center"/>
              <w:rPr>
                <w:sz w:val="18"/>
                <w:szCs w:val="18"/>
              </w:rPr>
            </w:pPr>
            <w:r w:rsidRPr="00296533">
              <w:t>|____|</w:t>
            </w:r>
          </w:p>
        </w:tc>
        <w:tc>
          <w:tcPr>
            <w:tcW w:w="1981" w:type="dxa"/>
          </w:tcPr>
          <w:p w14:paraId="6C1AC606" w14:textId="170F9BA5" w:rsidR="00BD3ED5" w:rsidRDefault="00BD3ED5" w:rsidP="00BD3ED5">
            <w:pPr>
              <w:jc w:val="center"/>
              <w:rPr>
                <w:sz w:val="18"/>
                <w:szCs w:val="18"/>
              </w:rPr>
            </w:pPr>
            <w:r w:rsidRPr="00296533">
              <w:t>|____|</w:t>
            </w:r>
          </w:p>
        </w:tc>
        <w:tc>
          <w:tcPr>
            <w:tcW w:w="1981" w:type="dxa"/>
          </w:tcPr>
          <w:p w14:paraId="5A2BC3AC" w14:textId="2A0939DD" w:rsidR="00BD3ED5" w:rsidRDefault="00BD3ED5" w:rsidP="00BD3ED5">
            <w:pPr>
              <w:jc w:val="center"/>
              <w:rPr>
                <w:sz w:val="18"/>
                <w:szCs w:val="18"/>
              </w:rPr>
            </w:pPr>
            <w:r w:rsidRPr="00296533">
              <w:t>|___</w:t>
            </w:r>
            <w:r>
              <w:t>____</w:t>
            </w:r>
            <w:r w:rsidRPr="00296533">
              <w:t>_|</w:t>
            </w:r>
          </w:p>
        </w:tc>
        <w:tc>
          <w:tcPr>
            <w:tcW w:w="1982" w:type="dxa"/>
          </w:tcPr>
          <w:p w14:paraId="5BFE821D" w14:textId="03B46FCE" w:rsidR="00BD3ED5" w:rsidRDefault="00BD3ED5" w:rsidP="00BD3ED5">
            <w:pPr>
              <w:jc w:val="center"/>
              <w:rPr>
                <w:sz w:val="18"/>
                <w:szCs w:val="18"/>
              </w:rPr>
            </w:pPr>
            <w:r w:rsidRPr="00296533">
              <w:t>|___</w:t>
            </w:r>
            <w:r>
              <w:t>____</w:t>
            </w:r>
            <w:r w:rsidRPr="00296533">
              <w:t>_|</w:t>
            </w:r>
          </w:p>
        </w:tc>
      </w:tr>
      <w:tr w:rsidR="00BD3ED5" w14:paraId="466B3598" w14:textId="77777777" w:rsidTr="002D1363">
        <w:trPr>
          <w:trHeight w:val="176"/>
        </w:trPr>
        <w:tc>
          <w:tcPr>
            <w:tcW w:w="1981" w:type="dxa"/>
          </w:tcPr>
          <w:p w14:paraId="1C41144D" w14:textId="4489C02C" w:rsidR="00BD3ED5" w:rsidRDefault="00BD3ED5" w:rsidP="00BD3ED5">
            <w:pPr>
              <w:jc w:val="center"/>
              <w:rPr>
                <w:sz w:val="18"/>
                <w:szCs w:val="18"/>
              </w:rPr>
            </w:pPr>
            <w:r w:rsidRPr="00296533">
              <w:t>|____|</w:t>
            </w:r>
          </w:p>
        </w:tc>
        <w:tc>
          <w:tcPr>
            <w:tcW w:w="1981" w:type="dxa"/>
          </w:tcPr>
          <w:p w14:paraId="07B4856C" w14:textId="4CD2D332" w:rsidR="00BD3ED5" w:rsidRDefault="00BD3ED5" w:rsidP="00BD3ED5">
            <w:pPr>
              <w:jc w:val="center"/>
              <w:rPr>
                <w:sz w:val="18"/>
                <w:szCs w:val="18"/>
              </w:rPr>
            </w:pPr>
            <w:r w:rsidRPr="00296533">
              <w:t>|____|</w:t>
            </w:r>
          </w:p>
        </w:tc>
        <w:tc>
          <w:tcPr>
            <w:tcW w:w="1981" w:type="dxa"/>
          </w:tcPr>
          <w:p w14:paraId="336F4399" w14:textId="4CE51165" w:rsidR="00BD3ED5" w:rsidRDefault="00BD3ED5" w:rsidP="00BD3ED5">
            <w:pPr>
              <w:jc w:val="center"/>
              <w:rPr>
                <w:sz w:val="18"/>
                <w:szCs w:val="18"/>
              </w:rPr>
            </w:pPr>
            <w:r w:rsidRPr="00296533">
              <w:t>|___</w:t>
            </w:r>
            <w:r>
              <w:t>____</w:t>
            </w:r>
            <w:r w:rsidRPr="00296533">
              <w:t>_|</w:t>
            </w:r>
          </w:p>
        </w:tc>
        <w:tc>
          <w:tcPr>
            <w:tcW w:w="1982" w:type="dxa"/>
          </w:tcPr>
          <w:p w14:paraId="4E81035F" w14:textId="5FC4306A" w:rsidR="00BD3ED5" w:rsidRDefault="00BD3ED5" w:rsidP="00BD3ED5">
            <w:pPr>
              <w:jc w:val="center"/>
              <w:rPr>
                <w:sz w:val="18"/>
                <w:szCs w:val="18"/>
              </w:rPr>
            </w:pPr>
            <w:r w:rsidRPr="00296533">
              <w:t>|___</w:t>
            </w:r>
            <w:r>
              <w:t>____</w:t>
            </w:r>
            <w:r w:rsidRPr="00296533">
              <w:t>_|</w:t>
            </w:r>
          </w:p>
        </w:tc>
      </w:tr>
      <w:tr w:rsidR="00BD3ED5" w14:paraId="0CFFC91D" w14:textId="77777777" w:rsidTr="002D1363">
        <w:trPr>
          <w:trHeight w:val="185"/>
        </w:trPr>
        <w:tc>
          <w:tcPr>
            <w:tcW w:w="1981" w:type="dxa"/>
          </w:tcPr>
          <w:p w14:paraId="19F3D925" w14:textId="739E32CB" w:rsidR="00BD3ED5" w:rsidRDefault="00BD3ED5" w:rsidP="00BD3ED5">
            <w:pPr>
              <w:jc w:val="center"/>
              <w:rPr>
                <w:sz w:val="18"/>
                <w:szCs w:val="18"/>
              </w:rPr>
            </w:pPr>
            <w:r w:rsidRPr="00296533">
              <w:t>|____|</w:t>
            </w:r>
          </w:p>
        </w:tc>
        <w:tc>
          <w:tcPr>
            <w:tcW w:w="1981" w:type="dxa"/>
          </w:tcPr>
          <w:p w14:paraId="3ADE1A83" w14:textId="4EFCFF3A" w:rsidR="00BD3ED5" w:rsidRDefault="00BD3ED5" w:rsidP="00BD3ED5">
            <w:pPr>
              <w:jc w:val="center"/>
              <w:rPr>
                <w:sz w:val="18"/>
                <w:szCs w:val="18"/>
              </w:rPr>
            </w:pPr>
            <w:r w:rsidRPr="00296533">
              <w:t>|____|</w:t>
            </w:r>
          </w:p>
        </w:tc>
        <w:tc>
          <w:tcPr>
            <w:tcW w:w="1981" w:type="dxa"/>
          </w:tcPr>
          <w:p w14:paraId="75ABE4A9" w14:textId="466BEB7A" w:rsidR="00BD3ED5" w:rsidRDefault="00BD3ED5" w:rsidP="00BD3ED5">
            <w:pPr>
              <w:jc w:val="center"/>
              <w:rPr>
                <w:sz w:val="18"/>
                <w:szCs w:val="18"/>
              </w:rPr>
            </w:pPr>
            <w:r w:rsidRPr="00296533">
              <w:t>|___</w:t>
            </w:r>
            <w:r>
              <w:t>____</w:t>
            </w:r>
            <w:r w:rsidRPr="00296533">
              <w:t>_|</w:t>
            </w:r>
          </w:p>
        </w:tc>
        <w:tc>
          <w:tcPr>
            <w:tcW w:w="1982" w:type="dxa"/>
          </w:tcPr>
          <w:p w14:paraId="5E7015C3" w14:textId="15C8CC02" w:rsidR="00BD3ED5" w:rsidRDefault="00BD3ED5" w:rsidP="00BD3ED5">
            <w:pPr>
              <w:jc w:val="center"/>
              <w:rPr>
                <w:sz w:val="18"/>
                <w:szCs w:val="18"/>
              </w:rPr>
            </w:pPr>
            <w:r w:rsidRPr="00296533">
              <w:t>|___</w:t>
            </w:r>
            <w:r>
              <w:t>____</w:t>
            </w:r>
            <w:r w:rsidRPr="00296533">
              <w:t>_|</w:t>
            </w:r>
          </w:p>
        </w:tc>
      </w:tr>
    </w:tbl>
    <w:p w14:paraId="41240D1C" w14:textId="5F4B9516" w:rsidR="002D1363" w:rsidRPr="004279B2" w:rsidRDefault="00BD3ED5" w:rsidP="00BD3ED5">
      <w:pPr>
        <w:rPr>
          <w:sz w:val="18"/>
          <w:szCs w:val="18"/>
        </w:rPr>
      </w:pPr>
      <w:r w:rsidRPr="00B85A04">
        <w:rPr>
          <w:b/>
          <w:bCs/>
          <w:sz w:val="16"/>
          <w:szCs w:val="16"/>
        </w:rPr>
        <w:t>*1 Numéro d'ordre</w:t>
      </w:r>
      <w:r w:rsidRPr="00B85A04">
        <w:rPr>
          <w:sz w:val="16"/>
          <w:szCs w:val="16"/>
        </w:rPr>
        <w:t xml:space="preserve"> de la fiche </w:t>
      </w:r>
      <w:r>
        <w:rPr>
          <w:sz w:val="16"/>
          <w:szCs w:val="16"/>
        </w:rPr>
        <w:t>A1</w:t>
      </w:r>
      <w:r w:rsidRPr="00B85A04">
        <w:rPr>
          <w:sz w:val="16"/>
          <w:szCs w:val="16"/>
        </w:rPr>
        <w:t xml:space="preserve"> Inventaire détaillé de la population</w:t>
      </w:r>
      <w:r>
        <w:rPr>
          <w:sz w:val="16"/>
          <w:szCs w:val="16"/>
        </w:rPr>
        <w:t xml:space="preserve"> du ménage</w:t>
      </w:r>
    </w:p>
    <w:p w14:paraId="432C60D7" w14:textId="77777777" w:rsidR="00115B78" w:rsidRDefault="00115B78" w:rsidP="00A92F5E"/>
    <w:p w14:paraId="5223B2B0" w14:textId="3E3CB18E" w:rsidR="00914884" w:rsidRDefault="00EE1364" w:rsidP="00D30E69">
      <w:pPr>
        <w:rPr>
          <w:b/>
          <w:bCs/>
        </w:rPr>
      </w:pPr>
      <w:r>
        <w:rPr>
          <w:b/>
          <w:bCs/>
        </w:rPr>
        <w:t xml:space="preserve">E.1.3. </w:t>
      </w:r>
      <w:r w:rsidR="00914884" w:rsidRPr="006570BA">
        <w:rPr>
          <w:b/>
          <w:bCs/>
        </w:rPr>
        <w:t>Evolution utilisa</w:t>
      </w:r>
      <w:r w:rsidR="00914884">
        <w:rPr>
          <w:b/>
          <w:bCs/>
        </w:rPr>
        <w:t>tion de la main d’œuvre familiale</w:t>
      </w:r>
    </w:p>
    <w:p w14:paraId="0594D54A" w14:textId="7EEFEFF6" w:rsidR="00B55BDF" w:rsidRDefault="00B55BDF" w:rsidP="00B55BDF">
      <w:r w:rsidRPr="00B55BDF">
        <w:rPr>
          <w:bCs/>
        </w:rPr>
        <w:t>Comment a évolué la participation de la main d’œuvre familiale à l’activité agricole au cours des 5 dernières années ?</w:t>
      </w:r>
      <w:r>
        <w:rPr>
          <w:bCs/>
        </w:rPr>
        <w:t xml:space="preserve"> </w:t>
      </w:r>
      <w:r>
        <w:t>I</w:t>
      </w:r>
      <w:r w:rsidRPr="00330715">
        <w:rPr>
          <w:highlight w:val="lightGray"/>
        </w:rPr>
        <w:t>____</w:t>
      </w:r>
      <w:proofErr w:type="gramStart"/>
      <w:r>
        <w:t xml:space="preserve">I </w:t>
      </w:r>
      <w:r w:rsidRPr="006570BA">
        <w:t xml:space="preserve"> 1</w:t>
      </w:r>
      <w:proofErr w:type="gramEnd"/>
      <w:r>
        <w:t>=De</w:t>
      </w:r>
      <w:r w:rsidRPr="006570BA">
        <w:t xml:space="preserve"> plus en plus</w:t>
      </w:r>
      <w:r>
        <w:t xml:space="preserve"> ; </w:t>
      </w:r>
      <w:r w:rsidRPr="006570BA">
        <w:t>2</w:t>
      </w:r>
      <w:r>
        <w:t>=De </w:t>
      </w:r>
      <w:r w:rsidRPr="006570BA">
        <w:t>moins en moins</w:t>
      </w:r>
      <w:r w:rsidRPr="00B55BDF">
        <w:rPr>
          <w:sz w:val="16"/>
        </w:rPr>
        <w:t> </w:t>
      </w:r>
      <w:r>
        <w:t xml:space="preserve">; 3=Toujours pareil </w:t>
      </w:r>
    </w:p>
    <w:p w14:paraId="39C72FC8" w14:textId="77777777" w:rsidR="00B55BDF" w:rsidRPr="006570BA" w:rsidRDefault="00B55BDF" w:rsidP="00B55BDF">
      <w:r>
        <w:t>(</w:t>
      </w:r>
      <w:r>
        <w:sym w:font="Wingdings" w:char="F0E8"/>
      </w:r>
      <w:r>
        <w:t>selon réponse remplir ci-dessous)</w:t>
      </w:r>
    </w:p>
    <w:p w14:paraId="2980D277" w14:textId="3D589D93" w:rsidR="00B55BDF" w:rsidRPr="0043345B" w:rsidRDefault="00B55BDF" w:rsidP="00B55BDF">
      <w:pPr>
        <w:spacing w:before="120" w:after="120"/>
      </w:pPr>
      <w:r w:rsidRPr="0043345B">
        <w:rPr>
          <w:b/>
        </w:rPr>
        <w:t>Si 1,</w:t>
      </w:r>
      <w:r>
        <w:t xml:space="preserve"> pourquoi ?    </w:t>
      </w:r>
      <w:r w:rsidRPr="0043345B">
        <w:t>I</w:t>
      </w:r>
      <w:r w:rsidRPr="0043345B">
        <w:rPr>
          <w:highlight w:val="lightGray"/>
        </w:rPr>
        <w:t>_____</w:t>
      </w:r>
      <w:r w:rsidRPr="0043345B">
        <w:t>I</w:t>
      </w:r>
      <w:r>
        <w:t xml:space="preserve">     </w:t>
      </w:r>
      <w:r w:rsidRPr="0043345B">
        <w:t xml:space="preserve"> </w:t>
      </w:r>
      <w:r w:rsidR="00A86D0B">
        <w:tab/>
      </w:r>
      <w:r>
        <w:t xml:space="preserve"> </w:t>
      </w:r>
      <w:r w:rsidRPr="0043345B">
        <w:rPr>
          <w:sz w:val="18"/>
          <w:szCs w:val="18"/>
        </w:rPr>
        <w:t>(1=</w:t>
      </w:r>
      <w:r w:rsidR="00270D0C">
        <w:rPr>
          <w:sz w:val="18"/>
          <w:szCs w:val="18"/>
        </w:rPr>
        <w:t xml:space="preserve"> Les enfants ont grandi</w:t>
      </w:r>
      <w:r w:rsidRPr="0043345B">
        <w:rPr>
          <w:sz w:val="18"/>
          <w:szCs w:val="18"/>
        </w:rPr>
        <w:t> ; 2=Augmentation des revenus ; 3= Augmentation des surfaces ; 4=</w:t>
      </w:r>
      <w:r w:rsidR="00270D0C">
        <w:rPr>
          <w:sz w:val="18"/>
          <w:szCs w:val="18"/>
        </w:rPr>
        <w:t>Changement de pratiques ; 5=</w:t>
      </w:r>
      <w:r w:rsidRPr="0043345B">
        <w:rPr>
          <w:sz w:val="18"/>
          <w:szCs w:val="18"/>
        </w:rPr>
        <w:t>Autre)</w:t>
      </w:r>
    </w:p>
    <w:p w14:paraId="112B2141" w14:textId="0FF46056" w:rsidR="00914884" w:rsidRDefault="00B40E33" w:rsidP="004C31BD">
      <w:pPr>
        <w:spacing w:before="120" w:after="120"/>
      </w:pPr>
      <w:r>
        <w:rPr>
          <w:b/>
        </w:rPr>
        <w:t>Si 2</w:t>
      </w:r>
      <w:r w:rsidR="00B55BDF">
        <w:t>,</w:t>
      </w:r>
      <w:r w:rsidR="00B55BDF" w:rsidRPr="0043345B">
        <w:t xml:space="preserve"> pourquoi ?</w:t>
      </w:r>
      <w:r w:rsidR="00B55BDF">
        <w:t xml:space="preserve">   </w:t>
      </w:r>
      <w:r w:rsidR="00B55BDF" w:rsidRPr="0043345B">
        <w:t>I</w:t>
      </w:r>
      <w:r w:rsidR="00B55BDF" w:rsidRPr="0043345B">
        <w:rPr>
          <w:highlight w:val="lightGray"/>
        </w:rPr>
        <w:t>______</w:t>
      </w:r>
      <w:r w:rsidR="00B55BDF" w:rsidRPr="0043345B">
        <w:t xml:space="preserve">I </w:t>
      </w:r>
      <w:r w:rsidR="00B55BDF">
        <w:tab/>
      </w:r>
      <w:r w:rsidR="00B55BDF" w:rsidRPr="0043345B">
        <w:rPr>
          <w:sz w:val="18"/>
          <w:szCs w:val="18"/>
        </w:rPr>
        <w:t xml:space="preserve">(1=Main d’œuvre </w:t>
      </w:r>
      <w:r>
        <w:rPr>
          <w:sz w:val="18"/>
          <w:szCs w:val="18"/>
        </w:rPr>
        <w:t>familiale indisponible</w:t>
      </w:r>
      <w:r w:rsidR="00B55BDF" w:rsidRPr="0043345B">
        <w:rPr>
          <w:sz w:val="18"/>
          <w:szCs w:val="18"/>
        </w:rPr>
        <w:t> ; 2=</w:t>
      </w:r>
      <w:r>
        <w:rPr>
          <w:sz w:val="18"/>
          <w:szCs w:val="18"/>
        </w:rPr>
        <w:t>B</w:t>
      </w:r>
      <w:r w:rsidR="00B55BDF" w:rsidRPr="0043345B">
        <w:rPr>
          <w:sz w:val="18"/>
          <w:szCs w:val="18"/>
        </w:rPr>
        <w:t>aisse des revenus ; 3=</w:t>
      </w:r>
      <w:r>
        <w:rPr>
          <w:sz w:val="18"/>
          <w:szCs w:val="18"/>
        </w:rPr>
        <w:t>M</w:t>
      </w:r>
      <w:r w:rsidR="00B55BDF" w:rsidRPr="0043345B">
        <w:rPr>
          <w:sz w:val="18"/>
          <w:szCs w:val="18"/>
        </w:rPr>
        <w:t>écanisation et herbicides ; 4=</w:t>
      </w:r>
      <w:r>
        <w:rPr>
          <w:sz w:val="18"/>
          <w:szCs w:val="18"/>
        </w:rPr>
        <w:t>Changement de pratiques, 5= Autre</w:t>
      </w:r>
      <w:r w:rsidR="00B55BDF" w:rsidRPr="0043345B">
        <w:rPr>
          <w:sz w:val="18"/>
          <w:szCs w:val="18"/>
        </w:rPr>
        <w:t>)</w:t>
      </w:r>
    </w:p>
    <w:p w14:paraId="4730678C" w14:textId="46DCEF11" w:rsidR="00094055" w:rsidRDefault="00094055" w:rsidP="00D30E69"/>
    <w:p w14:paraId="0F2DE9D1" w14:textId="64F30D9E" w:rsidR="00693999" w:rsidRPr="001F5A2D" w:rsidRDefault="00693999" w:rsidP="00A61694">
      <w:pPr>
        <w:pStyle w:val="Titre2"/>
      </w:pPr>
      <w:bookmarkStart w:id="27" w:name="_Toc22894253"/>
      <w:r w:rsidRPr="009E4BD7">
        <w:t>E2) MAIN D’ŒUVRE SALARIEE</w:t>
      </w:r>
      <w:bookmarkEnd w:id="27"/>
    </w:p>
    <w:p w14:paraId="5B5E5AD6" w14:textId="224E5CC7" w:rsidR="00693999" w:rsidRPr="001F5A2D" w:rsidRDefault="00693999" w:rsidP="00D30E69">
      <w:pPr>
        <w:rPr>
          <w:b/>
        </w:rPr>
      </w:pPr>
    </w:p>
    <w:p w14:paraId="3349F37E" w14:textId="63DBC984" w:rsidR="00693999" w:rsidRPr="001F5A2D" w:rsidRDefault="00FB227C" w:rsidP="00D30E69">
      <w:pPr>
        <w:rPr>
          <w:b/>
        </w:rPr>
      </w:pPr>
      <w:r>
        <w:rPr>
          <w:b/>
        </w:rPr>
        <w:t xml:space="preserve">E.2.1. </w:t>
      </w:r>
      <w:r w:rsidR="00693999" w:rsidRPr="001F5A2D">
        <w:rPr>
          <w:b/>
        </w:rPr>
        <w:t xml:space="preserve">Le CE emploie-t-il de la main d’œuvre salariée, incluant le métayage (Mbaye </w:t>
      </w:r>
      <w:proofErr w:type="spellStart"/>
      <w:r w:rsidR="00693999" w:rsidRPr="001F5A2D">
        <w:rPr>
          <w:b/>
        </w:rPr>
        <w:t>sedo</w:t>
      </w:r>
      <w:proofErr w:type="spellEnd"/>
      <w:r w:rsidR="00693999" w:rsidRPr="001F5A2D">
        <w:rPr>
          <w:b/>
        </w:rPr>
        <w:t>) ? I</w:t>
      </w:r>
      <w:r w:rsidR="00433D38">
        <w:rPr>
          <w:b/>
          <w:highlight w:val="lightGray"/>
        </w:rPr>
        <w:t>_</w:t>
      </w:r>
      <w:r w:rsidR="00693999" w:rsidRPr="001F5A2D">
        <w:rPr>
          <w:b/>
          <w:highlight w:val="lightGray"/>
        </w:rPr>
        <w:t>__</w:t>
      </w:r>
      <w:r w:rsidR="00693999" w:rsidRPr="001F5A2D">
        <w:rPr>
          <w:b/>
        </w:rPr>
        <w:t xml:space="preserve">I  </w:t>
      </w:r>
      <w:r w:rsidR="00ED16C5">
        <w:rPr>
          <w:b/>
        </w:rPr>
        <w:t xml:space="preserve">  </w:t>
      </w:r>
      <w:r w:rsidR="00693999" w:rsidRPr="001F5A2D">
        <w:rPr>
          <w:b/>
        </w:rPr>
        <w:t>0=Non, 1=0ui</w:t>
      </w:r>
      <w:r w:rsidR="00510305" w:rsidRPr="001F5A2D">
        <w:rPr>
          <w:b/>
        </w:rPr>
        <w:t xml:space="preserve"> </w:t>
      </w:r>
      <w:r w:rsidR="00510305" w:rsidRPr="001F5A2D">
        <w:rPr>
          <w:b/>
        </w:rPr>
        <w:tab/>
      </w:r>
      <w:r w:rsidR="00510305" w:rsidRPr="001F5A2D">
        <w:rPr>
          <w:b/>
        </w:rPr>
        <w:tab/>
        <w:t>Si oui, compléter tableau ci-dessous</w:t>
      </w:r>
    </w:p>
    <w:p w14:paraId="3269DCF4" w14:textId="5DDB8358" w:rsidR="00693999" w:rsidRDefault="00693999" w:rsidP="00D30E69"/>
    <w:tbl>
      <w:tblPr>
        <w:tblStyle w:val="Grilledutableau"/>
        <w:tblW w:w="15686" w:type="dxa"/>
        <w:tblLayout w:type="fixed"/>
        <w:tblLook w:val="04A0" w:firstRow="1" w:lastRow="0" w:firstColumn="1" w:lastColumn="0" w:noHBand="0" w:noVBand="1"/>
      </w:tblPr>
      <w:tblGrid>
        <w:gridCol w:w="774"/>
        <w:gridCol w:w="1631"/>
        <w:gridCol w:w="985"/>
        <w:gridCol w:w="922"/>
        <w:gridCol w:w="1318"/>
        <w:gridCol w:w="1413"/>
        <w:gridCol w:w="1590"/>
        <w:gridCol w:w="1091"/>
        <w:gridCol w:w="1199"/>
        <w:gridCol w:w="927"/>
        <w:gridCol w:w="1519"/>
        <w:gridCol w:w="1157"/>
        <w:gridCol w:w="1160"/>
      </w:tblGrid>
      <w:tr w:rsidR="00D018D3" w14:paraId="3615ABAA" w14:textId="77777777" w:rsidTr="00D018D3">
        <w:trPr>
          <w:trHeight w:val="1656"/>
        </w:trPr>
        <w:tc>
          <w:tcPr>
            <w:tcW w:w="774" w:type="dxa"/>
          </w:tcPr>
          <w:p w14:paraId="59EC0F6C" w14:textId="7EB16CF2" w:rsidR="00D018D3" w:rsidRDefault="00D018D3" w:rsidP="00D30E69">
            <w:proofErr w:type="spellStart"/>
            <w:r>
              <w:t>Num</w:t>
            </w:r>
            <w:proofErr w:type="spellEnd"/>
            <w:r>
              <w:t xml:space="preserve"> salarié</w:t>
            </w:r>
          </w:p>
        </w:tc>
        <w:tc>
          <w:tcPr>
            <w:tcW w:w="1631" w:type="dxa"/>
          </w:tcPr>
          <w:p w14:paraId="5A490637" w14:textId="47FE68B1" w:rsidR="00D018D3" w:rsidRDefault="00D018D3" w:rsidP="00510305">
            <w:r>
              <w:t>Nom du travailleur</w:t>
            </w:r>
          </w:p>
        </w:tc>
        <w:tc>
          <w:tcPr>
            <w:tcW w:w="985" w:type="dxa"/>
          </w:tcPr>
          <w:p w14:paraId="79D01970" w14:textId="0A640B16" w:rsidR="00D018D3" w:rsidRDefault="00D018D3" w:rsidP="00510305">
            <w:r>
              <w:t>Année d’arrivée sur l’exploitation</w:t>
            </w:r>
          </w:p>
        </w:tc>
        <w:tc>
          <w:tcPr>
            <w:tcW w:w="922" w:type="dxa"/>
          </w:tcPr>
          <w:p w14:paraId="792C1A8D" w14:textId="2C6D57DA" w:rsidR="00D018D3" w:rsidRDefault="00D018D3" w:rsidP="00510305">
            <w:r>
              <w:t>Origine</w:t>
            </w:r>
          </w:p>
          <w:p w14:paraId="501893C0" w14:textId="1DDFE981" w:rsidR="00D018D3" w:rsidRDefault="00D018D3" w:rsidP="00510305">
            <w:r>
              <w:t>*1</w:t>
            </w:r>
          </w:p>
        </w:tc>
        <w:tc>
          <w:tcPr>
            <w:tcW w:w="1318" w:type="dxa"/>
          </w:tcPr>
          <w:p w14:paraId="38664668" w14:textId="4681B163" w:rsidR="00D018D3" w:rsidRPr="003445A9" w:rsidRDefault="00D018D3" w:rsidP="003445A9">
            <w:pPr>
              <w:jc w:val="center"/>
            </w:pPr>
            <w:r w:rsidRPr="003445A9">
              <w:t>Quel niveau de formation du travailleur ?</w:t>
            </w:r>
          </w:p>
          <w:p w14:paraId="3DD7B4BF" w14:textId="1E5E4C33" w:rsidR="00D018D3" w:rsidRPr="003445A9" w:rsidRDefault="00D018D3" w:rsidP="003445A9">
            <w:pPr>
              <w:jc w:val="center"/>
            </w:pPr>
            <w:r w:rsidRPr="003445A9">
              <w:t>*2</w:t>
            </w:r>
          </w:p>
        </w:tc>
        <w:tc>
          <w:tcPr>
            <w:tcW w:w="1413" w:type="dxa"/>
          </w:tcPr>
          <w:p w14:paraId="16798B5A" w14:textId="18A01D0E" w:rsidR="00D018D3" w:rsidRDefault="00D018D3" w:rsidP="00D30E69">
            <w:r>
              <w:t>Expérience de travail dans l’agriculture en nombre d’année</w:t>
            </w:r>
          </w:p>
        </w:tc>
        <w:tc>
          <w:tcPr>
            <w:tcW w:w="1590" w:type="dxa"/>
          </w:tcPr>
          <w:p w14:paraId="5AF13C9F" w14:textId="367736AE" w:rsidR="00D018D3" w:rsidRDefault="00D018D3" w:rsidP="00D30E69">
            <w:r>
              <w:t>Type d’arrangement</w:t>
            </w:r>
          </w:p>
          <w:p w14:paraId="7ED31E3E" w14:textId="77777777" w:rsidR="00D018D3" w:rsidRDefault="00D018D3" w:rsidP="00D30E69">
            <w:r>
              <w:t>1= au mois</w:t>
            </w:r>
          </w:p>
          <w:p w14:paraId="244A44F8" w14:textId="77777777" w:rsidR="00D018D3" w:rsidRDefault="00D018D3" w:rsidP="00D30E69">
            <w:r>
              <w:t>2= à l’année</w:t>
            </w:r>
          </w:p>
          <w:p w14:paraId="59E90DB5" w14:textId="3374AAB5" w:rsidR="00D018D3" w:rsidRDefault="00D018D3" w:rsidP="00693DAF">
            <w:r>
              <w:t>3= métayer</w:t>
            </w:r>
          </w:p>
        </w:tc>
        <w:tc>
          <w:tcPr>
            <w:tcW w:w="1091" w:type="dxa"/>
          </w:tcPr>
          <w:p w14:paraId="5CBFB43D" w14:textId="10EABFBA" w:rsidR="00D018D3" w:rsidRDefault="00D018D3" w:rsidP="00D30E69">
            <w:r>
              <w:t>Si 1 = au mois, combien de mois dans l’année</w:t>
            </w:r>
          </w:p>
        </w:tc>
        <w:tc>
          <w:tcPr>
            <w:tcW w:w="1199" w:type="dxa"/>
          </w:tcPr>
          <w:p w14:paraId="4172800C" w14:textId="0C7F696D" w:rsidR="00D018D3" w:rsidRDefault="00D018D3" w:rsidP="00D30E69">
            <w:r>
              <w:t xml:space="preserve">Montant du salaire mensuel en </w:t>
            </w:r>
            <w:proofErr w:type="spellStart"/>
            <w:r>
              <w:t>Fcfa</w:t>
            </w:r>
            <w:proofErr w:type="spellEnd"/>
            <w:r>
              <w:t xml:space="preserve"> en 2019</w:t>
            </w:r>
          </w:p>
        </w:tc>
        <w:tc>
          <w:tcPr>
            <w:tcW w:w="927" w:type="dxa"/>
          </w:tcPr>
          <w:p w14:paraId="4BDFF64D" w14:textId="77777777" w:rsidR="00D018D3" w:rsidRDefault="00D018D3" w:rsidP="00510305">
            <w:r>
              <w:t>Type de tâches</w:t>
            </w:r>
          </w:p>
          <w:p w14:paraId="60A717CF" w14:textId="248AB356" w:rsidR="00D018D3" w:rsidRDefault="00D018D3" w:rsidP="00D30E69">
            <w:r>
              <w:t>*3</w:t>
            </w:r>
          </w:p>
        </w:tc>
        <w:tc>
          <w:tcPr>
            <w:tcW w:w="1519" w:type="dxa"/>
          </w:tcPr>
          <w:p w14:paraId="7D867664" w14:textId="77777777" w:rsidR="00D018D3" w:rsidRDefault="00D018D3" w:rsidP="00D30E69">
            <w:r>
              <w:t>Niveau de prise de décision</w:t>
            </w:r>
          </w:p>
          <w:p w14:paraId="5B070424" w14:textId="77777777" w:rsidR="00D018D3" w:rsidRDefault="00D018D3" w:rsidP="00D30E69">
            <w:r>
              <w:t>1= gestion totale</w:t>
            </w:r>
          </w:p>
          <w:p w14:paraId="5EBC64C5" w14:textId="77777777" w:rsidR="00D018D3" w:rsidRDefault="00D018D3" w:rsidP="00D30E69">
            <w:r>
              <w:t>2= concertation avec CE</w:t>
            </w:r>
          </w:p>
          <w:p w14:paraId="05495D09" w14:textId="618282C0" w:rsidR="00D018D3" w:rsidRDefault="00D018D3" w:rsidP="00D30E69">
            <w:r>
              <w:t>3=aucune</w:t>
            </w:r>
          </w:p>
        </w:tc>
        <w:tc>
          <w:tcPr>
            <w:tcW w:w="1157" w:type="dxa"/>
          </w:tcPr>
          <w:p w14:paraId="59F53EC6" w14:textId="4E36383E" w:rsidR="00D018D3" w:rsidRDefault="00D018D3" w:rsidP="00D30E69">
            <w:r>
              <w:t xml:space="preserve">Temps de travail par jour </w:t>
            </w:r>
            <w:r w:rsidRPr="00457BC0">
              <w:rPr>
                <w:b/>
                <w:u w:val="single"/>
              </w:rPr>
              <w:t>en moyenne</w:t>
            </w:r>
          </w:p>
        </w:tc>
        <w:tc>
          <w:tcPr>
            <w:tcW w:w="1160" w:type="dxa"/>
          </w:tcPr>
          <w:p w14:paraId="6277205C" w14:textId="12286090" w:rsidR="00D018D3" w:rsidRDefault="00D018D3" w:rsidP="00D30E69">
            <w:r>
              <w:t xml:space="preserve">Nombre de jours travaillés par semaine </w:t>
            </w:r>
            <w:r w:rsidRPr="00457BC0">
              <w:rPr>
                <w:b/>
                <w:u w:val="single"/>
              </w:rPr>
              <w:t>en moyenne</w:t>
            </w:r>
          </w:p>
        </w:tc>
      </w:tr>
      <w:tr w:rsidR="00D018D3" w14:paraId="540BEC6B" w14:textId="77777777" w:rsidTr="00D018D3">
        <w:trPr>
          <w:trHeight w:val="478"/>
        </w:trPr>
        <w:tc>
          <w:tcPr>
            <w:tcW w:w="774" w:type="dxa"/>
          </w:tcPr>
          <w:p w14:paraId="60F17C16" w14:textId="77777777" w:rsidR="00D018D3" w:rsidRDefault="00D018D3" w:rsidP="00D018D3">
            <w:pPr>
              <w:jc w:val="center"/>
            </w:pPr>
          </w:p>
          <w:p w14:paraId="78677C7C" w14:textId="74CACBB9" w:rsidR="00D018D3" w:rsidRDefault="00D018D3" w:rsidP="00D018D3">
            <w:pPr>
              <w:jc w:val="center"/>
            </w:pPr>
            <w:r>
              <w:t>1</w:t>
            </w:r>
          </w:p>
        </w:tc>
        <w:tc>
          <w:tcPr>
            <w:tcW w:w="1631" w:type="dxa"/>
          </w:tcPr>
          <w:p w14:paraId="49DB0975" w14:textId="77777777" w:rsidR="00D018D3" w:rsidRDefault="00D018D3" w:rsidP="00D018D3">
            <w:pPr>
              <w:jc w:val="center"/>
            </w:pPr>
          </w:p>
          <w:p w14:paraId="599BDF9E" w14:textId="3A550D86" w:rsidR="00D018D3" w:rsidRDefault="00D018D3" w:rsidP="00D018D3">
            <w:pPr>
              <w:jc w:val="center"/>
            </w:pPr>
            <w:r>
              <w:t>………………</w:t>
            </w:r>
          </w:p>
        </w:tc>
        <w:tc>
          <w:tcPr>
            <w:tcW w:w="985" w:type="dxa"/>
          </w:tcPr>
          <w:p w14:paraId="54581CE3" w14:textId="77777777" w:rsidR="00D018D3" w:rsidRDefault="00D018D3" w:rsidP="00D018D3">
            <w:pPr>
              <w:jc w:val="center"/>
            </w:pPr>
          </w:p>
          <w:p w14:paraId="4D66F2B6" w14:textId="1DD375BA" w:rsidR="00D018D3" w:rsidRDefault="00D018D3" w:rsidP="00D018D3">
            <w:pPr>
              <w:jc w:val="center"/>
            </w:pPr>
            <w:r w:rsidRPr="000A43C5">
              <w:t>|____|</w:t>
            </w:r>
          </w:p>
        </w:tc>
        <w:tc>
          <w:tcPr>
            <w:tcW w:w="922" w:type="dxa"/>
          </w:tcPr>
          <w:p w14:paraId="43EFF909" w14:textId="3F6CD653" w:rsidR="00D018D3" w:rsidRDefault="00D018D3" w:rsidP="00D018D3">
            <w:pPr>
              <w:jc w:val="center"/>
            </w:pPr>
          </w:p>
          <w:p w14:paraId="351F982F" w14:textId="2B324E3B" w:rsidR="00D018D3" w:rsidRDefault="00D018D3" w:rsidP="00D018D3">
            <w:pPr>
              <w:jc w:val="center"/>
            </w:pPr>
            <w:r>
              <w:t>|___|</w:t>
            </w:r>
          </w:p>
        </w:tc>
        <w:tc>
          <w:tcPr>
            <w:tcW w:w="1318" w:type="dxa"/>
          </w:tcPr>
          <w:p w14:paraId="55A0599C" w14:textId="77777777" w:rsidR="00D018D3" w:rsidRDefault="00D018D3" w:rsidP="00D018D3">
            <w:pPr>
              <w:jc w:val="center"/>
            </w:pPr>
          </w:p>
          <w:p w14:paraId="39ECDC4C" w14:textId="6831B2AC" w:rsidR="00D018D3" w:rsidRDefault="00D018D3" w:rsidP="00D018D3">
            <w:pPr>
              <w:jc w:val="center"/>
            </w:pPr>
            <w:r w:rsidRPr="00864CAD">
              <w:t>|____|</w:t>
            </w:r>
          </w:p>
        </w:tc>
        <w:tc>
          <w:tcPr>
            <w:tcW w:w="1413" w:type="dxa"/>
          </w:tcPr>
          <w:p w14:paraId="0E60085E" w14:textId="77777777" w:rsidR="00D018D3" w:rsidRDefault="00D018D3" w:rsidP="00D018D3">
            <w:pPr>
              <w:jc w:val="center"/>
            </w:pPr>
          </w:p>
          <w:p w14:paraId="6FB7FAA4" w14:textId="152DB23A" w:rsidR="00D018D3" w:rsidRDefault="00D018D3" w:rsidP="00D018D3">
            <w:pPr>
              <w:jc w:val="center"/>
            </w:pPr>
            <w:r w:rsidRPr="00864CAD">
              <w:t>|____|</w:t>
            </w:r>
          </w:p>
        </w:tc>
        <w:tc>
          <w:tcPr>
            <w:tcW w:w="1590" w:type="dxa"/>
          </w:tcPr>
          <w:p w14:paraId="0A2400BD" w14:textId="4FE3C2E0" w:rsidR="00D018D3" w:rsidRDefault="00D018D3" w:rsidP="00D018D3">
            <w:pPr>
              <w:jc w:val="center"/>
            </w:pPr>
          </w:p>
          <w:p w14:paraId="181E15B9" w14:textId="03987097" w:rsidR="00D018D3" w:rsidRDefault="00D018D3" w:rsidP="00D018D3">
            <w:pPr>
              <w:jc w:val="center"/>
            </w:pPr>
            <w:r w:rsidRPr="00864CAD">
              <w:t>|____|</w:t>
            </w:r>
          </w:p>
        </w:tc>
        <w:tc>
          <w:tcPr>
            <w:tcW w:w="1091" w:type="dxa"/>
          </w:tcPr>
          <w:p w14:paraId="1A85D9DD" w14:textId="77777777" w:rsidR="00D018D3" w:rsidRDefault="00D018D3" w:rsidP="00D018D3">
            <w:pPr>
              <w:jc w:val="center"/>
            </w:pPr>
          </w:p>
          <w:p w14:paraId="55341B18" w14:textId="223D08C3" w:rsidR="00D018D3" w:rsidRDefault="00D018D3" w:rsidP="00D018D3">
            <w:pPr>
              <w:jc w:val="center"/>
            </w:pPr>
            <w:r w:rsidRPr="00864CAD">
              <w:t>|____|</w:t>
            </w:r>
          </w:p>
        </w:tc>
        <w:tc>
          <w:tcPr>
            <w:tcW w:w="1199" w:type="dxa"/>
          </w:tcPr>
          <w:p w14:paraId="5471A961" w14:textId="77777777" w:rsidR="00D018D3" w:rsidRDefault="00D018D3" w:rsidP="00D018D3">
            <w:pPr>
              <w:jc w:val="center"/>
            </w:pPr>
          </w:p>
          <w:p w14:paraId="4B004D19" w14:textId="792E273B" w:rsidR="00D018D3" w:rsidRDefault="00D018D3" w:rsidP="00D018D3">
            <w:pPr>
              <w:jc w:val="center"/>
            </w:pPr>
            <w:r w:rsidRPr="00864CAD">
              <w:t>|__</w:t>
            </w:r>
            <w:r>
              <w:t>___</w:t>
            </w:r>
            <w:r w:rsidRPr="00864CAD">
              <w:t>__|</w:t>
            </w:r>
          </w:p>
        </w:tc>
        <w:tc>
          <w:tcPr>
            <w:tcW w:w="927" w:type="dxa"/>
          </w:tcPr>
          <w:p w14:paraId="55217D22" w14:textId="77777777" w:rsidR="00D018D3" w:rsidRDefault="00D018D3" w:rsidP="00D018D3">
            <w:pPr>
              <w:jc w:val="center"/>
            </w:pPr>
          </w:p>
          <w:p w14:paraId="659A88B4" w14:textId="277BD830" w:rsidR="00D018D3" w:rsidRDefault="00D018D3" w:rsidP="00D018D3">
            <w:pPr>
              <w:jc w:val="center"/>
            </w:pPr>
            <w:r w:rsidRPr="00864CAD">
              <w:t>|____|</w:t>
            </w:r>
          </w:p>
        </w:tc>
        <w:tc>
          <w:tcPr>
            <w:tcW w:w="1519" w:type="dxa"/>
          </w:tcPr>
          <w:p w14:paraId="6D7B1F95" w14:textId="77777777" w:rsidR="00D018D3" w:rsidRDefault="00D018D3" w:rsidP="00D018D3">
            <w:pPr>
              <w:jc w:val="center"/>
            </w:pPr>
          </w:p>
          <w:p w14:paraId="747B4C4F" w14:textId="00CA5713" w:rsidR="00D018D3" w:rsidRDefault="00D018D3" w:rsidP="00D018D3">
            <w:pPr>
              <w:jc w:val="center"/>
            </w:pPr>
            <w:r w:rsidRPr="00864CAD">
              <w:t>|____|</w:t>
            </w:r>
          </w:p>
        </w:tc>
        <w:tc>
          <w:tcPr>
            <w:tcW w:w="1157" w:type="dxa"/>
          </w:tcPr>
          <w:p w14:paraId="315D1BF2" w14:textId="77777777" w:rsidR="00D018D3" w:rsidRDefault="00D018D3" w:rsidP="00D018D3">
            <w:pPr>
              <w:jc w:val="center"/>
            </w:pPr>
          </w:p>
          <w:p w14:paraId="3FE165DF" w14:textId="2777935D" w:rsidR="00D018D3" w:rsidRDefault="00D018D3" w:rsidP="00D018D3">
            <w:pPr>
              <w:jc w:val="center"/>
            </w:pPr>
            <w:r w:rsidRPr="00864CAD">
              <w:t>|____|</w:t>
            </w:r>
          </w:p>
        </w:tc>
        <w:tc>
          <w:tcPr>
            <w:tcW w:w="1160" w:type="dxa"/>
          </w:tcPr>
          <w:p w14:paraId="685BB0AC" w14:textId="77777777" w:rsidR="00D018D3" w:rsidRDefault="00D018D3" w:rsidP="00D018D3">
            <w:pPr>
              <w:jc w:val="center"/>
            </w:pPr>
          </w:p>
          <w:p w14:paraId="0A85AE5C" w14:textId="5C05DF7D" w:rsidR="00D018D3" w:rsidRDefault="00D018D3" w:rsidP="00D018D3">
            <w:pPr>
              <w:jc w:val="center"/>
            </w:pPr>
            <w:r w:rsidRPr="00864CAD">
              <w:t>|____|</w:t>
            </w:r>
          </w:p>
        </w:tc>
      </w:tr>
      <w:tr w:rsidR="00D018D3" w14:paraId="6F2DFC38" w14:textId="77777777" w:rsidTr="00D018D3">
        <w:trPr>
          <w:trHeight w:val="467"/>
        </w:trPr>
        <w:tc>
          <w:tcPr>
            <w:tcW w:w="774" w:type="dxa"/>
          </w:tcPr>
          <w:p w14:paraId="00892432" w14:textId="77777777" w:rsidR="00D018D3" w:rsidRDefault="00D018D3" w:rsidP="00D018D3"/>
          <w:p w14:paraId="0140A8AE" w14:textId="6118A591" w:rsidR="00D018D3" w:rsidRDefault="00D018D3" w:rsidP="00D018D3">
            <w:pPr>
              <w:jc w:val="center"/>
            </w:pPr>
            <w:r>
              <w:t>2</w:t>
            </w:r>
          </w:p>
        </w:tc>
        <w:tc>
          <w:tcPr>
            <w:tcW w:w="1631" w:type="dxa"/>
          </w:tcPr>
          <w:p w14:paraId="1119931E" w14:textId="77777777" w:rsidR="00D018D3" w:rsidRDefault="00D018D3" w:rsidP="00D018D3">
            <w:pPr>
              <w:jc w:val="center"/>
            </w:pPr>
          </w:p>
          <w:p w14:paraId="32956167" w14:textId="157F3723" w:rsidR="00D018D3" w:rsidRDefault="00D018D3" w:rsidP="00D018D3">
            <w:pPr>
              <w:jc w:val="center"/>
            </w:pPr>
            <w:r>
              <w:t>………………</w:t>
            </w:r>
          </w:p>
        </w:tc>
        <w:tc>
          <w:tcPr>
            <w:tcW w:w="985" w:type="dxa"/>
          </w:tcPr>
          <w:p w14:paraId="6E08275C" w14:textId="77777777" w:rsidR="00D018D3" w:rsidRDefault="00D018D3" w:rsidP="00D018D3">
            <w:pPr>
              <w:jc w:val="center"/>
            </w:pPr>
          </w:p>
          <w:p w14:paraId="4304E05B" w14:textId="119075E9" w:rsidR="00D018D3" w:rsidRDefault="00D018D3" w:rsidP="00D018D3">
            <w:pPr>
              <w:jc w:val="center"/>
            </w:pPr>
            <w:r w:rsidRPr="000A43C5">
              <w:t>|____|</w:t>
            </w:r>
          </w:p>
        </w:tc>
        <w:tc>
          <w:tcPr>
            <w:tcW w:w="922" w:type="dxa"/>
          </w:tcPr>
          <w:p w14:paraId="7755FE02" w14:textId="017A11AE" w:rsidR="00D018D3" w:rsidRDefault="00D018D3" w:rsidP="00D018D3">
            <w:pPr>
              <w:jc w:val="center"/>
            </w:pPr>
          </w:p>
          <w:p w14:paraId="2893CF4A" w14:textId="38FE88B4" w:rsidR="00D018D3" w:rsidRDefault="00D018D3" w:rsidP="00D018D3">
            <w:pPr>
              <w:jc w:val="center"/>
            </w:pPr>
            <w:r>
              <w:t>|___|</w:t>
            </w:r>
          </w:p>
        </w:tc>
        <w:tc>
          <w:tcPr>
            <w:tcW w:w="1318" w:type="dxa"/>
          </w:tcPr>
          <w:p w14:paraId="17CF27E7" w14:textId="77777777" w:rsidR="00D018D3" w:rsidRDefault="00D018D3" w:rsidP="00D018D3">
            <w:pPr>
              <w:jc w:val="center"/>
            </w:pPr>
          </w:p>
          <w:p w14:paraId="49840693" w14:textId="013A797A" w:rsidR="00D018D3" w:rsidRPr="00864CAD" w:rsidRDefault="00D018D3" w:rsidP="00D018D3">
            <w:pPr>
              <w:jc w:val="center"/>
            </w:pPr>
            <w:r w:rsidRPr="00864CAD">
              <w:t>|____|</w:t>
            </w:r>
          </w:p>
        </w:tc>
        <w:tc>
          <w:tcPr>
            <w:tcW w:w="1413" w:type="dxa"/>
          </w:tcPr>
          <w:p w14:paraId="151B17C4" w14:textId="77777777" w:rsidR="00D018D3" w:rsidRDefault="00D018D3" w:rsidP="00D018D3">
            <w:pPr>
              <w:jc w:val="center"/>
            </w:pPr>
          </w:p>
          <w:p w14:paraId="1B246CCA" w14:textId="4B6B72A0" w:rsidR="00D018D3" w:rsidRDefault="00D018D3" w:rsidP="00D018D3">
            <w:pPr>
              <w:jc w:val="center"/>
            </w:pPr>
            <w:r w:rsidRPr="00864CAD">
              <w:t>|____|</w:t>
            </w:r>
          </w:p>
        </w:tc>
        <w:tc>
          <w:tcPr>
            <w:tcW w:w="1590" w:type="dxa"/>
          </w:tcPr>
          <w:p w14:paraId="501F6521" w14:textId="00175BAB" w:rsidR="00D018D3" w:rsidRDefault="00D018D3" w:rsidP="00D018D3">
            <w:pPr>
              <w:jc w:val="center"/>
            </w:pPr>
          </w:p>
          <w:p w14:paraId="51B582D8" w14:textId="5F777D20" w:rsidR="00D018D3" w:rsidRPr="00864CAD" w:rsidRDefault="00D018D3" w:rsidP="00D018D3">
            <w:pPr>
              <w:jc w:val="center"/>
            </w:pPr>
            <w:r w:rsidRPr="00864CAD">
              <w:t>|____|</w:t>
            </w:r>
          </w:p>
        </w:tc>
        <w:tc>
          <w:tcPr>
            <w:tcW w:w="1091" w:type="dxa"/>
          </w:tcPr>
          <w:p w14:paraId="0608222D" w14:textId="77777777" w:rsidR="00D018D3" w:rsidRDefault="00D018D3" w:rsidP="00D018D3">
            <w:pPr>
              <w:jc w:val="center"/>
            </w:pPr>
          </w:p>
          <w:p w14:paraId="3B69857D" w14:textId="0113BAE5" w:rsidR="00D018D3" w:rsidRPr="00864CAD" w:rsidRDefault="00D018D3" w:rsidP="00D018D3">
            <w:pPr>
              <w:jc w:val="center"/>
            </w:pPr>
            <w:r w:rsidRPr="00864CAD">
              <w:t>|____|</w:t>
            </w:r>
          </w:p>
        </w:tc>
        <w:tc>
          <w:tcPr>
            <w:tcW w:w="1199" w:type="dxa"/>
          </w:tcPr>
          <w:p w14:paraId="6CF58C8D" w14:textId="77777777" w:rsidR="00D018D3" w:rsidRDefault="00D018D3" w:rsidP="00D018D3">
            <w:pPr>
              <w:jc w:val="center"/>
            </w:pPr>
          </w:p>
          <w:p w14:paraId="5A32F143" w14:textId="70D601E3" w:rsidR="00D018D3" w:rsidRPr="00864CAD" w:rsidRDefault="00D018D3" w:rsidP="00D018D3">
            <w:pPr>
              <w:jc w:val="center"/>
            </w:pPr>
            <w:r w:rsidRPr="00864CAD">
              <w:t>|_</w:t>
            </w:r>
            <w:r>
              <w:t>___</w:t>
            </w:r>
            <w:r w:rsidRPr="00864CAD">
              <w:t>___|</w:t>
            </w:r>
          </w:p>
        </w:tc>
        <w:tc>
          <w:tcPr>
            <w:tcW w:w="927" w:type="dxa"/>
          </w:tcPr>
          <w:p w14:paraId="4C574C82" w14:textId="77777777" w:rsidR="00D018D3" w:rsidRDefault="00D018D3" w:rsidP="00D018D3">
            <w:pPr>
              <w:jc w:val="center"/>
            </w:pPr>
          </w:p>
          <w:p w14:paraId="6F5E83E9" w14:textId="4C1F0585" w:rsidR="00D018D3" w:rsidRPr="00864CAD" w:rsidRDefault="00D018D3" w:rsidP="00D018D3">
            <w:pPr>
              <w:jc w:val="center"/>
            </w:pPr>
            <w:r w:rsidRPr="00864CAD">
              <w:t>|____|</w:t>
            </w:r>
          </w:p>
        </w:tc>
        <w:tc>
          <w:tcPr>
            <w:tcW w:w="1519" w:type="dxa"/>
          </w:tcPr>
          <w:p w14:paraId="5D23A78A" w14:textId="77777777" w:rsidR="00D018D3" w:rsidRDefault="00D018D3" w:rsidP="00D018D3">
            <w:pPr>
              <w:jc w:val="center"/>
            </w:pPr>
          </w:p>
          <w:p w14:paraId="17F7630E" w14:textId="3BDF4C60" w:rsidR="00D018D3" w:rsidRPr="00864CAD" w:rsidRDefault="00D018D3" w:rsidP="00D018D3">
            <w:pPr>
              <w:jc w:val="center"/>
            </w:pPr>
            <w:r w:rsidRPr="00864CAD">
              <w:t>|____|</w:t>
            </w:r>
          </w:p>
        </w:tc>
        <w:tc>
          <w:tcPr>
            <w:tcW w:w="1157" w:type="dxa"/>
          </w:tcPr>
          <w:p w14:paraId="0081C04B" w14:textId="77777777" w:rsidR="00D018D3" w:rsidRDefault="00D018D3" w:rsidP="00D018D3">
            <w:pPr>
              <w:jc w:val="center"/>
            </w:pPr>
          </w:p>
          <w:p w14:paraId="089FC8A9" w14:textId="0CBAA051" w:rsidR="00D018D3" w:rsidRPr="00864CAD" w:rsidRDefault="00D018D3" w:rsidP="00D018D3">
            <w:pPr>
              <w:jc w:val="center"/>
            </w:pPr>
            <w:r w:rsidRPr="00864CAD">
              <w:t>|____|</w:t>
            </w:r>
          </w:p>
        </w:tc>
        <w:tc>
          <w:tcPr>
            <w:tcW w:w="1160" w:type="dxa"/>
          </w:tcPr>
          <w:p w14:paraId="6EA4F733" w14:textId="77777777" w:rsidR="00D018D3" w:rsidRDefault="00D018D3" w:rsidP="00D018D3">
            <w:pPr>
              <w:jc w:val="center"/>
            </w:pPr>
          </w:p>
          <w:p w14:paraId="74E1B430" w14:textId="49AC5893" w:rsidR="00D018D3" w:rsidRPr="00864CAD" w:rsidRDefault="00D018D3" w:rsidP="00D018D3">
            <w:pPr>
              <w:jc w:val="center"/>
            </w:pPr>
            <w:r w:rsidRPr="00864CAD">
              <w:t>|____|</w:t>
            </w:r>
          </w:p>
        </w:tc>
      </w:tr>
    </w:tbl>
    <w:p w14:paraId="40EBD964" w14:textId="77777777" w:rsidR="00510305" w:rsidRPr="00B85A04" w:rsidRDefault="00510305" w:rsidP="00510305">
      <w:pPr>
        <w:rPr>
          <w:sz w:val="16"/>
          <w:szCs w:val="16"/>
        </w:rPr>
      </w:pPr>
      <w:r w:rsidRPr="000A484E">
        <w:rPr>
          <w:b/>
          <w:sz w:val="16"/>
          <w:szCs w:val="16"/>
        </w:rPr>
        <w:t>*1</w:t>
      </w:r>
      <w:r w:rsidRPr="00510305">
        <w:rPr>
          <w:sz w:val="16"/>
          <w:szCs w:val="16"/>
        </w:rPr>
        <w:t xml:space="preserve"> </w:t>
      </w:r>
      <w:r w:rsidRPr="000A484E">
        <w:rPr>
          <w:b/>
          <w:sz w:val="16"/>
          <w:szCs w:val="16"/>
        </w:rPr>
        <w:t>Origine du travailleur</w:t>
      </w:r>
      <w:r>
        <w:t xml:space="preserve"> : </w:t>
      </w:r>
      <w:r w:rsidRPr="00B85A04">
        <w:rPr>
          <w:sz w:val="16"/>
          <w:szCs w:val="16"/>
        </w:rPr>
        <w:t xml:space="preserve">1=Même </w:t>
      </w:r>
      <w:r>
        <w:rPr>
          <w:sz w:val="16"/>
          <w:szCs w:val="16"/>
        </w:rPr>
        <w:t>Préfecture/Commune</w:t>
      </w:r>
      <w:r w:rsidRPr="00B85A04">
        <w:rPr>
          <w:sz w:val="16"/>
          <w:szCs w:val="16"/>
        </w:rPr>
        <w:t xml:space="preserve">, </w:t>
      </w:r>
      <w:r w:rsidRPr="00A06913">
        <w:rPr>
          <w:sz w:val="16"/>
          <w:szCs w:val="16"/>
        </w:rPr>
        <w:t>2=</w:t>
      </w:r>
      <w:r>
        <w:rPr>
          <w:sz w:val="16"/>
          <w:szCs w:val="16"/>
        </w:rPr>
        <w:t>Autre préfecture/commune</w:t>
      </w:r>
      <w:r w:rsidRPr="00A06913">
        <w:rPr>
          <w:sz w:val="16"/>
          <w:szCs w:val="16"/>
        </w:rPr>
        <w:t xml:space="preserve"> dans </w:t>
      </w:r>
      <w:r>
        <w:rPr>
          <w:sz w:val="16"/>
          <w:szCs w:val="16"/>
        </w:rPr>
        <w:t>la région/province, 3=Autre Région/province hors capitale</w:t>
      </w:r>
      <w:r w:rsidRPr="00A06913">
        <w:rPr>
          <w:sz w:val="16"/>
          <w:szCs w:val="16"/>
        </w:rPr>
        <w:t xml:space="preserve">, </w:t>
      </w:r>
      <w:r>
        <w:rPr>
          <w:sz w:val="16"/>
          <w:szCs w:val="16"/>
        </w:rPr>
        <w:t>4=C</w:t>
      </w:r>
      <w:r w:rsidRPr="00A06913">
        <w:rPr>
          <w:sz w:val="16"/>
          <w:szCs w:val="16"/>
        </w:rPr>
        <w:t>apital</w:t>
      </w:r>
      <w:r>
        <w:rPr>
          <w:sz w:val="16"/>
          <w:szCs w:val="16"/>
        </w:rPr>
        <w:t>e (Dakar)</w:t>
      </w:r>
      <w:r w:rsidRPr="00A06913">
        <w:rPr>
          <w:sz w:val="16"/>
          <w:szCs w:val="16"/>
        </w:rPr>
        <w:t xml:space="preserve"> </w:t>
      </w:r>
      <w:r>
        <w:rPr>
          <w:sz w:val="16"/>
          <w:szCs w:val="16"/>
        </w:rPr>
        <w:t>5=Autres pays (le noter en clair)</w:t>
      </w:r>
    </w:p>
    <w:p w14:paraId="12763C05" w14:textId="3416A9AD" w:rsidR="003445A9" w:rsidRDefault="00510305" w:rsidP="00FA64CE">
      <w:pPr>
        <w:rPr>
          <w:b/>
          <w:sz w:val="16"/>
          <w:szCs w:val="16"/>
        </w:rPr>
      </w:pPr>
      <w:r w:rsidRPr="000A484E">
        <w:rPr>
          <w:b/>
          <w:sz w:val="16"/>
          <w:szCs w:val="16"/>
        </w:rPr>
        <w:t xml:space="preserve">*2 </w:t>
      </w:r>
      <w:r w:rsidR="003445A9" w:rsidRPr="0082208D">
        <w:rPr>
          <w:b/>
          <w:bCs/>
          <w:sz w:val="16"/>
          <w:szCs w:val="16"/>
        </w:rPr>
        <w:t>Niveau scolaire</w:t>
      </w:r>
      <w:r w:rsidR="00FA64CE">
        <w:rPr>
          <w:b/>
          <w:bCs/>
          <w:sz w:val="16"/>
          <w:szCs w:val="16"/>
        </w:rPr>
        <w:t xml:space="preserve"> : </w:t>
      </w:r>
      <w:r w:rsidR="00FA64CE" w:rsidRPr="0082208D">
        <w:rPr>
          <w:sz w:val="16"/>
          <w:szCs w:val="16"/>
        </w:rPr>
        <w:t>0 n’a pas été à l’école Noter le niveau atteint ou en cours :</w:t>
      </w:r>
      <w:r w:rsidR="00FA64CE">
        <w:rPr>
          <w:sz w:val="16"/>
          <w:szCs w:val="16"/>
        </w:rPr>
        <w:t xml:space="preserve"> 1=primaire, 2=secondaire, 3= </w:t>
      </w:r>
      <w:r w:rsidR="00FA64CE" w:rsidRPr="0082208D">
        <w:rPr>
          <w:sz w:val="16"/>
          <w:szCs w:val="16"/>
        </w:rPr>
        <w:t>Université</w:t>
      </w:r>
      <w:r w:rsidR="00FA64CE">
        <w:rPr>
          <w:sz w:val="16"/>
          <w:szCs w:val="16"/>
        </w:rPr>
        <w:t>, Cor= école coranique, FP=Formation professionnelle (apprentissage informel)</w:t>
      </w:r>
    </w:p>
    <w:p w14:paraId="2895D25A" w14:textId="1EFE76E1" w:rsidR="00693999" w:rsidRDefault="003445A9" w:rsidP="00D30E69">
      <w:pPr>
        <w:rPr>
          <w:sz w:val="16"/>
          <w:szCs w:val="16"/>
        </w:rPr>
      </w:pPr>
      <w:r>
        <w:rPr>
          <w:b/>
          <w:sz w:val="16"/>
          <w:szCs w:val="16"/>
        </w:rPr>
        <w:t xml:space="preserve">*3 </w:t>
      </w:r>
      <w:r w:rsidR="002245CB" w:rsidRPr="00356339">
        <w:rPr>
          <w:b/>
          <w:sz w:val="16"/>
          <w:szCs w:val="16"/>
        </w:rPr>
        <w:t>Type de tâches</w:t>
      </w:r>
      <w:r w:rsidR="002245CB" w:rsidRPr="00510305">
        <w:rPr>
          <w:sz w:val="16"/>
          <w:szCs w:val="16"/>
        </w:rPr>
        <w:t> : 1= préparation du sol, 2=semis ou plantation, 3= application d’intrants (engrais, pesticides), 4= désherbage, 5=</w:t>
      </w:r>
      <w:r w:rsidR="002245CB">
        <w:rPr>
          <w:sz w:val="16"/>
          <w:szCs w:val="16"/>
        </w:rPr>
        <w:t>irrigation, 6=</w:t>
      </w:r>
      <w:r w:rsidR="002245CB" w:rsidRPr="00510305">
        <w:rPr>
          <w:sz w:val="16"/>
          <w:szCs w:val="16"/>
        </w:rPr>
        <w:t>récolte</w:t>
      </w:r>
      <w:r w:rsidR="002245CB">
        <w:rPr>
          <w:sz w:val="16"/>
          <w:szCs w:val="16"/>
        </w:rPr>
        <w:t>, 7=transformation, 8=commercialisation, 9=alimentation des animaux, 10= gardiennage des animaux, 11= toutes les tâches</w:t>
      </w:r>
    </w:p>
    <w:p w14:paraId="23235C06" w14:textId="14CD33FF" w:rsidR="00693DAF" w:rsidRDefault="00693DAF" w:rsidP="00D30E69">
      <w:pPr>
        <w:rPr>
          <w:sz w:val="16"/>
          <w:szCs w:val="16"/>
        </w:rPr>
      </w:pPr>
    </w:p>
    <w:p w14:paraId="1F5070F7" w14:textId="57F4AF7F" w:rsidR="00693DAF" w:rsidRDefault="00FB227C" w:rsidP="00D30E69">
      <w:pPr>
        <w:rPr>
          <w:b/>
          <w:bCs/>
        </w:rPr>
      </w:pPr>
      <w:r>
        <w:rPr>
          <w:b/>
          <w:bCs/>
        </w:rPr>
        <w:t xml:space="preserve">E.2.2. </w:t>
      </w:r>
      <w:r w:rsidR="00693DAF" w:rsidRPr="00693DAF">
        <w:rPr>
          <w:b/>
          <w:bCs/>
        </w:rPr>
        <w:t>C</w:t>
      </w:r>
      <w:r w:rsidR="00693DAF">
        <w:rPr>
          <w:b/>
          <w:bCs/>
        </w:rPr>
        <w:t>onditions de travail des salariés</w:t>
      </w:r>
    </w:p>
    <w:p w14:paraId="149710EA" w14:textId="3B6484EC" w:rsidR="00693DAF" w:rsidRDefault="00693DAF" w:rsidP="00D30E69">
      <w:pPr>
        <w:rPr>
          <w:b/>
        </w:rPr>
      </w:pPr>
      <w:r>
        <w:rPr>
          <w:bCs/>
        </w:rPr>
        <w:t xml:space="preserve">Est-ce que vous fournissez le logement à vos employés ? </w:t>
      </w:r>
      <w:r w:rsidRPr="00693DAF">
        <w:t>I</w:t>
      </w:r>
      <w:r w:rsidRPr="00693DAF">
        <w:rPr>
          <w:highlight w:val="lightGray"/>
        </w:rPr>
        <w:t>___</w:t>
      </w:r>
      <w:r w:rsidRPr="00693DAF">
        <w:t>I    0=Non, 1=0ui</w:t>
      </w:r>
      <w:r w:rsidRPr="001F5A2D">
        <w:rPr>
          <w:b/>
        </w:rPr>
        <w:t xml:space="preserve"> </w:t>
      </w:r>
      <w:r w:rsidRPr="001F5A2D">
        <w:rPr>
          <w:b/>
        </w:rPr>
        <w:tab/>
      </w:r>
    </w:p>
    <w:p w14:paraId="1A4C1E17" w14:textId="35BDD683" w:rsidR="00693DAF" w:rsidRDefault="00693DAF" w:rsidP="00693DAF">
      <w:pPr>
        <w:rPr>
          <w:bCs/>
        </w:rPr>
      </w:pPr>
      <w:r w:rsidRPr="00693DAF">
        <w:lastRenderedPageBreak/>
        <w:t>Est-ce que vous fournissez les repas</w:t>
      </w:r>
      <w:r>
        <w:rPr>
          <w:b/>
        </w:rPr>
        <w:t xml:space="preserve"> </w:t>
      </w:r>
      <w:r>
        <w:rPr>
          <w:bCs/>
        </w:rPr>
        <w:t xml:space="preserve">à vos employés ? </w:t>
      </w:r>
      <w:r w:rsidRPr="00693DAF">
        <w:t>I</w:t>
      </w:r>
      <w:r w:rsidRPr="00693DAF">
        <w:rPr>
          <w:highlight w:val="lightGray"/>
        </w:rPr>
        <w:t>___</w:t>
      </w:r>
      <w:r w:rsidRPr="00693DAF">
        <w:t>I    0=Non, 1=0ui</w:t>
      </w:r>
    </w:p>
    <w:p w14:paraId="5788DB65" w14:textId="6F975283" w:rsidR="00805172" w:rsidRDefault="00693DAF" w:rsidP="00D30E69">
      <w:pPr>
        <w:rPr>
          <w:b/>
        </w:rPr>
      </w:pPr>
      <w:r w:rsidRPr="00693DAF">
        <w:rPr>
          <w:bCs/>
        </w:rPr>
        <w:t xml:space="preserve">Si votre salarié tombe malade, est-ce que vous </w:t>
      </w:r>
      <w:r>
        <w:rPr>
          <w:bCs/>
        </w:rPr>
        <w:t xml:space="preserve">financez les soins médicaux ? </w:t>
      </w:r>
      <w:r w:rsidRPr="00693DAF">
        <w:rPr>
          <w:bCs/>
        </w:rPr>
        <w:t xml:space="preserve"> </w:t>
      </w:r>
      <w:r w:rsidRPr="00693DAF">
        <w:t>I</w:t>
      </w:r>
      <w:r w:rsidRPr="00693DAF">
        <w:rPr>
          <w:highlight w:val="lightGray"/>
        </w:rPr>
        <w:t>___</w:t>
      </w:r>
      <w:r w:rsidRPr="00693DAF">
        <w:t>I    0=Non, 1=0ui</w:t>
      </w:r>
      <w:r w:rsidRPr="001F5A2D">
        <w:rPr>
          <w:b/>
        </w:rPr>
        <w:t xml:space="preserve"> </w:t>
      </w:r>
      <w:r w:rsidRPr="001F5A2D">
        <w:rPr>
          <w:b/>
        </w:rPr>
        <w:tab/>
      </w:r>
    </w:p>
    <w:p w14:paraId="1B455E88" w14:textId="66B62395" w:rsidR="00805172" w:rsidRPr="00805172" w:rsidRDefault="00805172" w:rsidP="00D30E69">
      <w:r w:rsidRPr="00805172">
        <w:t>Est-ce que vous faites des avances sur salaire ? I</w:t>
      </w:r>
      <w:r w:rsidRPr="00805172">
        <w:rPr>
          <w:highlight w:val="lightGray"/>
        </w:rPr>
        <w:t>___</w:t>
      </w:r>
      <w:r w:rsidRPr="00805172">
        <w:t xml:space="preserve">I    0=Non, 1=0ui </w:t>
      </w:r>
      <w:r w:rsidRPr="00805172">
        <w:tab/>
      </w:r>
    </w:p>
    <w:p w14:paraId="03D0D4AE" w14:textId="3B79BA19" w:rsidR="00805172" w:rsidRPr="00805172" w:rsidRDefault="00805172" w:rsidP="00D30E69"/>
    <w:p w14:paraId="4E285F93" w14:textId="0CCFC5CB" w:rsidR="00817DB4" w:rsidRPr="00CE2E4E" w:rsidRDefault="00805172" w:rsidP="00D30E69">
      <w:pPr>
        <w:rPr>
          <w:b/>
        </w:rPr>
      </w:pPr>
      <w:r w:rsidRPr="00805172">
        <w:t>Existe-t-il un contrat</w:t>
      </w:r>
      <w:r w:rsidR="007600C1">
        <w:t xml:space="preserve"> écrit</w:t>
      </w:r>
      <w:r w:rsidRPr="00805172">
        <w:t xml:space="preserve"> entre vous et les employés ? I</w:t>
      </w:r>
      <w:r w:rsidRPr="00693DAF">
        <w:rPr>
          <w:highlight w:val="lightGray"/>
        </w:rPr>
        <w:t>___</w:t>
      </w:r>
      <w:r w:rsidRPr="00693DAF">
        <w:t>I    0=Non, 1=0ui</w:t>
      </w:r>
    </w:p>
    <w:p w14:paraId="4B6BF965" w14:textId="77777777" w:rsidR="00805172" w:rsidRDefault="00805172" w:rsidP="00D30E69">
      <w:pPr>
        <w:rPr>
          <w:sz w:val="16"/>
          <w:szCs w:val="16"/>
        </w:rPr>
      </w:pPr>
    </w:p>
    <w:p w14:paraId="1B874175" w14:textId="570D390A" w:rsidR="00456C4D" w:rsidRPr="006570BA" w:rsidRDefault="00FB227C" w:rsidP="00456C4D">
      <w:pPr>
        <w:rPr>
          <w:b/>
          <w:bCs/>
        </w:rPr>
      </w:pPr>
      <w:r>
        <w:rPr>
          <w:b/>
          <w:bCs/>
        </w:rPr>
        <w:t xml:space="preserve">E.2.3. </w:t>
      </w:r>
      <w:r w:rsidR="00456C4D" w:rsidRPr="006570BA">
        <w:rPr>
          <w:b/>
          <w:bCs/>
        </w:rPr>
        <w:t>Evolution utilisation de la main d’œuvre salariée</w:t>
      </w:r>
    </w:p>
    <w:p w14:paraId="1BA53A9F" w14:textId="7E9D30F5" w:rsidR="00330715" w:rsidRDefault="00456C4D" w:rsidP="00456C4D">
      <w:r w:rsidRPr="006570BA">
        <w:t xml:space="preserve">Avez-vous régulièrement utilisé de la main d’œuvre salariée </w:t>
      </w:r>
      <w:r>
        <w:t>au cours de c</w:t>
      </w:r>
      <w:r w:rsidRPr="006570BA">
        <w:t>es 5 dernières années</w:t>
      </w:r>
      <w:r>
        <w:t xml:space="preserve"> </w:t>
      </w:r>
      <w:r w:rsidRPr="006570BA">
        <w:t>?</w:t>
      </w:r>
      <w:r>
        <w:t xml:space="preserve">  I</w:t>
      </w:r>
      <w:r w:rsidRPr="00330715">
        <w:rPr>
          <w:highlight w:val="lightGray"/>
        </w:rPr>
        <w:t>____</w:t>
      </w:r>
      <w:proofErr w:type="gramStart"/>
      <w:r>
        <w:t xml:space="preserve">I </w:t>
      </w:r>
      <w:r w:rsidRPr="006570BA">
        <w:t xml:space="preserve"> 1</w:t>
      </w:r>
      <w:proofErr w:type="gramEnd"/>
      <w:r>
        <w:t>=De</w:t>
      </w:r>
      <w:r w:rsidRPr="006570BA">
        <w:t xml:space="preserve"> plus en plus</w:t>
      </w:r>
      <w:r>
        <w:t xml:space="preserve"> ; </w:t>
      </w:r>
      <w:r w:rsidRPr="006570BA">
        <w:t>2</w:t>
      </w:r>
      <w:r>
        <w:t>=De </w:t>
      </w:r>
      <w:r w:rsidRPr="006570BA">
        <w:t>moins en moins</w:t>
      </w:r>
      <w:r>
        <w:t xml:space="preserve"> ; </w:t>
      </w:r>
      <w:r w:rsidRPr="006570BA">
        <w:t>3</w:t>
      </w:r>
      <w:r>
        <w:t>=J</w:t>
      </w:r>
      <w:r w:rsidRPr="006570BA">
        <w:t>amais</w:t>
      </w:r>
      <w:r w:rsidR="00914884">
        <w:t> ;</w:t>
      </w:r>
      <w:r>
        <w:t xml:space="preserve"> 4=Toujours pareil </w:t>
      </w:r>
    </w:p>
    <w:p w14:paraId="2EE6F65A" w14:textId="60BBB1EA" w:rsidR="00456C4D" w:rsidRPr="006570BA" w:rsidRDefault="00456C4D" w:rsidP="00456C4D">
      <w:r>
        <w:t>(</w:t>
      </w:r>
      <w:r>
        <w:sym w:font="Wingdings" w:char="F0E8"/>
      </w:r>
      <w:r>
        <w:t>selon réponse remplir ci-dessous)</w:t>
      </w:r>
    </w:p>
    <w:p w14:paraId="6D85B428" w14:textId="1AF3D2F8" w:rsidR="00456C4D" w:rsidRPr="0043345B" w:rsidRDefault="00456C4D" w:rsidP="00456C4D">
      <w:pPr>
        <w:spacing w:before="120" w:after="120"/>
      </w:pPr>
      <w:r w:rsidRPr="0043345B">
        <w:rPr>
          <w:b/>
        </w:rPr>
        <w:t>Si 1,</w:t>
      </w:r>
      <w:r w:rsidR="0043345B">
        <w:t xml:space="preserve"> pourquoi ?    </w:t>
      </w:r>
      <w:r w:rsidRPr="0043345B">
        <w:t>I</w:t>
      </w:r>
      <w:r w:rsidRPr="0043345B">
        <w:rPr>
          <w:highlight w:val="lightGray"/>
        </w:rPr>
        <w:t>_____</w:t>
      </w:r>
      <w:r w:rsidRPr="0043345B">
        <w:t>I</w:t>
      </w:r>
      <w:r w:rsidR="0043345B">
        <w:t xml:space="preserve">    </w:t>
      </w:r>
      <w:proofErr w:type="gramStart"/>
      <w:r w:rsidR="0043345B">
        <w:t xml:space="preserve"> </w:t>
      </w:r>
      <w:r w:rsidRPr="0043345B">
        <w:t xml:space="preserve"> </w:t>
      </w:r>
      <w:r w:rsidR="0043345B">
        <w:t xml:space="preserve"> </w:t>
      </w:r>
      <w:r w:rsidR="0043345B" w:rsidRPr="0043345B">
        <w:rPr>
          <w:sz w:val="18"/>
          <w:szCs w:val="18"/>
        </w:rPr>
        <w:t>(</w:t>
      </w:r>
      <w:proofErr w:type="gramEnd"/>
      <w:r w:rsidR="0043345B" w:rsidRPr="0043345B">
        <w:rPr>
          <w:sz w:val="18"/>
          <w:szCs w:val="18"/>
        </w:rPr>
        <w:t>1=M</w:t>
      </w:r>
      <w:r w:rsidRPr="0043345B">
        <w:rPr>
          <w:sz w:val="18"/>
          <w:szCs w:val="18"/>
        </w:rPr>
        <w:t xml:space="preserve">anque de </w:t>
      </w:r>
      <w:r w:rsidR="00914884">
        <w:rPr>
          <w:sz w:val="18"/>
          <w:szCs w:val="18"/>
        </w:rPr>
        <w:t>main d’</w:t>
      </w:r>
      <w:r w:rsidR="002E079C">
        <w:rPr>
          <w:sz w:val="18"/>
          <w:szCs w:val="18"/>
        </w:rPr>
        <w:t>œuvre</w:t>
      </w:r>
      <w:r w:rsidR="0043345B" w:rsidRPr="0043345B">
        <w:rPr>
          <w:sz w:val="18"/>
          <w:szCs w:val="18"/>
        </w:rPr>
        <w:t> ; 2=</w:t>
      </w:r>
      <w:r w:rsidRPr="0043345B">
        <w:rPr>
          <w:sz w:val="18"/>
          <w:szCs w:val="18"/>
        </w:rPr>
        <w:t>Augmentation des revenus</w:t>
      </w:r>
      <w:r w:rsidR="0043345B" w:rsidRPr="0043345B">
        <w:rPr>
          <w:sz w:val="18"/>
          <w:szCs w:val="18"/>
        </w:rPr>
        <w:t xml:space="preserve"> ; </w:t>
      </w:r>
      <w:r w:rsidRPr="0043345B">
        <w:rPr>
          <w:sz w:val="18"/>
          <w:szCs w:val="18"/>
        </w:rPr>
        <w:t>3</w:t>
      </w:r>
      <w:r w:rsidR="0043345B" w:rsidRPr="0043345B">
        <w:rPr>
          <w:sz w:val="18"/>
          <w:szCs w:val="18"/>
        </w:rPr>
        <w:t>=</w:t>
      </w:r>
      <w:r w:rsidRPr="0043345B">
        <w:rPr>
          <w:sz w:val="18"/>
          <w:szCs w:val="18"/>
        </w:rPr>
        <w:t xml:space="preserve"> Augmentation des surfaces</w:t>
      </w:r>
      <w:r w:rsidR="0043345B" w:rsidRPr="0043345B">
        <w:rPr>
          <w:sz w:val="18"/>
          <w:szCs w:val="18"/>
        </w:rPr>
        <w:t> ; 4=</w:t>
      </w:r>
      <w:r w:rsidR="00B40E33">
        <w:rPr>
          <w:sz w:val="18"/>
          <w:szCs w:val="18"/>
        </w:rPr>
        <w:t xml:space="preserve"> Changement de pratiques ; 5= </w:t>
      </w:r>
      <w:r w:rsidR="0043345B" w:rsidRPr="0043345B">
        <w:rPr>
          <w:sz w:val="18"/>
          <w:szCs w:val="18"/>
        </w:rPr>
        <w:t>A</w:t>
      </w:r>
      <w:r w:rsidRPr="0043345B">
        <w:rPr>
          <w:sz w:val="18"/>
          <w:szCs w:val="18"/>
        </w:rPr>
        <w:t>utre</w:t>
      </w:r>
      <w:r w:rsidR="0043345B" w:rsidRPr="0043345B">
        <w:rPr>
          <w:sz w:val="18"/>
          <w:szCs w:val="18"/>
        </w:rPr>
        <w:t>)</w:t>
      </w:r>
    </w:p>
    <w:p w14:paraId="69A935F1" w14:textId="706A89D6" w:rsidR="00456C4D" w:rsidRPr="00456C4D" w:rsidRDefault="00456C4D" w:rsidP="00456C4D">
      <w:pPr>
        <w:spacing w:before="120" w:after="120"/>
      </w:pPr>
      <w:r w:rsidRPr="0043345B">
        <w:rPr>
          <w:b/>
        </w:rPr>
        <w:t>Si 2 et 3</w:t>
      </w:r>
      <w:r w:rsidR="0043345B">
        <w:t>,</w:t>
      </w:r>
      <w:r w:rsidRPr="0043345B">
        <w:t xml:space="preserve"> pourquoi ?</w:t>
      </w:r>
      <w:r w:rsidR="0043345B">
        <w:t xml:space="preserve">   </w:t>
      </w:r>
      <w:r w:rsidRPr="0043345B">
        <w:t>I</w:t>
      </w:r>
      <w:r w:rsidRPr="0043345B">
        <w:rPr>
          <w:highlight w:val="lightGray"/>
        </w:rPr>
        <w:t>______</w:t>
      </w:r>
      <w:r w:rsidRPr="0043345B">
        <w:t xml:space="preserve">I </w:t>
      </w:r>
      <w:r w:rsidR="0043345B">
        <w:tab/>
      </w:r>
      <w:r w:rsidR="0043345B" w:rsidRPr="0043345B">
        <w:rPr>
          <w:sz w:val="18"/>
          <w:szCs w:val="18"/>
        </w:rPr>
        <w:t>(1=M</w:t>
      </w:r>
      <w:r w:rsidRPr="0043345B">
        <w:rPr>
          <w:sz w:val="18"/>
          <w:szCs w:val="18"/>
        </w:rPr>
        <w:t>ain d’œuvre disponible suffisante</w:t>
      </w:r>
      <w:r w:rsidR="0043345B" w:rsidRPr="0043345B">
        <w:rPr>
          <w:sz w:val="18"/>
          <w:szCs w:val="18"/>
        </w:rPr>
        <w:t> ;</w:t>
      </w:r>
      <w:r w:rsidRPr="0043345B">
        <w:rPr>
          <w:sz w:val="18"/>
          <w:szCs w:val="18"/>
        </w:rPr>
        <w:t xml:space="preserve"> 2</w:t>
      </w:r>
      <w:r w:rsidR="0043345B" w:rsidRPr="0043345B">
        <w:rPr>
          <w:sz w:val="18"/>
          <w:szCs w:val="18"/>
        </w:rPr>
        <w:t>=</w:t>
      </w:r>
      <w:r w:rsidR="00B40E33">
        <w:rPr>
          <w:sz w:val="18"/>
          <w:szCs w:val="18"/>
        </w:rPr>
        <w:t>B</w:t>
      </w:r>
      <w:r w:rsidRPr="0043345B">
        <w:rPr>
          <w:sz w:val="18"/>
          <w:szCs w:val="18"/>
        </w:rPr>
        <w:t>aisse des revenus</w:t>
      </w:r>
      <w:r w:rsidR="0043345B" w:rsidRPr="0043345B">
        <w:rPr>
          <w:sz w:val="18"/>
          <w:szCs w:val="18"/>
        </w:rPr>
        <w:t> ; 3=</w:t>
      </w:r>
      <w:r w:rsidR="00B40E33">
        <w:rPr>
          <w:sz w:val="18"/>
          <w:szCs w:val="18"/>
        </w:rPr>
        <w:t>M</w:t>
      </w:r>
      <w:r w:rsidRPr="0043345B">
        <w:rPr>
          <w:sz w:val="18"/>
          <w:szCs w:val="18"/>
        </w:rPr>
        <w:t>écanisation et herbicides</w:t>
      </w:r>
      <w:r w:rsidR="00B40E33">
        <w:rPr>
          <w:sz w:val="18"/>
          <w:szCs w:val="18"/>
        </w:rPr>
        <w:t> ; 4=O</w:t>
      </w:r>
      <w:r w:rsidRPr="0043345B">
        <w:rPr>
          <w:sz w:val="18"/>
          <w:szCs w:val="18"/>
        </w:rPr>
        <w:t>ffre inexistante</w:t>
      </w:r>
      <w:r w:rsidR="00B40E33">
        <w:rPr>
          <w:sz w:val="18"/>
          <w:szCs w:val="18"/>
        </w:rPr>
        <w:t> ; 5 = Changement de pratiques ; 6= Autre</w:t>
      </w:r>
      <w:r w:rsidR="0043345B" w:rsidRPr="0043345B">
        <w:rPr>
          <w:sz w:val="18"/>
          <w:szCs w:val="18"/>
        </w:rPr>
        <w:t>)</w:t>
      </w:r>
    </w:p>
    <w:p w14:paraId="3042989A" w14:textId="3B703FA1" w:rsidR="00817DB4" w:rsidRDefault="00817DB4" w:rsidP="00D30E69"/>
    <w:p w14:paraId="4FEF9FD4" w14:textId="56DB91B0" w:rsidR="00510305" w:rsidRDefault="00817DB4" w:rsidP="00A61694">
      <w:pPr>
        <w:pStyle w:val="Titre2"/>
      </w:pPr>
      <w:bookmarkStart w:id="28" w:name="_Toc22894254"/>
      <w:r>
        <w:t>E3</w:t>
      </w:r>
      <w:r w:rsidRPr="009E4BD7">
        <w:t>) MAIN D’ŒUVRE</w:t>
      </w:r>
      <w:r>
        <w:t xml:space="preserve"> PONCTUELLE</w:t>
      </w:r>
      <w:bookmarkEnd w:id="28"/>
    </w:p>
    <w:p w14:paraId="4070F709" w14:textId="48C1F5E7" w:rsidR="00817DB4" w:rsidRDefault="00817DB4" w:rsidP="00817DB4">
      <w:pPr>
        <w:rPr>
          <w:b/>
        </w:rPr>
      </w:pPr>
    </w:p>
    <w:p w14:paraId="54036C65" w14:textId="2113D515" w:rsidR="00817DB4" w:rsidRPr="001F5A2D" w:rsidRDefault="00FB227C" w:rsidP="00817DB4">
      <w:pPr>
        <w:rPr>
          <w:b/>
        </w:rPr>
      </w:pPr>
      <w:r>
        <w:rPr>
          <w:b/>
        </w:rPr>
        <w:t xml:space="preserve">E.3.1. </w:t>
      </w:r>
      <w:r w:rsidR="00817DB4" w:rsidRPr="001F5A2D">
        <w:rPr>
          <w:b/>
        </w:rPr>
        <w:t xml:space="preserve">Le CE </w:t>
      </w:r>
      <w:proofErr w:type="spellStart"/>
      <w:r w:rsidR="00817DB4" w:rsidRPr="001F5A2D">
        <w:rPr>
          <w:b/>
        </w:rPr>
        <w:t>a-t-il</w:t>
      </w:r>
      <w:proofErr w:type="spellEnd"/>
      <w:r w:rsidR="00817DB4" w:rsidRPr="001F5A2D">
        <w:rPr>
          <w:b/>
        </w:rPr>
        <w:t xml:space="preserve"> recours a de la main d’œuvre extérieure, c’est-à-dire non familiale et non salarié sur l’exploitation ? I</w:t>
      </w:r>
      <w:r w:rsidR="00817DB4" w:rsidRPr="001F5A2D">
        <w:rPr>
          <w:b/>
          <w:highlight w:val="lightGray"/>
        </w:rPr>
        <w:t>_ __</w:t>
      </w:r>
      <w:r w:rsidR="001F5A2D">
        <w:rPr>
          <w:b/>
        </w:rPr>
        <w:t xml:space="preserve">I  </w:t>
      </w:r>
      <w:r w:rsidR="00B50AF5">
        <w:rPr>
          <w:b/>
        </w:rPr>
        <w:t xml:space="preserve">    </w:t>
      </w:r>
      <w:r w:rsidR="001F5A2D">
        <w:rPr>
          <w:b/>
        </w:rPr>
        <w:t xml:space="preserve">0=Non, 1=0ui </w:t>
      </w:r>
      <w:r w:rsidR="00817DB4" w:rsidRPr="001F5A2D">
        <w:rPr>
          <w:b/>
        </w:rPr>
        <w:tab/>
        <w:t>Si oui, compléter tableau ci-dessous</w:t>
      </w:r>
    </w:p>
    <w:p w14:paraId="11FF4E88" w14:textId="188339E4" w:rsidR="00817DB4" w:rsidRDefault="00817DB4" w:rsidP="00817DB4"/>
    <w:tbl>
      <w:tblPr>
        <w:tblStyle w:val="Grilledutableau"/>
        <w:tblW w:w="15944" w:type="dxa"/>
        <w:tblLook w:val="04A0" w:firstRow="1" w:lastRow="0" w:firstColumn="1" w:lastColumn="0" w:noHBand="0" w:noVBand="1"/>
      </w:tblPr>
      <w:tblGrid>
        <w:gridCol w:w="834"/>
        <w:gridCol w:w="1153"/>
        <w:gridCol w:w="1078"/>
        <w:gridCol w:w="1072"/>
        <w:gridCol w:w="1072"/>
        <w:gridCol w:w="1113"/>
        <w:gridCol w:w="1117"/>
        <w:gridCol w:w="1216"/>
        <w:gridCol w:w="1120"/>
        <w:gridCol w:w="1038"/>
        <w:gridCol w:w="1465"/>
        <w:gridCol w:w="1077"/>
        <w:gridCol w:w="1062"/>
        <w:gridCol w:w="1527"/>
      </w:tblGrid>
      <w:tr w:rsidR="00224CCD" w14:paraId="0E0F5B65" w14:textId="77777777" w:rsidTr="00224CCD">
        <w:trPr>
          <w:trHeight w:val="1380"/>
        </w:trPr>
        <w:tc>
          <w:tcPr>
            <w:tcW w:w="853" w:type="dxa"/>
          </w:tcPr>
          <w:p w14:paraId="786C5DFD" w14:textId="1553D0ED" w:rsidR="00224CCD" w:rsidRDefault="00224CCD" w:rsidP="00817DB4">
            <w:r w:rsidRPr="00913645">
              <w:t>Type de taches</w:t>
            </w:r>
          </w:p>
          <w:p w14:paraId="4B82D92F" w14:textId="77777777" w:rsidR="00224CCD" w:rsidRDefault="00224CCD" w:rsidP="00817DB4"/>
          <w:p w14:paraId="5B98C17A" w14:textId="7DADDE66" w:rsidR="00224CCD" w:rsidRDefault="00224CCD" w:rsidP="00817DB4">
            <w:r>
              <w:t>*1</w:t>
            </w:r>
          </w:p>
        </w:tc>
        <w:tc>
          <w:tcPr>
            <w:tcW w:w="1169" w:type="dxa"/>
          </w:tcPr>
          <w:p w14:paraId="0E4355F1" w14:textId="44E8BBF2" w:rsidR="00224CCD" w:rsidRDefault="00224CCD" w:rsidP="00817DB4">
            <w:r>
              <w:t>Combien de fois au cours de la dernière saison culturale ?</w:t>
            </w:r>
          </w:p>
        </w:tc>
        <w:tc>
          <w:tcPr>
            <w:tcW w:w="1079" w:type="dxa"/>
          </w:tcPr>
          <w:p w14:paraId="4844B240" w14:textId="07D9DF27" w:rsidR="00224CCD" w:rsidRDefault="00224CCD" w:rsidP="00817DB4">
            <w:r>
              <w:t>Nombre d’hommes mobilisées</w:t>
            </w:r>
          </w:p>
        </w:tc>
        <w:tc>
          <w:tcPr>
            <w:tcW w:w="1072" w:type="dxa"/>
          </w:tcPr>
          <w:p w14:paraId="063860CC" w14:textId="0A93B6F9" w:rsidR="00224CCD" w:rsidRDefault="00224CCD" w:rsidP="00817DB4">
            <w:r>
              <w:t>Nombre de femmes mobilisées</w:t>
            </w:r>
          </w:p>
        </w:tc>
        <w:tc>
          <w:tcPr>
            <w:tcW w:w="1072" w:type="dxa"/>
          </w:tcPr>
          <w:p w14:paraId="5E57176D" w14:textId="213CB054" w:rsidR="00224CCD" w:rsidRDefault="00224CCD" w:rsidP="00817DB4">
            <w:r>
              <w:t>Nombre d’enfants mobilisées</w:t>
            </w:r>
          </w:p>
        </w:tc>
        <w:tc>
          <w:tcPr>
            <w:tcW w:w="1129" w:type="dxa"/>
          </w:tcPr>
          <w:p w14:paraId="6746DE17" w14:textId="0A2B5C69" w:rsidR="00224CCD" w:rsidRDefault="00224CCD" w:rsidP="00213C32">
            <w:pPr>
              <w:jc w:val="center"/>
            </w:pPr>
            <w:r>
              <w:t>Origine des personnes</w:t>
            </w:r>
          </w:p>
          <w:p w14:paraId="586F74C5" w14:textId="3711A1EE" w:rsidR="00224CCD" w:rsidRDefault="00224CCD" w:rsidP="00213C32">
            <w:pPr>
              <w:jc w:val="center"/>
            </w:pPr>
          </w:p>
          <w:p w14:paraId="0E7727D5" w14:textId="4F4C2514" w:rsidR="00224CCD" w:rsidRDefault="00224CCD" w:rsidP="00213C32">
            <w:pPr>
              <w:jc w:val="center"/>
            </w:pPr>
            <w:r>
              <w:t>*2</w:t>
            </w:r>
            <w:r w:rsidR="00913645">
              <w:t>d</w:t>
            </w:r>
          </w:p>
        </w:tc>
        <w:tc>
          <w:tcPr>
            <w:tcW w:w="1134" w:type="dxa"/>
          </w:tcPr>
          <w:p w14:paraId="3A33DB57" w14:textId="77777777" w:rsidR="00224CCD" w:rsidRDefault="00224CCD" w:rsidP="00817DB4">
            <w:r>
              <w:t>Prestation avec matériel ?</w:t>
            </w:r>
          </w:p>
          <w:p w14:paraId="14186258" w14:textId="77777777" w:rsidR="00224CCD" w:rsidRDefault="00224CCD" w:rsidP="00C747BE">
            <w:pPr>
              <w:jc w:val="center"/>
              <w:rPr>
                <w:sz w:val="18"/>
                <w:szCs w:val="16"/>
              </w:rPr>
            </w:pPr>
          </w:p>
          <w:p w14:paraId="1B55D1DC" w14:textId="04783F13" w:rsidR="00224CCD" w:rsidRPr="00C747BE" w:rsidRDefault="00224CCD" w:rsidP="00C747BE">
            <w:pPr>
              <w:jc w:val="center"/>
              <w:rPr>
                <w:sz w:val="18"/>
                <w:szCs w:val="16"/>
              </w:rPr>
            </w:pPr>
            <w:r w:rsidRPr="00C747BE">
              <w:rPr>
                <w:sz w:val="18"/>
                <w:szCs w:val="16"/>
              </w:rPr>
              <w:t>Non/Oui</w:t>
            </w:r>
          </w:p>
          <w:p w14:paraId="7AEA960E" w14:textId="4660A3C9" w:rsidR="00224CCD" w:rsidRDefault="00224CCD" w:rsidP="00C747BE">
            <w:pPr>
              <w:jc w:val="center"/>
            </w:pPr>
            <w:r w:rsidRPr="00C747BE">
              <w:rPr>
                <w:sz w:val="18"/>
                <w:szCs w:val="16"/>
              </w:rPr>
              <w:t>0/1</w:t>
            </w:r>
          </w:p>
        </w:tc>
        <w:tc>
          <w:tcPr>
            <w:tcW w:w="1068" w:type="dxa"/>
          </w:tcPr>
          <w:p w14:paraId="3267E907" w14:textId="77777777" w:rsidR="00224CCD" w:rsidRDefault="00224CCD" w:rsidP="00224CCD">
            <w:pPr>
              <w:jc w:val="center"/>
            </w:pPr>
            <w:r>
              <w:t>Compétence spécifique ?</w:t>
            </w:r>
          </w:p>
          <w:p w14:paraId="1F9DD213" w14:textId="77777777" w:rsidR="00224CCD" w:rsidRDefault="00224CCD" w:rsidP="00224CCD">
            <w:pPr>
              <w:jc w:val="center"/>
            </w:pPr>
          </w:p>
          <w:p w14:paraId="250F1BB5" w14:textId="0369D778" w:rsidR="00224CCD" w:rsidRDefault="00224CCD" w:rsidP="00224CCD">
            <w:pPr>
              <w:jc w:val="center"/>
            </w:pPr>
            <w:r>
              <w:t>*3</w:t>
            </w:r>
          </w:p>
        </w:tc>
        <w:tc>
          <w:tcPr>
            <w:tcW w:w="1125" w:type="dxa"/>
          </w:tcPr>
          <w:p w14:paraId="376F8A45" w14:textId="59D6EB56" w:rsidR="00224CCD" w:rsidRDefault="00224CCD" w:rsidP="00817DB4">
            <w:r>
              <w:t>Combien de jours pour cette tâche en moyenne ?</w:t>
            </w:r>
          </w:p>
        </w:tc>
        <w:tc>
          <w:tcPr>
            <w:tcW w:w="1053" w:type="dxa"/>
          </w:tcPr>
          <w:p w14:paraId="3F17A440" w14:textId="05C28400" w:rsidR="00224CCD" w:rsidRDefault="00224CCD" w:rsidP="00817DB4">
            <w:r>
              <w:t>Combien d’heure par jour en moyenne ?</w:t>
            </w:r>
          </w:p>
        </w:tc>
        <w:tc>
          <w:tcPr>
            <w:tcW w:w="1478" w:type="dxa"/>
          </w:tcPr>
          <w:p w14:paraId="013453B3" w14:textId="76DAF2EF" w:rsidR="00224CCD" w:rsidRDefault="00657F5C" w:rsidP="00817DB4">
            <w:r>
              <w:t>Type</w:t>
            </w:r>
            <w:r w:rsidR="00224CCD">
              <w:t xml:space="preserve"> d’arrangement </w:t>
            </w:r>
          </w:p>
          <w:p w14:paraId="1486C41B" w14:textId="73E7083F" w:rsidR="00224CCD" w:rsidRDefault="00224CCD" w:rsidP="00817DB4">
            <w:r>
              <w:t>1= à la tâche</w:t>
            </w:r>
          </w:p>
          <w:p w14:paraId="1B256B5F" w14:textId="77777777" w:rsidR="00224CCD" w:rsidRDefault="00224CCD" w:rsidP="00817DB4">
            <w:r>
              <w:t>2= à la journée</w:t>
            </w:r>
          </w:p>
          <w:p w14:paraId="0C3FBD0C" w14:textId="03DE9196" w:rsidR="00224CCD" w:rsidRDefault="00224CCD" w:rsidP="00817DB4">
            <w:r>
              <w:t>3= à la ½ journée</w:t>
            </w:r>
          </w:p>
        </w:tc>
        <w:tc>
          <w:tcPr>
            <w:tcW w:w="1092" w:type="dxa"/>
          </w:tcPr>
          <w:p w14:paraId="31C1A40F" w14:textId="77777777" w:rsidR="00224CCD" w:rsidRDefault="00224CCD" w:rsidP="00817DB4">
            <w:r>
              <w:t>Entraide ou paiement</w:t>
            </w:r>
          </w:p>
          <w:p w14:paraId="5656739E" w14:textId="77777777" w:rsidR="00224CCD" w:rsidRPr="00C747BE" w:rsidRDefault="00224CCD" w:rsidP="00817DB4">
            <w:pPr>
              <w:rPr>
                <w:sz w:val="18"/>
              </w:rPr>
            </w:pPr>
            <w:r w:rsidRPr="00C747BE">
              <w:rPr>
                <w:sz w:val="18"/>
              </w:rPr>
              <w:t>1= paiement</w:t>
            </w:r>
          </w:p>
          <w:p w14:paraId="04441E59" w14:textId="465141F9" w:rsidR="00224CCD" w:rsidRDefault="00224CCD" w:rsidP="00817DB4">
            <w:r w:rsidRPr="00C747BE">
              <w:rPr>
                <w:sz w:val="18"/>
              </w:rPr>
              <w:t>2=entraide</w:t>
            </w:r>
          </w:p>
        </w:tc>
        <w:tc>
          <w:tcPr>
            <w:tcW w:w="1080" w:type="dxa"/>
          </w:tcPr>
          <w:p w14:paraId="6F320994" w14:textId="77777777" w:rsidR="00224CCD" w:rsidRDefault="00224CCD" w:rsidP="00790B38">
            <w:r>
              <w:t>Type de paiement</w:t>
            </w:r>
          </w:p>
          <w:p w14:paraId="18E15956" w14:textId="77777777" w:rsidR="00224CCD" w:rsidRPr="00C747BE" w:rsidRDefault="00224CCD" w:rsidP="00790B38">
            <w:pPr>
              <w:rPr>
                <w:sz w:val="18"/>
              </w:rPr>
            </w:pPr>
            <w:r w:rsidRPr="00C747BE">
              <w:rPr>
                <w:sz w:val="18"/>
              </w:rPr>
              <w:t>1= monétaire</w:t>
            </w:r>
          </w:p>
          <w:p w14:paraId="1271924E" w14:textId="2A84E87A" w:rsidR="00224CCD" w:rsidRDefault="00224CCD" w:rsidP="00790B38">
            <w:r w:rsidRPr="00C747BE">
              <w:rPr>
                <w:sz w:val="18"/>
              </w:rPr>
              <w:t>2= en nature</w:t>
            </w:r>
          </w:p>
        </w:tc>
        <w:tc>
          <w:tcPr>
            <w:tcW w:w="1540" w:type="dxa"/>
          </w:tcPr>
          <w:p w14:paraId="19021607" w14:textId="2FC636FE" w:rsidR="00224CCD" w:rsidRDefault="00224CCD" w:rsidP="00790B38">
            <w:r>
              <w:t xml:space="preserve">Quel montant en </w:t>
            </w:r>
            <w:proofErr w:type="spellStart"/>
            <w:r>
              <w:t>Fcfa</w:t>
            </w:r>
            <w:proofErr w:type="spellEnd"/>
            <w:r>
              <w:t xml:space="preserve"> par unité de travail ?</w:t>
            </w:r>
          </w:p>
          <w:p w14:paraId="58A6B234" w14:textId="10473ED3" w:rsidR="00224CCD" w:rsidRDefault="00224CCD" w:rsidP="00790B38">
            <w:r>
              <w:t>(selon type d’arrangement)</w:t>
            </w:r>
          </w:p>
        </w:tc>
      </w:tr>
      <w:tr w:rsidR="00224CCD" w14:paraId="55E34AA3" w14:textId="77777777" w:rsidTr="00224CCD">
        <w:trPr>
          <w:trHeight w:val="460"/>
        </w:trPr>
        <w:tc>
          <w:tcPr>
            <w:tcW w:w="853" w:type="dxa"/>
          </w:tcPr>
          <w:p w14:paraId="06EA85E9" w14:textId="77777777" w:rsidR="00224CCD" w:rsidRDefault="00224CCD" w:rsidP="00C747BE">
            <w:pPr>
              <w:jc w:val="center"/>
            </w:pPr>
          </w:p>
          <w:p w14:paraId="7E31F7BF" w14:textId="5D970D6A" w:rsidR="00224CCD" w:rsidRDefault="00224CCD" w:rsidP="00C747BE">
            <w:pPr>
              <w:jc w:val="center"/>
            </w:pPr>
            <w:r w:rsidRPr="00A5317D">
              <w:t>|____|</w:t>
            </w:r>
          </w:p>
        </w:tc>
        <w:tc>
          <w:tcPr>
            <w:tcW w:w="1169" w:type="dxa"/>
          </w:tcPr>
          <w:p w14:paraId="59BDCE97" w14:textId="77777777" w:rsidR="00224CCD" w:rsidRDefault="00224CCD" w:rsidP="00C747BE">
            <w:pPr>
              <w:jc w:val="center"/>
            </w:pPr>
          </w:p>
          <w:p w14:paraId="5DFA5438" w14:textId="6E1FEC6C" w:rsidR="00224CCD" w:rsidRDefault="00224CCD" w:rsidP="00C747BE">
            <w:pPr>
              <w:jc w:val="center"/>
            </w:pPr>
            <w:r w:rsidRPr="00A5317D">
              <w:t>|____|</w:t>
            </w:r>
          </w:p>
        </w:tc>
        <w:tc>
          <w:tcPr>
            <w:tcW w:w="1079" w:type="dxa"/>
          </w:tcPr>
          <w:p w14:paraId="037497A7" w14:textId="77777777" w:rsidR="00224CCD" w:rsidRDefault="00224CCD" w:rsidP="00C747BE">
            <w:pPr>
              <w:jc w:val="center"/>
            </w:pPr>
          </w:p>
          <w:p w14:paraId="677DCFAB" w14:textId="61AB4B4C" w:rsidR="00224CCD" w:rsidRDefault="00224CCD" w:rsidP="00C747BE">
            <w:pPr>
              <w:jc w:val="center"/>
            </w:pPr>
            <w:r w:rsidRPr="00A5317D">
              <w:t>|____|</w:t>
            </w:r>
          </w:p>
        </w:tc>
        <w:tc>
          <w:tcPr>
            <w:tcW w:w="1072" w:type="dxa"/>
          </w:tcPr>
          <w:p w14:paraId="02D0507B" w14:textId="77777777" w:rsidR="00224CCD" w:rsidRDefault="00224CCD" w:rsidP="00C747BE">
            <w:pPr>
              <w:jc w:val="center"/>
            </w:pPr>
          </w:p>
          <w:p w14:paraId="05B5CEC2" w14:textId="2AEA8A81" w:rsidR="00224CCD" w:rsidRDefault="00224CCD" w:rsidP="00C747BE">
            <w:pPr>
              <w:jc w:val="center"/>
            </w:pPr>
            <w:r w:rsidRPr="00A5317D">
              <w:t>|____|</w:t>
            </w:r>
          </w:p>
        </w:tc>
        <w:tc>
          <w:tcPr>
            <w:tcW w:w="1072" w:type="dxa"/>
          </w:tcPr>
          <w:p w14:paraId="46719088" w14:textId="77777777" w:rsidR="00224CCD" w:rsidRDefault="00224CCD" w:rsidP="00C747BE">
            <w:pPr>
              <w:jc w:val="center"/>
            </w:pPr>
          </w:p>
          <w:p w14:paraId="5612A28D" w14:textId="0CAC3B74" w:rsidR="00224CCD" w:rsidRDefault="00224CCD" w:rsidP="00C747BE">
            <w:pPr>
              <w:jc w:val="center"/>
            </w:pPr>
            <w:r w:rsidRPr="00A5317D">
              <w:t>|____|</w:t>
            </w:r>
          </w:p>
        </w:tc>
        <w:tc>
          <w:tcPr>
            <w:tcW w:w="1129" w:type="dxa"/>
          </w:tcPr>
          <w:p w14:paraId="7CEE33D3" w14:textId="77777777" w:rsidR="00224CCD" w:rsidRDefault="00224CCD" w:rsidP="00C747BE">
            <w:pPr>
              <w:jc w:val="center"/>
            </w:pPr>
          </w:p>
          <w:p w14:paraId="6094BF77" w14:textId="0DC29581" w:rsidR="00224CCD" w:rsidRDefault="00224CCD" w:rsidP="00C747BE">
            <w:pPr>
              <w:jc w:val="center"/>
            </w:pPr>
            <w:r w:rsidRPr="00A5317D">
              <w:t>|____|</w:t>
            </w:r>
          </w:p>
        </w:tc>
        <w:tc>
          <w:tcPr>
            <w:tcW w:w="1134" w:type="dxa"/>
          </w:tcPr>
          <w:p w14:paraId="0EF2FBCF" w14:textId="77777777" w:rsidR="00224CCD" w:rsidRDefault="00224CCD" w:rsidP="00C747BE">
            <w:pPr>
              <w:jc w:val="center"/>
            </w:pPr>
          </w:p>
          <w:p w14:paraId="487D178C" w14:textId="59FE6198" w:rsidR="00224CCD" w:rsidRDefault="00224CCD" w:rsidP="00C747BE">
            <w:pPr>
              <w:jc w:val="center"/>
            </w:pPr>
            <w:r w:rsidRPr="00A5317D">
              <w:t>|____|</w:t>
            </w:r>
          </w:p>
        </w:tc>
        <w:tc>
          <w:tcPr>
            <w:tcW w:w="1068" w:type="dxa"/>
          </w:tcPr>
          <w:p w14:paraId="6C1F4452" w14:textId="77777777" w:rsidR="00224CCD" w:rsidRDefault="00224CCD" w:rsidP="00C747BE">
            <w:pPr>
              <w:jc w:val="center"/>
            </w:pPr>
          </w:p>
          <w:p w14:paraId="4BB808E9" w14:textId="59075E6D" w:rsidR="00F85DA0" w:rsidRDefault="00F85DA0" w:rsidP="00C747BE">
            <w:pPr>
              <w:jc w:val="center"/>
            </w:pPr>
            <w:r w:rsidRPr="00A5317D">
              <w:t>|____|</w:t>
            </w:r>
          </w:p>
        </w:tc>
        <w:tc>
          <w:tcPr>
            <w:tcW w:w="1125" w:type="dxa"/>
          </w:tcPr>
          <w:p w14:paraId="2BD94895" w14:textId="4FA6C3F2" w:rsidR="00224CCD" w:rsidRDefault="00224CCD" w:rsidP="00C747BE">
            <w:pPr>
              <w:jc w:val="center"/>
            </w:pPr>
          </w:p>
          <w:p w14:paraId="36825EDD" w14:textId="62387B26" w:rsidR="00224CCD" w:rsidRDefault="00224CCD" w:rsidP="00C747BE">
            <w:pPr>
              <w:jc w:val="center"/>
            </w:pPr>
            <w:r w:rsidRPr="00A5317D">
              <w:t>|____|</w:t>
            </w:r>
          </w:p>
        </w:tc>
        <w:tc>
          <w:tcPr>
            <w:tcW w:w="1053" w:type="dxa"/>
          </w:tcPr>
          <w:p w14:paraId="3CF35917" w14:textId="77777777" w:rsidR="00224CCD" w:rsidRDefault="00224CCD" w:rsidP="00C747BE">
            <w:pPr>
              <w:jc w:val="center"/>
            </w:pPr>
          </w:p>
          <w:p w14:paraId="1D42BBD4" w14:textId="49C2458F" w:rsidR="00224CCD" w:rsidRDefault="00224CCD" w:rsidP="00C747BE">
            <w:pPr>
              <w:jc w:val="center"/>
            </w:pPr>
            <w:r w:rsidRPr="00A5317D">
              <w:t>|____|</w:t>
            </w:r>
          </w:p>
        </w:tc>
        <w:tc>
          <w:tcPr>
            <w:tcW w:w="1478" w:type="dxa"/>
          </w:tcPr>
          <w:p w14:paraId="43420D0A" w14:textId="77777777" w:rsidR="00224CCD" w:rsidRDefault="00224CCD" w:rsidP="00C747BE">
            <w:pPr>
              <w:jc w:val="center"/>
            </w:pPr>
          </w:p>
          <w:p w14:paraId="45822B18" w14:textId="5EAD8E89" w:rsidR="00224CCD" w:rsidRDefault="00224CCD" w:rsidP="00C747BE">
            <w:pPr>
              <w:jc w:val="center"/>
            </w:pPr>
            <w:r w:rsidRPr="00A5317D">
              <w:t>|____|</w:t>
            </w:r>
          </w:p>
        </w:tc>
        <w:tc>
          <w:tcPr>
            <w:tcW w:w="1092" w:type="dxa"/>
          </w:tcPr>
          <w:p w14:paraId="547C6F16" w14:textId="77777777" w:rsidR="00224CCD" w:rsidRDefault="00224CCD" w:rsidP="00C747BE">
            <w:pPr>
              <w:jc w:val="center"/>
            </w:pPr>
          </w:p>
          <w:p w14:paraId="2DBC2304" w14:textId="57FB085B" w:rsidR="00224CCD" w:rsidRDefault="00224CCD" w:rsidP="00C747BE">
            <w:pPr>
              <w:jc w:val="center"/>
            </w:pPr>
            <w:r w:rsidRPr="00A5317D">
              <w:t>|____|</w:t>
            </w:r>
          </w:p>
        </w:tc>
        <w:tc>
          <w:tcPr>
            <w:tcW w:w="1080" w:type="dxa"/>
          </w:tcPr>
          <w:p w14:paraId="5CFFD497" w14:textId="77777777" w:rsidR="00224CCD" w:rsidRDefault="00224CCD" w:rsidP="00C747BE">
            <w:pPr>
              <w:jc w:val="center"/>
            </w:pPr>
          </w:p>
          <w:p w14:paraId="532E3C0E" w14:textId="44BE8BA3" w:rsidR="00224CCD" w:rsidRDefault="00224CCD" w:rsidP="00C747BE">
            <w:pPr>
              <w:jc w:val="center"/>
            </w:pPr>
            <w:r w:rsidRPr="00A5317D">
              <w:t>|____|</w:t>
            </w:r>
          </w:p>
        </w:tc>
        <w:tc>
          <w:tcPr>
            <w:tcW w:w="1540" w:type="dxa"/>
          </w:tcPr>
          <w:p w14:paraId="4BADA2A7" w14:textId="77777777" w:rsidR="00224CCD" w:rsidRDefault="00224CCD" w:rsidP="00C747BE">
            <w:pPr>
              <w:jc w:val="center"/>
            </w:pPr>
          </w:p>
          <w:p w14:paraId="5A3C49AD" w14:textId="5D8B7FAB" w:rsidR="00224CCD" w:rsidRDefault="00224CCD" w:rsidP="00C747BE">
            <w:pPr>
              <w:jc w:val="center"/>
            </w:pPr>
            <w:r w:rsidRPr="00A5317D">
              <w:t>|____|</w:t>
            </w:r>
          </w:p>
        </w:tc>
      </w:tr>
    </w:tbl>
    <w:p w14:paraId="2E3B1D07" w14:textId="1731C1B9" w:rsidR="00817DB4" w:rsidRPr="008A7C43" w:rsidRDefault="00817DB4" w:rsidP="00817DB4">
      <w:pPr>
        <w:rPr>
          <w:b/>
          <w:sz w:val="16"/>
          <w:szCs w:val="16"/>
        </w:rPr>
      </w:pPr>
      <w:r w:rsidRPr="00330715">
        <w:rPr>
          <w:b/>
          <w:sz w:val="16"/>
          <w:szCs w:val="16"/>
        </w:rPr>
        <w:t xml:space="preserve">*1 </w:t>
      </w:r>
      <w:r w:rsidR="002245CB" w:rsidRPr="00356339">
        <w:rPr>
          <w:b/>
          <w:sz w:val="16"/>
          <w:szCs w:val="16"/>
        </w:rPr>
        <w:t>Type de tâches</w:t>
      </w:r>
      <w:r w:rsidR="002245CB" w:rsidRPr="00510305">
        <w:rPr>
          <w:sz w:val="16"/>
          <w:szCs w:val="16"/>
        </w:rPr>
        <w:t> : 1= préparation du sol, 2=semis ou plantation, 3= application d’intrants (engrais, pesticides), 4= désherbage, 5=</w:t>
      </w:r>
      <w:r w:rsidR="002245CB">
        <w:rPr>
          <w:sz w:val="16"/>
          <w:szCs w:val="16"/>
        </w:rPr>
        <w:t>irrigation, 6=</w:t>
      </w:r>
      <w:r w:rsidR="002245CB" w:rsidRPr="00510305">
        <w:rPr>
          <w:sz w:val="16"/>
          <w:szCs w:val="16"/>
        </w:rPr>
        <w:t>récolte</w:t>
      </w:r>
      <w:r w:rsidR="002245CB">
        <w:rPr>
          <w:sz w:val="16"/>
          <w:szCs w:val="16"/>
        </w:rPr>
        <w:t>, 7=transformation, 8=commercialisation, 9=alimentation des animaux, 10= gardiennage des animaux, 11= toutes les tâches</w:t>
      </w:r>
      <w:r w:rsidR="008A7C43">
        <w:rPr>
          <w:sz w:val="16"/>
          <w:szCs w:val="16"/>
        </w:rPr>
        <w:t xml:space="preserve">, </w:t>
      </w:r>
      <w:r w:rsidR="008A7C43" w:rsidRPr="008A7C43">
        <w:rPr>
          <w:b/>
          <w:sz w:val="16"/>
          <w:szCs w:val="16"/>
        </w:rPr>
        <w:t>mettre code et préciser la tâche si spécificité pour une production particulière ou autre</w:t>
      </w:r>
    </w:p>
    <w:p w14:paraId="60728200" w14:textId="1B19A6CA" w:rsidR="008A4946" w:rsidRDefault="00213C32" w:rsidP="00817DB4">
      <w:pPr>
        <w:rPr>
          <w:sz w:val="16"/>
          <w:szCs w:val="16"/>
        </w:rPr>
      </w:pPr>
      <w:r>
        <w:rPr>
          <w:b/>
          <w:sz w:val="16"/>
          <w:szCs w:val="16"/>
        </w:rPr>
        <w:t>*2 Origine des</w:t>
      </w:r>
      <w:r w:rsidRPr="000A484E">
        <w:rPr>
          <w:b/>
          <w:sz w:val="16"/>
          <w:szCs w:val="16"/>
        </w:rPr>
        <w:t xml:space="preserve"> travailleur</w:t>
      </w:r>
      <w:r>
        <w:rPr>
          <w:b/>
          <w:sz w:val="16"/>
          <w:szCs w:val="16"/>
        </w:rPr>
        <w:t>s</w:t>
      </w:r>
      <w:r>
        <w:t xml:space="preserve"> : </w:t>
      </w:r>
      <w:r w:rsidRPr="00B85A04">
        <w:rPr>
          <w:sz w:val="16"/>
          <w:szCs w:val="16"/>
        </w:rPr>
        <w:t xml:space="preserve">1=Même </w:t>
      </w:r>
      <w:r>
        <w:rPr>
          <w:sz w:val="16"/>
          <w:szCs w:val="16"/>
        </w:rPr>
        <w:t>Préfecture/Commune</w:t>
      </w:r>
      <w:r w:rsidRPr="00B85A04">
        <w:rPr>
          <w:sz w:val="16"/>
          <w:szCs w:val="16"/>
        </w:rPr>
        <w:t xml:space="preserve">, </w:t>
      </w:r>
      <w:r w:rsidRPr="00A06913">
        <w:rPr>
          <w:sz w:val="16"/>
          <w:szCs w:val="16"/>
        </w:rPr>
        <w:t>2=</w:t>
      </w:r>
      <w:r>
        <w:rPr>
          <w:sz w:val="16"/>
          <w:szCs w:val="16"/>
        </w:rPr>
        <w:t>Autre préfecture/commune</w:t>
      </w:r>
      <w:r w:rsidRPr="00A06913">
        <w:rPr>
          <w:sz w:val="16"/>
          <w:szCs w:val="16"/>
        </w:rPr>
        <w:t xml:space="preserve"> dans </w:t>
      </w:r>
      <w:r>
        <w:rPr>
          <w:sz w:val="16"/>
          <w:szCs w:val="16"/>
        </w:rPr>
        <w:t>la région/province, 3=Autre Région/province hors capitale</w:t>
      </w:r>
      <w:r w:rsidRPr="00A06913">
        <w:rPr>
          <w:sz w:val="16"/>
          <w:szCs w:val="16"/>
        </w:rPr>
        <w:t xml:space="preserve">, </w:t>
      </w:r>
      <w:r>
        <w:rPr>
          <w:sz w:val="16"/>
          <w:szCs w:val="16"/>
        </w:rPr>
        <w:t>4=C</w:t>
      </w:r>
      <w:r w:rsidRPr="00A06913">
        <w:rPr>
          <w:sz w:val="16"/>
          <w:szCs w:val="16"/>
        </w:rPr>
        <w:t>apital</w:t>
      </w:r>
      <w:r>
        <w:rPr>
          <w:sz w:val="16"/>
          <w:szCs w:val="16"/>
        </w:rPr>
        <w:t>e (Dakar)</w:t>
      </w:r>
      <w:r w:rsidRPr="00A06913">
        <w:rPr>
          <w:sz w:val="16"/>
          <w:szCs w:val="16"/>
        </w:rPr>
        <w:t xml:space="preserve"> </w:t>
      </w:r>
      <w:r>
        <w:rPr>
          <w:sz w:val="16"/>
          <w:szCs w:val="16"/>
        </w:rPr>
        <w:t>5=Autres pays (le noter en clair)</w:t>
      </w:r>
    </w:p>
    <w:p w14:paraId="4220649B" w14:textId="52EE8EB9" w:rsidR="00224CCD" w:rsidRPr="00224CCD" w:rsidRDefault="00224CCD" w:rsidP="00817DB4">
      <w:pPr>
        <w:rPr>
          <w:sz w:val="12"/>
          <w:szCs w:val="16"/>
        </w:rPr>
      </w:pPr>
      <w:r w:rsidRPr="00224CCD">
        <w:rPr>
          <w:b/>
          <w:sz w:val="16"/>
        </w:rPr>
        <w:t>*3 Compétence spécifique</w:t>
      </w:r>
      <w:r>
        <w:rPr>
          <w:sz w:val="16"/>
        </w:rPr>
        <w:t xml:space="preserve"> : </w:t>
      </w:r>
      <w:r w:rsidR="00F85DA0">
        <w:rPr>
          <w:sz w:val="16"/>
        </w:rPr>
        <w:t>0=non ; 1= lié à l’équipement four</w:t>
      </w:r>
      <w:r w:rsidR="00030AC1">
        <w:rPr>
          <w:sz w:val="16"/>
        </w:rPr>
        <w:t xml:space="preserve">ni ; 2= savoir-faire manuel lié à la tâche réalisée </w:t>
      </w:r>
      <w:r w:rsidR="00F85DA0">
        <w:rPr>
          <w:sz w:val="16"/>
        </w:rPr>
        <w:t>; 3=</w:t>
      </w:r>
      <w:r w:rsidR="00030AC1" w:rsidRPr="00030AC1">
        <w:rPr>
          <w:sz w:val="16"/>
        </w:rPr>
        <w:t xml:space="preserve"> </w:t>
      </w:r>
      <w:r w:rsidR="00030AC1">
        <w:rPr>
          <w:sz w:val="16"/>
        </w:rPr>
        <w:t>savoir-faire technique lié à la tâche réalisée ; 4=</w:t>
      </w:r>
      <w:r w:rsidR="00F85DA0">
        <w:rPr>
          <w:sz w:val="16"/>
        </w:rPr>
        <w:t>autre</w:t>
      </w:r>
    </w:p>
    <w:p w14:paraId="57FB0848" w14:textId="77777777" w:rsidR="00213C32" w:rsidRDefault="00213C32" w:rsidP="00817DB4">
      <w:pPr>
        <w:rPr>
          <w:sz w:val="16"/>
          <w:szCs w:val="16"/>
        </w:rPr>
      </w:pPr>
    </w:p>
    <w:p w14:paraId="62D88C31" w14:textId="64E46FE8" w:rsidR="00FB227C" w:rsidRDefault="00FB227C" w:rsidP="008A4946">
      <w:pPr>
        <w:rPr>
          <w:b/>
          <w:szCs w:val="20"/>
        </w:rPr>
      </w:pPr>
      <w:r>
        <w:rPr>
          <w:b/>
          <w:szCs w:val="20"/>
        </w:rPr>
        <w:t>E.3.2. Variabilité de la main d’œuvre ponctuelle</w:t>
      </w:r>
    </w:p>
    <w:p w14:paraId="339A990B" w14:textId="77777777" w:rsidR="00FB227C" w:rsidRDefault="00FB227C" w:rsidP="008A4946">
      <w:pPr>
        <w:rPr>
          <w:b/>
          <w:szCs w:val="20"/>
        </w:rPr>
      </w:pPr>
    </w:p>
    <w:p w14:paraId="5943FA8B" w14:textId="2C34060B" w:rsidR="00B1428A" w:rsidRPr="00FB227C" w:rsidRDefault="00B1428A" w:rsidP="008A4946">
      <w:r w:rsidRPr="00FB227C">
        <w:rPr>
          <w:szCs w:val="20"/>
        </w:rPr>
        <w:t xml:space="preserve">Les travailleurs ponctuels sont-ils les mêmes d’une activité sur l’autre ? </w:t>
      </w:r>
      <w:r w:rsidRPr="00FB227C">
        <w:t>I</w:t>
      </w:r>
      <w:r w:rsidRPr="00FB227C">
        <w:rPr>
          <w:highlight w:val="lightGray"/>
        </w:rPr>
        <w:t>_</w:t>
      </w:r>
      <w:r w:rsidR="0042714A" w:rsidRPr="00FB227C">
        <w:rPr>
          <w:highlight w:val="lightGray"/>
        </w:rPr>
        <w:t>_</w:t>
      </w:r>
      <w:r w:rsidRPr="00FB227C">
        <w:rPr>
          <w:highlight w:val="lightGray"/>
        </w:rPr>
        <w:t>__</w:t>
      </w:r>
      <w:r w:rsidRPr="00FB227C">
        <w:t>I      0=Non, 1=0ui</w:t>
      </w:r>
    </w:p>
    <w:p w14:paraId="7B892DEE" w14:textId="77777777" w:rsidR="00B1428A" w:rsidRPr="00FB227C" w:rsidRDefault="00B1428A" w:rsidP="008A4946">
      <w:pPr>
        <w:rPr>
          <w:szCs w:val="20"/>
        </w:rPr>
      </w:pPr>
    </w:p>
    <w:p w14:paraId="493C7BBE" w14:textId="203936C6" w:rsidR="008A4946" w:rsidRPr="00FB227C" w:rsidRDefault="008A4946" w:rsidP="008A4946">
      <w:r w:rsidRPr="00FB227C">
        <w:rPr>
          <w:szCs w:val="20"/>
        </w:rPr>
        <w:t xml:space="preserve">Les travailleurs ponctuels sont-ils les mêmes d’une année sur l’autre ? </w:t>
      </w:r>
      <w:r w:rsidRPr="00FB227C">
        <w:t>I</w:t>
      </w:r>
      <w:r w:rsidR="0042714A" w:rsidRPr="00FB227C">
        <w:rPr>
          <w:highlight w:val="lightGray"/>
        </w:rPr>
        <w:t>__</w:t>
      </w:r>
      <w:r w:rsidRPr="00FB227C">
        <w:rPr>
          <w:highlight w:val="lightGray"/>
        </w:rPr>
        <w:t>__</w:t>
      </w:r>
      <w:r w:rsidRPr="00FB227C">
        <w:t>I      0=Non, 1=0ui</w:t>
      </w:r>
    </w:p>
    <w:p w14:paraId="1355F2A9" w14:textId="1EBF2ACE" w:rsidR="00D0433A" w:rsidRPr="00FB227C" w:rsidRDefault="00D0433A" w:rsidP="008A4946"/>
    <w:p w14:paraId="26D9DF2E" w14:textId="64484FE0" w:rsidR="00D0433A" w:rsidRPr="00FB227C" w:rsidRDefault="00D0433A" w:rsidP="008A4946">
      <w:r w:rsidRPr="00FB227C">
        <w:t>Est-ce que la disponibilité de la main d’œuvre ponctuelle est variable selon le moment de l’année ? I</w:t>
      </w:r>
      <w:r w:rsidR="0042714A" w:rsidRPr="00FB227C">
        <w:rPr>
          <w:highlight w:val="lightGray"/>
        </w:rPr>
        <w:t>__</w:t>
      </w:r>
      <w:r w:rsidRPr="00FB227C">
        <w:rPr>
          <w:highlight w:val="lightGray"/>
        </w:rPr>
        <w:t>__</w:t>
      </w:r>
      <w:r w:rsidRPr="00FB227C">
        <w:t>I      0=Non, 1=0ui</w:t>
      </w:r>
    </w:p>
    <w:p w14:paraId="60405158" w14:textId="3C955E09" w:rsidR="00D0433A" w:rsidRPr="00FB227C" w:rsidRDefault="00D0433A" w:rsidP="008A4946"/>
    <w:p w14:paraId="57DAE1A0" w14:textId="01084EC8" w:rsidR="001D1F2C" w:rsidRDefault="0042714A" w:rsidP="008A4946">
      <w:r w:rsidRPr="00FB227C">
        <w:t>Si oui, quels mois la main d’œuvre est-elle moins disponible ?  I</w:t>
      </w:r>
      <w:r w:rsidRPr="00FB227C">
        <w:rPr>
          <w:highlight w:val="lightGray"/>
        </w:rPr>
        <w:t>__________________________</w:t>
      </w:r>
      <w:r w:rsidRPr="00FB227C">
        <w:t xml:space="preserve">I   </w:t>
      </w:r>
      <w:proofErr w:type="gramStart"/>
      <w:r w:rsidRPr="00FB227C">
        <w:t xml:space="preserve">   (</w:t>
      </w:r>
      <w:proofErr w:type="gramEnd"/>
      <w:r w:rsidRPr="00FB227C">
        <w:t>saisir les numéros de mois)</w:t>
      </w:r>
    </w:p>
    <w:p w14:paraId="36C310AB" w14:textId="169D3348" w:rsidR="007C307A" w:rsidRDefault="007C307A" w:rsidP="008A4946"/>
    <w:p w14:paraId="27C51BDD" w14:textId="77777777" w:rsidR="007C307A" w:rsidRPr="00FB227C" w:rsidRDefault="007C307A" w:rsidP="008A4946"/>
    <w:p w14:paraId="65A18ABC" w14:textId="39BB2CDF" w:rsidR="00914884" w:rsidRPr="00FB227C" w:rsidRDefault="00914884" w:rsidP="008A4946"/>
    <w:p w14:paraId="34EDC8D3" w14:textId="2B3F0E03" w:rsidR="00914884" w:rsidRPr="006570BA" w:rsidRDefault="00FB227C" w:rsidP="00914884">
      <w:pPr>
        <w:rPr>
          <w:b/>
          <w:bCs/>
        </w:rPr>
      </w:pPr>
      <w:r>
        <w:rPr>
          <w:b/>
          <w:bCs/>
        </w:rPr>
        <w:t xml:space="preserve">E.3.3. </w:t>
      </w:r>
      <w:r w:rsidR="00914884" w:rsidRPr="006570BA">
        <w:rPr>
          <w:b/>
          <w:bCs/>
        </w:rPr>
        <w:t>Evolution utilisa</w:t>
      </w:r>
      <w:r w:rsidR="00914884">
        <w:rPr>
          <w:b/>
          <w:bCs/>
        </w:rPr>
        <w:t>tion de la main d’œuvre ponctuelle</w:t>
      </w:r>
    </w:p>
    <w:p w14:paraId="61FB4A69" w14:textId="77777777" w:rsidR="007C307A" w:rsidRDefault="007C307A" w:rsidP="00914884"/>
    <w:p w14:paraId="213E073E" w14:textId="051DC42B" w:rsidR="00914884" w:rsidRDefault="00914884" w:rsidP="00914884">
      <w:r w:rsidRPr="006570BA">
        <w:t xml:space="preserve">Avez-vous régulièrement utilisé de la main d’œuvre </w:t>
      </w:r>
      <w:r>
        <w:t>ponctuelle</w:t>
      </w:r>
      <w:r w:rsidRPr="006570BA">
        <w:t xml:space="preserve"> </w:t>
      </w:r>
      <w:r>
        <w:t>au cours de c</w:t>
      </w:r>
      <w:r w:rsidRPr="006570BA">
        <w:t>es 5 dernières années</w:t>
      </w:r>
      <w:r>
        <w:t xml:space="preserve"> </w:t>
      </w:r>
      <w:r w:rsidRPr="006570BA">
        <w:t>?</w:t>
      </w:r>
      <w:r>
        <w:t xml:space="preserve">  I</w:t>
      </w:r>
      <w:r w:rsidRPr="00330715">
        <w:rPr>
          <w:highlight w:val="lightGray"/>
        </w:rPr>
        <w:t>____</w:t>
      </w:r>
      <w:proofErr w:type="gramStart"/>
      <w:r>
        <w:t xml:space="preserve">I </w:t>
      </w:r>
      <w:r w:rsidRPr="006570BA">
        <w:t xml:space="preserve"> 1</w:t>
      </w:r>
      <w:proofErr w:type="gramEnd"/>
      <w:r>
        <w:t>=De</w:t>
      </w:r>
      <w:r w:rsidRPr="006570BA">
        <w:t xml:space="preserve"> plus en plus</w:t>
      </w:r>
      <w:r>
        <w:t xml:space="preserve"> ; </w:t>
      </w:r>
      <w:r w:rsidRPr="006570BA">
        <w:t>2</w:t>
      </w:r>
      <w:r>
        <w:t>=De </w:t>
      </w:r>
      <w:r w:rsidRPr="006570BA">
        <w:t>moins en moins</w:t>
      </w:r>
      <w:r>
        <w:t xml:space="preserve"> ; </w:t>
      </w:r>
      <w:r w:rsidRPr="006570BA">
        <w:t>3</w:t>
      </w:r>
      <w:r>
        <w:t>=J</w:t>
      </w:r>
      <w:r w:rsidRPr="006570BA">
        <w:t>amais</w:t>
      </w:r>
      <w:r>
        <w:t xml:space="preserve"> ; 4=Toujours pareil </w:t>
      </w:r>
    </w:p>
    <w:p w14:paraId="63A89F07" w14:textId="77777777" w:rsidR="00914884" w:rsidRPr="006570BA" w:rsidRDefault="00914884" w:rsidP="00914884">
      <w:r>
        <w:t>(</w:t>
      </w:r>
      <w:r>
        <w:sym w:font="Wingdings" w:char="F0E8"/>
      </w:r>
      <w:r>
        <w:t>selon réponse remplir ci-dessous)</w:t>
      </w:r>
    </w:p>
    <w:p w14:paraId="56E9B0A6" w14:textId="6FD0995C" w:rsidR="00914884" w:rsidRPr="0043345B" w:rsidRDefault="00914884" w:rsidP="00914884">
      <w:pPr>
        <w:spacing w:before="120" w:after="120"/>
      </w:pPr>
      <w:r w:rsidRPr="0043345B">
        <w:rPr>
          <w:b/>
        </w:rPr>
        <w:t>Si 1,</w:t>
      </w:r>
      <w:r>
        <w:t xml:space="preserve"> pourquoi ?    </w:t>
      </w:r>
      <w:r w:rsidRPr="0043345B">
        <w:t>I</w:t>
      </w:r>
      <w:r w:rsidRPr="0043345B">
        <w:rPr>
          <w:highlight w:val="lightGray"/>
        </w:rPr>
        <w:t>_____</w:t>
      </w:r>
      <w:r w:rsidRPr="0043345B">
        <w:t>I</w:t>
      </w:r>
      <w:r>
        <w:t xml:space="preserve">    </w:t>
      </w:r>
      <w:proofErr w:type="gramStart"/>
      <w:r>
        <w:t xml:space="preserve"> </w:t>
      </w:r>
      <w:r w:rsidRPr="0043345B">
        <w:t xml:space="preserve"> </w:t>
      </w:r>
      <w:r>
        <w:t xml:space="preserve"> </w:t>
      </w:r>
      <w:r w:rsidRPr="0043345B">
        <w:rPr>
          <w:sz w:val="18"/>
          <w:szCs w:val="18"/>
        </w:rPr>
        <w:t>(</w:t>
      </w:r>
      <w:proofErr w:type="gramEnd"/>
      <w:r w:rsidRPr="0043345B">
        <w:rPr>
          <w:sz w:val="18"/>
          <w:szCs w:val="18"/>
        </w:rPr>
        <w:t xml:space="preserve">1=Manque de </w:t>
      </w:r>
      <w:r>
        <w:rPr>
          <w:sz w:val="18"/>
          <w:szCs w:val="18"/>
        </w:rPr>
        <w:t>main d’</w:t>
      </w:r>
      <w:r w:rsidR="002E079C">
        <w:rPr>
          <w:sz w:val="18"/>
          <w:szCs w:val="18"/>
        </w:rPr>
        <w:t>œuvre</w:t>
      </w:r>
      <w:r w:rsidRPr="0043345B">
        <w:rPr>
          <w:sz w:val="18"/>
          <w:szCs w:val="18"/>
        </w:rPr>
        <w:t> ; 2=Augmentation des revenus ; 3= Augmentation des surfaces </w:t>
      </w:r>
      <w:r w:rsidR="00B40E33" w:rsidRPr="0043345B">
        <w:rPr>
          <w:sz w:val="18"/>
          <w:szCs w:val="18"/>
        </w:rPr>
        <w:t>; 4=</w:t>
      </w:r>
      <w:r w:rsidR="00B40E33">
        <w:rPr>
          <w:sz w:val="18"/>
          <w:szCs w:val="18"/>
        </w:rPr>
        <w:t xml:space="preserve"> Changement de pratiques ;</w:t>
      </w:r>
      <w:r w:rsidR="00B40E33" w:rsidRPr="0043345B">
        <w:rPr>
          <w:sz w:val="18"/>
          <w:szCs w:val="18"/>
        </w:rPr>
        <w:t xml:space="preserve"> </w:t>
      </w:r>
      <w:r w:rsidR="00B40E33">
        <w:rPr>
          <w:sz w:val="18"/>
          <w:szCs w:val="18"/>
        </w:rPr>
        <w:t>5</w:t>
      </w:r>
      <w:r w:rsidRPr="0043345B">
        <w:rPr>
          <w:sz w:val="18"/>
          <w:szCs w:val="18"/>
        </w:rPr>
        <w:t>=Autre)</w:t>
      </w:r>
    </w:p>
    <w:p w14:paraId="52F7157E" w14:textId="0DDD9F01" w:rsidR="00657F5C" w:rsidRDefault="00914884" w:rsidP="001E2E14">
      <w:pPr>
        <w:spacing w:before="120" w:after="120"/>
        <w:rPr>
          <w:sz w:val="18"/>
          <w:szCs w:val="18"/>
        </w:rPr>
      </w:pPr>
      <w:r w:rsidRPr="0043345B">
        <w:rPr>
          <w:b/>
        </w:rPr>
        <w:t>Si 2 et 3</w:t>
      </w:r>
      <w:r>
        <w:t>,</w:t>
      </w:r>
      <w:r w:rsidRPr="0043345B">
        <w:t xml:space="preserve"> pourquoi ?</w:t>
      </w:r>
      <w:r>
        <w:t xml:space="preserve">   </w:t>
      </w:r>
      <w:r w:rsidRPr="0043345B">
        <w:t>I</w:t>
      </w:r>
      <w:r w:rsidRPr="0043345B">
        <w:rPr>
          <w:highlight w:val="lightGray"/>
        </w:rPr>
        <w:t>______</w:t>
      </w:r>
      <w:r w:rsidRPr="0043345B">
        <w:t xml:space="preserve">I </w:t>
      </w:r>
      <w:r>
        <w:tab/>
      </w:r>
      <w:r w:rsidRPr="0043345B">
        <w:rPr>
          <w:sz w:val="18"/>
          <w:szCs w:val="18"/>
        </w:rPr>
        <w:t>(1=Main d’œuvre disponible suffisante ; 2=</w:t>
      </w:r>
      <w:r w:rsidR="00B40E33">
        <w:rPr>
          <w:sz w:val="18"/>
          <w:szCs w:val="18"/>
        </w:rPr>
        <w:t>B</w:t>
      </w:r>
      <w:r w:rsidRPr="0043345B">
        <w:rPr>
          <w:sz w:val="18"/>
          <w:szCs w:val="18"/>
        </w:rPr>
        <w:t>aisse des revenus ; 3=</w:t>
      </w:r>
      <w:r w:rsidR="00B40E33">
        <w:rPr>
          <w:sz w:val="18"/>
          <w:szCs w:val="18"/>
        </w:rPr>
        <w:t>M</w:t>
      </w:r>
      <w:r w:rsidRPr="0043345B">
        <w:rPr>
          <w:sz w:val="18"/>
          <w:szCs w:val="18"/>
        </w:rPr>
        <w:t>écanisation et herbicides ; 4=</w:t>
      </w:r>
      <w:r w:rsidR="00B40E33">
        <w:rPr>
          <w:sz w:val="18"/>
          <w:szCs w:val="18"/>
        </w:rPr>
        <w:t>O</w:t>
      </w:r>
      <w:r w:rsidRPr="0043345B">
        <w:rPr>
          <w:sz w:val="18"/>
          <w:szCs w:val="18"/>
        </w:rPr>
        <w:t>ffre inexistante</w:t>
      </w:r>
      <w:r w:rsidR="00B40E33">
        <w:rPr>
          <w:sz w:val="18"/>
          <w:szCs w:val="18"/>
        </w:rPr>
        <w:t> ; 5= Changement de pratiques ; 6= Autre</w:t>
      </w:r>
      <w:r w:rsidRPr="0043345B">
        <w:rPr>
          <w:sz w:val="18"/>
          <w:szCs w:val="18"/>
        </w:rPr>
        <w:t>)</w:t>
      </w:r>
    </w:p>
    <w:p w14:paraId="4AFAE86E" w14:textId="77777777" w:rsidR="00FB227C" w:rsidRDefault="00FB227C" w:rsidP="001E2E14">
      <w:pPr>
        <w:spacing w:before="120" w:after="120"/>
        <w:rPr>
          <w:b/>
          <w:szCs w:val="20"/>
          <w:highlight w:val="yellow"/>
        </w:rPr>
      </w:pPr>
    </w:p>
    <w:p w14:paraId="0A828DCB" w14:textId="644F8D9E" w:rsidR="00657F5C" w:rsidRPr="00115B78" w:rsidRDefault="00FB227C" w:rsidP="001E2E14">
      <w:pPr>
        <w:spacing w:before="120" w:after="120"/>
        <w:rPr>
          <w:b/>
          <w:szCs w:val="20"/>
        </w:rPr>
      </w:pPr>
      <w:r w:rsidRPr="007C307A">
        <w:rPr>
          <w:b/>
          <w:szCs w:val="20"/>
        </w:rPr>
        <w:t>E4) BESOINS EN TRAVAIL SPECIFIQUE A L’AGROECOLOGIE</w:t>
      </w:r>
    </w:p>
    <w:p w14:paraId="00561F58" w14:textId="3FA5B9FA" w:rsidR="00657F5C" w:rsidRDefault="00657F5C" w:rsidP="001E2E14">
      <w:pPr>
        <w:spacing w:before="120" w:after="120"/>
        <w:rPr>
          <w:szCs w:val="20"/>
        </w:rPr>
      </w:pPr>
      <w:r w:rsidRPr="00115B78">
        <w:rPr>
          <w:szCs w:val="20"/>
        </w:rPr>
        <w:t>Quelles sont les tâches qui selon vous demandent plus de travail que le conventionnel ?</w:t>
      </w:r>
      <w:r w:rsidR="00115B78">
        <w:rPr>
          <w:szCs w:val="20"/>
        </w:rPr>
        <w:t xml:space="preserve"> ……………………………………………………….</w:t>
      </w:r>
    </w:p>
    <w:p w14:paraId="3B8F468D" w14:textId="6AD1DDFF" w:rsidR="00657F5C" w:rsidRDefault="007C307A" w:rsidP="001E2E14">
      <w:pPr>
        <w:spacing w:before="120" w:after="120"/>
        <w:rPr>
          <w:szCs w:val="20"/>
        </w:rPr>
      </w:pPr>
      <w:r>
        <w:rPr>
          <w:szCs w:val="20"/>
        </w:rPr>
        <w:t xml:space="preserve">Comment est pris en charge </w:t>
      </w:r>
      <w:r w:rsidR="00657F5C" w:rsidRPr="00115B78">
        <w:rPr>
          <w:szCs w:val="20"/>
        </w:rPr>
        <w:t>ce travail supplémentaire ?</w:t>
      </w:r>
      <w:r>
        <w:rPr>
          <w:szCs w:val="20"/>
        </w:rPr>
        <w:t xml:space="preserve"> </w:t>
      </w:r>
      <w:r>
        <w:t>I</w:t>
      </w:r>
      <w:r w:rsidRPr="00330715">
        <w:rPr>
          <w:highlight w:val="lightGray"/>
        </w:rPr>
        <w:t>____</w:t>
      </w:r>
      <w:r>
        <w:t xml:space="preserve">I </w:t>
      </w:r>
      <w:r w:rsidRPr="006570BA">
        <w:t xml:space="preserve"> </w:t>
      </w:r>
      <w:r w:rsidR="00657F5C" w:rsidRPr="00115B78">
        <w:rPr>
          <w:szCs w:val="20"/>
        </w:rPr>
        <w:t xml:space="preserve"> </w:t>
      </w:r>
      <w:r>
        <w:rPr>
          <w:szCs w:val="20"/>
        </w:rPr>
        <w:t xml:space="preserve">1=plus de </w:t>
      </w:r>
      <w:r w:rsidR="00657F5C" w:rsidRPr="00115B78">
        <w:rPr>
          <w:szCs w:val="20"/>
        </w:rPr>
        <w:t xml:space="preserve">travail familiale, </w:t>
      </w:r>
      <w:r>
        <w:rPr>
          <w:szCs w:val="20"/>
        </w:rPr>
        <w:t>2=</w:t>
      </w:r>
      <w:r w:rsidR="00657F5C" w:rsidRPr="00115B78">
        <w:rPr>
          <w:szCs w:val="20"/>
        </w:rPr>
        <w:t xml:space="preserve">salarié, </w:t>
      </w:r>
      <w:r>
        <w:rPr>
          <w:szCs w:val="20"/>
        </w:rPr>
        <w:t>3= recours aux journaliers, 4= autre, précisez…………………………</w:t>
      </w:r>
      <w:proofErr w:type="gramStart"/>
      <w:r>
        <w:rPr>
          <w:szCs w:val="20"/>
        </w:rPr>
        <w:t>…….</w:t>
      </w:r>
      <w:proofErr w:type="gramEnd"/>
      <w:r>
        <w:rPr>
          <w:szCs w:val="20"/>
        </w:rPr>
        <w:t>.</w:t>
      </w:r>
    </w:p>
    <w:p w14:paraId="5257CA70" w14:textId="0AFE1843" w:rsidR="00657F5C" w:rsidRDefault="00657F5C" w:rsidP="001E2E14">
      <w:pPr>
        <w:spacing w:before="120" w:after="120"/>
        <w:rPr>
          <w:szCs w:val="20"/>
        </w:rPr>
      </w:pPr>
      <w:r w:rsidRPr="00115B78">
        <w:rPr>
          <w:szCs w:val="20"/>
        </w:rPr>
        <w:t>Quelles sont les tâches qui selon vous demandent moins de travail que le conventionnel ?</w:t>
      </w:r>
      <w:r w:rsidR="007C307A" w:rsidRPr="007C307A">
        <w:rPr>
          <w:szCs w:val="20"/>
        </w:rPr>
        <w:t xml:space="preserve"> </w:t>
      </w:r>
      <w:r w:rsidR="007C307A">
        <w:rPr>
          <w:szCs w:val="20"/>
        </w:rPr>
        <w:t>……………………………………………………….</w:t>
      </w:r>
    </w:p>
    <w:p w14:paraId="5F3A71C1" w14:textId="43C3AA0D" w:rsidR="00794222" w:rsidRDefault="00794222" w:rsidP="0051466B">
      <w:pPr>
        <w:rPr>
          <w:b/>
        </w:rPr>
      </w:pPr>
    </w:p>
    <w:p w14:paraId="47F1E56B" w14:textId="77777777" w:rsidR="00794222" w:rsidRDefault="00794222" w:rsidP="0051466B">
      <w:pPr>
        <w:rPr>
          <w:b/>
        </w:rPr>
      </w:pPr>
    </w:p>
    <w:tbl>
      <w:tblPr>
        <w:tblStyle w:val="Grilledutableau"/>
        <w:tblW w:w="0" w:type="auto"/>
        <w:tblLook w:val="04A0" w:firstRow="1" w:lastRow="0" w:firstColumn="1" w:lastColumn="0" w:noHBand="0" w:noVBand="1"/>
      </w:tblPr>
      <w:tblGrid>
        <w:gridCol w:w="15441"/>
      </w:tblGrid>
      <w:tr w:rsidR="00A61694" w14:paraId="6B07C627" w14:textId="77777777" w:rsidTr="00A61694">
        <w:tc>
          <w:tcPr>
            <w:tcW w:w="15441" w:type="dxa"/>
          </w:tcPr>
          <w:p w14:paraId="3FCB083C" w14:textId="4C81470B" w:rsidR="00A61694" w:rsidRDefault="00A61694" w:rsidP="00A61694">
            <w:pPr>
              <w:pStyle w:val="Titre1"/>
              <w:outlineLvl w:val="0"/>
            </w:pPr>
            <w:bookmarkStart w:id="29" w:name="_Toc22894255"/>
            <w:r w:rsidRPr="00A61694">
              <w:rPr>
                <w:highlight w:val="lightGray"/>
              </w:rPr>
              <w:t>MODULE VALEUR AJOUTEE AGRICOLE</w:t>
            </w:r>
            <w:bookmarkEnd w:id="29"/>
          </w:p>
        </w:tc>
      </w:tr>
    </w:tbl>
    <w:p w14:paraId="7A32166A" w14:textId="494D25B3" w:rsidR="0051466B" w:rsidRDefault="0051466B" w:rsidP="0051466B"/>
    <w:p w14:paraId="5F4E631C" w14:textId="1DEAAB39" w:rsidR="00765114" w:rsidRDefault="00765114" w:rsidP="00765114">
      <w:pPr>
        <w:pStyle w:val="Titre2"/>
      </w:pPr>
      <w:bookmarkStart w:id="30" w:name="_Toc22894256"/>
      <w:r>
        <w:t>F1) Evolution revenus</w:t>
      </w:r>
      <w:bookmarkEnd w:id="30"/>
    </w:p>
    <w:p w14:paraId="5D3D221B" w14:textId="77777777" w:rsidR="00765114" w:rsidRDefault="00765114" w:rsidP="00765114"/>
    <w:p w14:paraId="0D524618" w14:textId="77777777" w:rsidR="00765114" w:rsidRDefault="00765114" w:rsidP="00765114">
      <w:r w:rsidRPr="00094055">
        <w:rPr>
          <w:b/>
        </w:rPr>
        <w:t xml:space="preserve">Au cours des </w:t>
      </w:r>
      <w:r>
        <w:rPr>
          <w:b/>
        </w:rPr>
        <w:t xml:space="preserve">5 dernières années, comment a évolué le revenu de votre </w:t>
      </w:r>
      <w:r w:rsidRPr="00765114">
        <w:rPr>
          <w:b/>
          <w:u w:val="single"/>
        </w:rPr>
        <w:t>exploitation agricole</w:t>
      </w:r>
      <w:r>
        <w:rPr>
          <w:b/>
        </w:rPr>
        <w:t xml:space="preserve"> ?</w:t>
      </w:r>
      <w:r>
        <w:t xml:space="preserve">  I</w:t>
      </w:r>
      <w:r w:rsidRPr="00330715">
        <w:rPr>
          <w:highlight w:val="lightGray"/>
        </w:rPr>
        <w:t>____</w:t>
      </w:r>
      <w:proofErr w:type="gramStart"/>
      <w:r>
        <w:t xml:space="preserve">I </w:t>
      </w:r>
      <w:r w:rsidRPr="006570BA">
        <w:t xml:space="preserve"> 1</w:t>
      </w:r>
      <w:proofErr w:type="gramEnd"/>
      <w:r>
        <w:t xml:space="preserve">=Augmentation ; </w:t>
      </w:r>
      <w:r w:rsidRPr="006570BA">
        <w:t>2</w:t>
      </w:r>
      <w:r>
        <w:t xml:space="preserve">=Diminution ; </w:t>
      </w:r>
      <w:r w:rsidRPr="006570BA">
        <w:t>3</w:t>
      </w:r>
      <w:r>
        <w:t xml:space="preserve">= Toujours pareil </w:t>
      </w:r>
    </w:p>
    <w:p w14:paraId="2857C9DB" w14:textId="77777777" w:rsidR="00765114" w:rsidRPr="006570BA" w:rsidRDefault="00765114" w:rsidP="00765114">
      <w:r>
        <w:t>(</w:t>
      </w:r>
      <w:r>
        <w:sym w:font="Wingdings" w:char="F0E8"/>
      </w:r>
      <w:r>
        <w:t>selon réponse remplir ci-dessous)</w:t>
      </w:r>
    </w:p>
    <w:p w14:paraId="4AE7A6CE" w14:textId="77777777" w:rsidR="00765114" w:rsidRPr="0043345B" w:rsidRDefault="00765114" w:rsidP="00765114">
      <w:pPr>
        <w:spacing w:before="120" w:after="120"/>
      </w:pPr>
      <w:r w:rsidRPr="0043345B">
        <w:rPr>
          <w:b/>
        </w:rPr>
        <w:t>Si 1,</w:t>
      </w:r>
      <w:r>
        <w:t xml:space="preserve"> pourquoi ?    </w:t>
      </w:r>
      <w:r w:rsidRPr="0043345B">
        <w:t>I</w:t>
      </w:r>
      <w:r w:rsidRPr="0043345B">
        <w:rPr>
          <w:highlight w:val="lightGray"/>
        </w:rPr>
        <w:t>_____</w:t>
      </w:r>
      <w:r w:rsidRPr="0043345B">
        <w:t>I</w:t>
      </w:r>
      <w:r>
        <w:t xml:space="preserve">    </w:t>
      </w:r>
      <w:proofErr w:type="gramStart"/>
      <w:r>
        <w:t xml:space="preserve"> </w:t>
      </w:r>
      <w:r w:rsidRPr="0043345B">
        <w:t xml:space="preserve"> </w:t>
      </w:r>
      <w:r>
        <w:t xml:space="preserve"> </w:t>
      </w:r>
      <w:r w:rsidRPr="0043345B">
        <w:rPr>
          <w:sz w:val="18"/>
          <w:szCs w:val="18"/>
        </w:rPr>
        <w:t>(</w:t>
      </w:r>
      <w:proofErr w:type="gramEnd"/>
      <w:r w:rsidRPr="0043345B">
        <w:rPr>
          <w:sz w:val="18"/>
          <w:szCs w:val="18"/>
        </w:rPr>
        <w:t>1=</w:t>
      </w:r>
      <w:r>
        <w:rPr>
          <w:sz w:val="18"/>
          <w:szCs w:val="18"/>
        </w:rPr>
        <w:t>Meilleurs rendements</w:t>
      </w:r>
      <w:r w:rsidRPr="0043345B">
        <w:rPr>
          <w:sz w:val="18"/>
          <w:szCs w:val="18"/>
        </w:rPr>
        <w:t> ; 2=</w:t>
      </w:r>
      <w:r>
        <w:rPr>
          <w:sz w:val="18"/>
          <w:szCs w:val="18"/>
        </w:rPr>
        <w:t>Meilleurs ventes</w:t>
      </w:r>
      <w:r w:rsidRPr="0043345B">
        <w:rPr>
          <w:sz w:val="18"/>
          <w:szCs w:val="18"/>
        </w:rPr>
        <w:t> ; 3= Augmentation des surfaces ; 4=</w:t>
      </w:r>
      <w:r>
        <w:rPr>
          <w:sz w:val="18"/>
          <w:szCs w:val="18"/>
        </w:rPr>
        <w:t xml:space="preserve"> Changement de pratiques ;</w:t>
      </w:r>
      <w:r w:rsidRPr="0043345B">
        <w:rPr>
          <w:sz w:val="18"/>
          <w:szCs w:val="18"/>
        </w:rPr>
        <w:t xml:space="preserve"> </w:t>
      </w:r>
      <w:r>
        <w:rPr>
          <w:sz w:val="18"/>
          <w:szCs w:val="18"/>
        </w:rPr>
        <w:t>5</w:t>
      </w:r>
      <w:r w:rsidRPr="0043345B">
        <w:rPr>
          <w:sz w:val="18"/>
          <w:szCs w:val="18"/>
        </w:rPr>
        <w:t>=</w:t>
      </w:r>
      <w:r>
        <w:rPr>
          <w:sz w:val="18"/>
          <w:szCs w:val="18"/>
        </w:rPr>
        <w:t>Nouvelle activité ; 6=</w:t>
      </w:r>
      <w:r w:rsidRPr="0043345B">
        <w:rPr>
          <w:sz w:val="18"/>
          <w:szCs w:val="18"/>
        </w:rPr>
        <w:t>Autre)</w:t>
      </w:r>
    </w:p>
    <w:p w14:paraId="33F71B48" w14:textId="74F00016" w:rsidR="00765114" w:rsidRDefault="00765114" w:rsidP="00765114">
      <w:pPr>
        <w:spacing w:before="120" w:after="120"/>
        <w:rPr>
          <w:sz w:val="18"/>
          <w:szCs w:val="18"/>
        </w:rPr>
      </w:pPr>
      <w:r>
        <w:rPr>
          <w:b/>
        </w:rPr>
        <w:t>Si 2</w:t>
      </w:r>
      <w:r>
        <w:t>,</w:t>
      </w:r>
      <w:r w:rsidRPr="0043345B">
        <w:t xml:space="preserve"> pourquoi ?</w:t>
      </w:r>
      <w:r>
        <w:t xml:space="preserve">   </w:t>
      </w:r>
      <w:r w:rsidRPr="0043345B">
        <w:t>I</w:t>
      </w:r>
      <w:r w:rsidRPr="0043345B">
        <w:rPr>
          <w:highlight w:val="lightGray"/>
        </w:rPr>
        <w:t>______</w:t>
      </w:r>
      <w:r w:rsidRPr="0043345B">
        <w:t xml:space="preserve">I </w:t>
      </w:r>
      <w:r>
        <w:t xml:space="preserve">  </w:t>
      </w:r>
      <w:proofErr w:type="gramStart"/>
      <w:r>
        <w:t xml:space="preserve">   </w:t>
      </w:r>
      <w:r w:rsidRPr="0043345B">
        <w:rPr>
          <w:sz w:val="18"/>
          <w:szCs w:val="18"/>
        </w:rPr>
        <w:t>(</w:t>
      </w:r>
      <w:proofErr w:type="gramEnd"/>
      <w:r w:rsidRPr="0043345B">
        <w:rPr>
          <w:sz w:val="18"/>
          <w:szCs w:val="18"/>
        </w:rPr>
        <w:t>1=M</w:t>
      </w:r>
      <w:r>
        <w:rPr>
          <w:sz w:val="18"/>
          <w:szCs w:val="18"/>
        </w:rPr>
        <w:t>ain d’œuvre in</w:t>
      </w:r>
      <w:r w:rsidRPr="0043345B">
        <w:rPr>
          <w:sz w:val="18"/>
          <w:szCs w:val="18"/>
        </w:rPr>
        <w:t>suffisante ; 2=</w:t>
      </w:r>
      <w:r>
        <w:rPr>
          <w:sz w:val="18"/>
          <w:szCs w:val="18"/>
        </w:rPr>
        <w:t>Mauvais rendements</w:t>
      </w:r>
      <w:r w:rsidRPr="0043345B">
        <w:rPr>
          <w:sz w:val="18"/>
          <w:szCs w:val="18"/>
        </w:rPr>
        <w:t> ; 3=</w:t>
      </w:r>
      <w:r>
        <w:rPr>
          <w:sz w:val="18"/>
          <w:szCs w:val="18"/>
        </w:rPr>
        <w:t>Mauvais prix ; 4= Changement de pratiques ; 5= Arrêt d’une activité ; 6=Autre</w:t>
      </w:r>
      <w:r w:rsidRPr="0043345B">
        <w:rPr>
          <w:sz w:val="18"/>
          <w:szCs w:val="18"/>
        </w:rPr>
        <w:t>)</w:t>
      </w:r>
    </w:p>
    <w:p w14:paraId="31909A09" w14:textId="77777777" w:rsidR="008A7C43" w:rsidRDefault="008A7C43" w:rsidP="008A7C43">
      <w:pPr>
        <w:rPr>
          <w:b/>
        </w:rPr>
      </w:pPr>
    </w:p>
    <w:p w14:paraId="36403C03" w14:textId="16CE0766" w:rsidR="008A7C43" w:rsidRPr="008A7C43" w:rsidRDefault="00FB227C" w:rsidP="008A7C43">
      <w:pPr>
        <w:rPr>
          <w:b/>
        </w:rPr>
      </w:pPr>
      <w:r>
        <w:rPr>
          <w:b/>
        </w:rPr>
        <w:t xml:space="preserve">Comment les prix des productions varient d’une année sur l’autre ? </w:t>
      </w:r>
      <w:r>
        <w:t>I</w:t>
      </w:r>
      <w:r w:rsidRPr="00330715">
        <w:rPr>
          <w:highlight w:val="lightGray"/>
        </w:rPr>
        <w:t>____</w:t>
      </w:r>
      <w:proofErr w:type="gramStart"/>
      <w:r>
        <w:t xml:space="preserve">I </w:t>
      </w:r>
      <w:r w:rsidRPr="006570BA">
        <w:t xml:space="preserve"> 1</w:t>
      </w:r>
      <w:proofErr w:type="gramEnd"/>
      <w:r>
        <w:t>=pas du tout, 2=un peu (moins de 25% de variation), 3=entre 25 et 50% de variation, 4=plus de 50% de variation</w:t>
      </w:r>
    </w:p>
    <w:p w14:paraId="09BB44EB" w14:textId="20D54328" w:rsidR="00765114" w:rsidRDefault="00765114" w:rsidP="0051466B"/>
    <w:p w14:paraId="711A3153" w14:textId="7EC2A851" w:rsidR="00A571D0" w:rsidRDefault="00765114" w:rsidP="003827DF">
      <w:pPr>
        <w:pStyle w:val="Titre2"/>
      </w:pPr>
      <w:bookmarkStart w:id="31" w:name="_Toc22894257"/>
      <w:r>
        <w:t>F2</w:t>
      </w:r>
      <w:r w:rsidR="003827DF">
        <w:t xml:space="preserve">) </w:t>
      </w:r>
      <w:r w:rsidR="00A571D0" w:rsidRPr="00A571D0">
        <w:t>PRODUCTION VEGETALE</w:t>
      </w:r>
      <w:bookmarkEnd w:id="31"/>
    </w:p>
    <w:p w14:paraId="160503DE" w14:textId="77777777" w:rsidR="002D6540" w:rsidRPr="002D6540" w:rsidRDefault="002D6540" w:rsidP="002D6540"/>
    <w:p w14:paraId="7405E389" w14:textId="50E71B36" w:rsidR="002D6540" w:rsidRPr="002D6540" w:rsidRDefault="00377A08" w:rsidP="00913645">
      <w:pPr>
        <w:pStyle w:val="Style1"/>
      </w:pPr>
      <w:r>
        <w:t>F</w:t>
      </w:r>
      <w:r w:rsidR="003827DF">
        <w:t>.</w:t>
      </w:r>
      <w:r w:rsidR="00765114">
        <w:t>2</w:t>
      </w:r>
      <w:r w:rsidR="003827DF">
        <w:t>.1.</w:t>
      </w:r>
      <w:r>
        <w:t xml:space="preserve"> </w:t>
      </w:r>
      <w:r w:rsidRPr="002E5E38">
        <w:t xml:space="preserve">Commercialisation </w:t>
      </w:r>
      <w:r w:rsidR="00FF091F">
        <w:t>des produits du maraîchage</w:t>
      </w:r>
      <w:r w:rsidR="00FF750D">
        <w:t xml:space="preserve"> en 2019</w:t>
      </w:r>
    </w:p>
    <w:tbl>
      <w:tblPr>
        <w:tblW w:w="12181" w:type="dxa"/>
        <w:tblInd w:w="10" w:type="dxa"/>
        <w:tblLayout w:type="fixed"/>
        <w:tblCellMar>
          <w:left w:w="0" w:type="dxa"/>
          <w:right w:w="0" w:type="dxa"/>
        </w:tblCellMar>
        <w:tblLook w:val="0000" w:firstRow="0" w:lastRow="0" w:firstColumn="0" w:lastColumn="0" w:noHBand="0" w:noVBand="0"/>
      </w:tblPr>
      <w:tblGrid>
        <w:gridCol w:w="2370"/>
        <w:gridCol w:w="1450"/>
        <w:gridCol w:w="1250"/>
        <w:gridCol w:w="1606"/>
        <w:gridCol w:w="2320"/>
        <w:gridCol w:w="1428"/>
        <w:gridCol w:w="1757"/>
      </w:tblGrid>
      <w:tr w:rsidR="008A7C43" w:rsidRPr="002E5E38" w14:paraId="2112B5A1" w14:textId="77777777" w:rsidTr="008A7C43">
        <w:trPr>
          <w:trHeight w:val="173"/>
        </w:trPr>
        <w:tc>
          <w:tcPr>
            <w:tcW w:w="2370" w:type="dxa"/>
            <w:tcBorders>
              <w:top w:val="single" w:sz="4" w:space="0" w:color="auto"/>
              <w:left w:val="single" w:sz="4" w:space="0" w:color="auto"/>
              <w:right w:val="single" w:sz="4" w:space="0" w:color="auto"/>
            </w:tcBorders>
            <w:noWrap/>
            <w:vAlign w:val="center"/>
          </w:tcPr>
          <w:p w14:paraId="68B4FDCD" w14:textId="7F4E2AE2" w:rsidR="008A7C43" w:rsidRPr="00F70387" w:rsidRDefault="008A7C43" w:rsidP="00F70387">
            <w:pPr>
              <w:pStyle w:val="Tableau10carCENTRE"/>
            </w:pPr>
            <w:r>
              <w:t xml:space="preserve">Produit </w:t>
            </w:r>
          </w:p>
        </w:tc>
        <w:tc>
          <w:tcPr>
            <w:tcW w:w="1450" w:type="dxa"/>
            <w:tcBorders>
              <w:top w:val="single" w:sz="4" w:space="0" w:color="auto"/>
              <w:left w:val="single" w:sz="4" w:space="0" w:color="auto"/>
              <w:right w:val="single" w:sz="4" w:space="0" w:color="auto"/>
            </w:tcBorders>
            <w:noWrap/>
            <w:vAlign w:val="center"/>
          </w:tcPr>
          <w:p w14:paraId="19B2E8A0" w14:textId="77777777" w:rsidR="008A7C43" w:rsidRPr="002E5E38" w:rsidRDefault="008A7C43" w:rsidP="00102A9A">
            <w:pPr>
              <w:pStyle w:val="Tableau10carCENTRE"/>
            </w:pPr>
            <w:r w:rsidRPr="002E5E38">
              <w:t>Quantités</w:t>
            </w:r>
          </w:p>
        </w:tc>
        <w:tc>
          <w:tcPr>
            <w:tcW w:w="1250" w:type="dxa"/>
            <w:tcBorders>
              <w:top w:val="single" w:sz="4" w:space="0" w:color="auto"/>
              <w:left w:val="nil"/>
              <w:right w:val="single" w:sz="4" w:space="0" w:color="auto"/>
            </w:tcBorders>
            <w:noWrap/>
            <w:vAlign w:val="center"/>
          </w:tcPr>
          <w:p w14:paraId="7F930243" w14:textId="77777777" w:rsidR="008A7C43" w:rsidRPr="002E5E38" w:rsidRDefault="008A7C43" w:rsidP="00102A9A">
            <w:pPr>
              <w:pStyle w:val="Tableau10carCENTRE"/>
            </w:pPr>
            <w:r w:rsidRPr="002E5E38">
              <w:t>Unités</w:t>
            </w:r>
          </w:p>
        </w:tc>
        <w:tc>
          <w:tcPr>
            <w:tcW w:w="1606" w:type="dxa"/>
            <w:tcBorders>
              <w:top w:val="single" w:sz="4" w:space="0" w:color="auto"/>
              <w:left w:val="single" w:sz="4" w:space="0" w:color="auto"/>
              <w:right w:val="single" w:sz="4" w:space="0" w:color="auto"/>
            </w:tcBorders>
            <w:vAlign w:val="center"/>
          </w:tcPr>
          <w:p w14:paraId="1B826310" w14:textId="77777777" w:rsidR="008A7C43" w:rsidRDefault="008A7C43" w:rsidP="00102A9A">
            <w:pPr>
              <w:pStyle w:val="Tableau10carCENTRE"/>
            </w:pPr>
            <w:r w:rsidRPr="002E5E38">
              <w:t>P</w:t>
            </w:r>
            <w:r>
              <w:t xml:space="preserve">rix </w:t>
            </w:r>
            <w:r w:rsidRPr="002E5E38">
              <w:t>U</w:t>
            </w:r>
            <w:r>
              <w:t>nitaire</w:t>
            </w:r>
            <w:r w:rsidRPr="002E5E38">
              <w:t xml:space="preserve"> </w:t>
            </w:r>
          </w:p>
          <w:p w14:paraId="45CAB0C3" w14:textId="54AB5F60" w:rsidR="008A7C43" w:rsidRPr="002E5E38" w:rsidRDefault="008A7C43" w:rsidP="00102A9A">
            <w:pPr>
              <w:pStyle w:val="Tableau10carCENTRE"/>
            </w:pPr>
            <w:r w:rsidRPr="002E5E38">
              <w:t>de vente</w:t>
            </w:r>
          </w:p>
        </w:tc>
        <w:tc>
          <w:tcPr>
            <w:tcW w:w="2320" w:type="dxa"/>
            <w:tcBorders>
              <w:top w:val="single" w:sz="4" w:space="0" w:color="auto"/>
              <w:left w:val="single" w:sz="4" w:space="0" w:color="auto"/>
              <w:right w:val="single" w:sz="4" w:space="0" w:color="auto"/>
            </w:tcBorders>
            <w:vAlign w:val="center"/>
          </w:tcPr>
          <w:p w14:paraId="0BEBFC63" w14:textId="2DAC1AD4" w:rsidR="008A7C43" w:rsidRPr="002E5E38" w:rsidRDefault="008A7C43" w:rsidP="00102A9A">
            <w:pPr>
              <w:pStyle w:val="Tableau10carCENTRE"/>
            </w:pPr>
            <w:r>
              <w:t xml:space="preserve">Montant total </w:t>
            </w:r>
            <w:r w:rsidRPr="002E5E38">
              <w:t>vente</w:t>
            </w:r>
            <w:r>
              <w:t xml:space="preserve"> en 2019 en </w:t>
            </w:r>
          </w:p>
        </w:tc>
        <w:tc>
          <w:tcPr>
            <w:tcW w:w="1428" w:type="dxa"/>
            <w:tcBorders>
              <w:top w:val="single" w:sz="4" w:space="0" w:color="auto"/>
              <w:left w:val="nil"/>
              <w:right w:val="single" w:sz="4" w:space="0" w:color="auto"/>
            </w:tcBorders>
          </w:tcPr>
          <w:p w14:paraId="0E1CD673" w14:textId="3B2972DD" w:rsidR="008A7C43" w:rsidRPr="002E5E38" w:rsidRDefault="008A7C43" w:rsidP="00183907">
            <w:pPr>
              <w:pStyle w:val="Tableau10carCENTRE"/>
            </w:pPr>
            <w:r>
              <w:t>Commercialisation par un réseau spécifique</w:t>
            </w:r>
          </w:p>
        </w:tc>
        <w:tc>
          <w:tcPr>
            <w:tcW w:w="1757" w:type="dxa"/>
            <w:tcBorders>
              <w:top w:val="single" w:sz="4" w:space="0" w:color="auto"/>
              <w:left w:val="single" w:sz="4" w:space="0" w:color="auto"/>
              <w:right w:val="single" w:sz="4" w:space="0" w:color="auto"/>
            </w:tcBorders>
          </w:tcPr>
          <w:p w14:paraId="773E29BE" w14:textId="364B9EEE" w:rsidR="008A7C43" w:rsidRPr="002E5E38" w:rsidRDefault="008A7C43" w:rsidP="00183907">
            <w:pPr>
              <w:pStyle w:val="Tableau10carCENTRE"/>
            </w:pPr>
            <w:r w:rsidRPr="002E5E38">
              <w:t>Frais commercialisation</w:t>
            </w:r>
            <w:r>
              <w:t xml:space="preserve"> (transport, intermédiaire)</w:t>
            </w:r>
          </w:p>
        </w:tc>
      </w:tr>
      <w:tr w:rsidR="008A7C43" w:rsidRPr="002E5E38" w14:paraId="1ADA4C3E" w14:textId="77777777" w:rsidTr="008A7C43">
        <w:trPr>
          <w:trHeight w:val="461"/>
        </w:trPr>
        <w:tc>
          <w:tcPr>
            <w:tcW w:w="2370" w:type="dxa"/>
            <w:tcBorders>
              <w:left w:val="single" w:sz="4" w:space="0" w:color="auto"/>
              <w:bottom w:val="single" w:sz="12" w:space="0" w:color="008000"/>
              <w:right w:val="single" w:sz="4" w:space="0" w:color="auto"/>
            </w:tcBorders>
            <w:noWrap/>
            <w:vAlign w:val="center"/>
          </w:tcPr>
          <w:p w14:paraId="6C9A02EE" w14:textId="77777777" w:rsidR="008A7C43" w:rsidRDefault="008A7C43" w:rsidP="00102A9A">
            <w:pPr>
              <w:pStyle w:val="Tableau10carCENTRE"/>
            </w:pPr>
            <w:r>
              <w:lastRenderedPageBreak/>
              <w:t>Vendus en 2019</w:t>
            </w:r>
            <w:r w:rsidRPr="002E5E38">
              <w:t> </w:t>
            </w:r>
          </w:p>
          <w:p w14:paraId="44EFEE77" w14:textId="28568375" w:rsidR="008A7C43" w:rsidRPr="00F70387" w:rsidRDefault="008A7C43" w:rsidP="00F70387">
            <w:pPr>
              <w:jc w:val="center"/>
            </w:pPr>
            <w:r>
              <w:t>*1</w:t>
            </w:r>
          </w:p>
        </w:tc>
        <w:tc>
          <w:tcPr>
            <w:tcW w:w="1450" w:type="dxa"/>
            <w:tcBorders>
              <w:left w:val="single" w:sz="4" w:space="0" w:color="auto"/>
              <w:bottom w:val="single" w:sz="12" w:space="0" w:color="008000"/>
              <w:right w:val="single" w:sz="4" w:space="0" w:color="auto"/>
            </w:tcBorders>
            <w:noWrap/>
            <w:vAlign w:val="center"/>
          </w:tcPr>
          <w:p w14:paraId="2E82069D" w14:textId="77777777" w:rsidR="008A7C43" w:rsidRPr="002E5E38" w:rsidRDefault="008A7C43" w:rsidP="00102A9A">
            <w:pPr>
              <w:pStyle w:val="Tableau10carCENTRE"/>
            </w:pPr>
          </w:p>
        </w:tc>
        <w:tc>
          <w:tcPr>
            <w:tcW w:w="1250" w:type="dxa"/>
            <w:tcBorders>
              <w:left w:val="nil"/>
              <w:bottom w:val="single" w:sz="12" w:space="0" w:color="008000"/>
              <w:right w:val="single" w:sz="4" w:space="0" w:color="auto"/>
            </w:tcBorders>
            <w:noWrap/>
            <w:vAlign w:val="center"/>
          </w:tcPr>
          <w:p w14:paraId="4D4477A5" w14:textId="77777777" w:rsidR="008A7C43" w:rsidRPr="002E5E38" w:rsidRDefault="008A7C43" w:rsidP="00102A9A">
            <w:pPr>
              <w:pStyle w:val="Tableau10carCENTRE"/>
            </w:pPr>
          </w:p>
        </w:tc>
        <w:tc>
          <w:tcPr>
            <w:tcW w:w="1606" w:type="dxa"/>
            <w:tcBorders>
              <w:left w:val="nil"/>
              <w:bottom w:val="single" w:sz="12" w:space="0" w:color="008000"/>
              <w:right w:val="single" w:sz="4" w:space="0" w:color="auto"/>
            </w:tcBorders>
            <w:vAlign w:val="center"/>
          </w:tcPr>
          <w:p w14:paraId="56AEE123" w14:textId="77777777" w:rsidR="008A7C43" w:rsidRPr="002E5E38" w:rsidRDefault="008A7C43" w:rsidP="00102A9A">
            <w:pPr>
              <w:pStyle w:val="Tableau10carCENTRE"/>
            </w:pPr>
            <w:proofErr w:type="spellStart"/>
            <w:r w:rsidRPr="002E5E38">
              <w:t>Fcfa</w:t>
            </w:r>
            <w:proofErr w:type="spellEnd"/>
          </w:p>
        </w:tc>
        <w:tc>
          <w:tcPr>
            <w:tcW w:w="2320" w:type="dxa"/>
            <w:tcBorders>
              <w:left w:val="single" w:sz="4" w:space="0" w:color="auto"/>
              <w:bottom w:val="single" w:sz="12" w:space="0" w:color="008000"/>
              <w:right w:val="single" w:sz="4" w:space="0" w:color="auto"/>
            </w:tcBorders>
            <w:vAlign w:val="center"/>
          </w:tcPr>
          <w:p w14:paraId="0DFFE0A6" w14:textId="684F5414" w:rsidR="008A7C43" w:rsidRPr="002E5E38" w:rsidRDefault="008A7C43" w:rsidP="002667A7">
            <w:pPr>
              <w:pStyle w:val="Tableau10carCENTRE"/>
            </w:pPr>
            <w:proofErr w:type="spellStart"/>
            <w:r>
              <w:t>Fcfa</w:t>
            </w:r>
            <w:proofErr w:type="spellEnd"/>
          </w:p>
        </w:tc>
        <w:tc>
          <w:tcPr>
            <w:tcW w:w="1428" w:type="dxa"/>
            <w:tcBorders>
              <w:left w:val="nil"/>
              <w:bottom w:val="single" w:sz="12" w:space="0" w:color="008000"/>
              <w:right w:val="single" w:sz="4" w:space="0" w:color="auto"/>
            </w:tcBorders>
          </w:tcPr>
          <w:p w14:paraId="6D12BF4D" w14:textId="173A2E7D" w:rsidR="008A7C43" w:rsidRPr="002E5E38" w:rsidRDefault="008A7C43" w:rsidP="00102A9A">
            <w:pPr>
              <w:pStyle w:val="Tableau10carCENTRE"/>
            </w:pPr>
            <w:r>
              <w:t>*2</w:t>
            </w:r>
          </w:p>
        </w:tc>
        <w:tc>
          <w:tcPr>
            <w:tcW w:w="1757" w:type="dxa"/>
            <w:tcBorders>
              <w:left w:val="single" w:sz="4" w:space="0" w:color="auto"/>
              <w:bottom w:val="single" w:sz="12" w:space="0" w:color="008000"/>
              <w:right w:val="single" w:sz="4" w:space="0" w:color="auto"/>
            </w:tcBorders>
            <w:vAlign w:val="center"/>
          </w:tcPr>
          <w:p w14:paraId="2C59E71E" w14:textId="035B9FEB" w:rsidR="008A7C43" w:rsidRPr="002E5E38" w:rsidRDefault="008A7C43" w:rsidP="00102A9A">
            <w:pPr>
              <w:pStyle w:val="Tableau10carCENTRE"/>
            </w:pPr>
            <w:proofErr w:type="spellStart"/>
            <w:r w:rsidRPr="002E5E38">
              <w:t>Fcfa</w:t>
            </w:r>
            <w:proofErr w:type="spellEnd"/>
          </w:p>
        </w:tc>
      </w:tr>
      <w:tr w:rsidR="008A7C43" w:rsidRPr="002E5E38" w14:paraId="6328E3AF"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2A1759F9"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6A4720FC"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45C95DD4"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592178A3"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741DF142" w14:textId="6EE8145F"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13D5A1DB" w14:textId="1225E35D"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3BBD6E55" w14:textId="0341F160" w:rsidR="008A7C43" w:rsidRPr="002E5E38" w:rsidRDefault="008A7C43" w:rsidP="006E3C03">
            <w:pPr>
              <w:pStyle w:val="Tableau10carCENTRE"/>
              <w:rPr>
                <w:lang w:val="en-GB"/>
              </w:rPr>
            </w:pPr>
          </w:p>
        </w:tc>
      </w:tr>
      <w:tr w:rsidR="008A7C43" w:rsidRPr="002E5E38" w14:paraId="72FE54DB"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2D926D84"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180873E0"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17520DF4"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41EDF83F"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615961FA" w14:textId="55A60197"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26D111BB" w14:textId="52902D71"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3D108C89" w14:textId="05AF07F6" w:rsidR="008A7C43" w:rsidRPr="002E5E38" w:rsidRDefault="008A7C43" w:rsidP="006E3C03">
            <w:pPr>
              <w:pStyle w:val="Tableau10carCENTRE"/>
              <w:rPr>
                <w:lang w:val="en-GB"/>
              </w:rPr>
            </w:pPr>
          </w:p>
        </w:tc>
      </w:tr>
      <w:tr w:rsidR="008A7C43" w:rsidRPr="002E5E38" w14:paraId="2D56D28D"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01974ADF"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312B1940"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5D748736"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5A741016"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319A044B" w14:textId="4803FBCB"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08980A3B" w14:textId="002C2CE9"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7CA38516" w14:textId="3DA1F09A" w:rsidR="008A7C43" w:rsidRPr="002E5E38" w:rsidRDefault="008A7C43" w:rsidP="006E3C03">
            <w:pPr>
              <w:pStyle w:val="Tableau10carCENTRE"/>
              <w:rPr>
                <w:lang w:val="en-GB"/>
              </w:rPr>
            </w:pPr>
          </w:p>
        </w:tc>
      </w:tr>
      <w:tr w:rsidR="008A7C43" w:rsidRPr="002E5E38" w14:paraId="7596B684"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607F9843"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366FC23B"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787B33F6"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29855F1A"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7C9E304C" w14:textId="26B38E3A"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1B6E5F3B" w14:textId="39C3867D"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5BAFDB3A" w14:textId="4BCD3B72" w:rsidR="008A7C43" w:rsidRPr="002E5E38" w:rsidRDefault="008A7C43" w:rsidP="006E3C03">
            <w:pPr>
              <w:pStyle w:val="Tableau10carCENTRE"/>
              <w:rPr>
                <w:lang w:val="en-GB"/>
              </w:rPr>
            </w:pPr>
          </w:p>
        </w:tc>
      </w:tr>
      <w:tr w:rsidR="008A7C43" w:rsidRPr="002E5E38" w14:paraId="7998D33A"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32DD5B0B"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2D68FFC6"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3029099A"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3162150A"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1ACDEE09" w14:textId="05BA6593"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0C24EB7E" w14:textId="1D0B4AD2"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69319B18" w14:textId="7448139A" w:rsidR="008A7C43" w:rsidRPr="002E5E38" w:rsidRDefault="008A7C43" w:rsidP="006E3C03">
            <w:pPr>
              <w:pStyle w:val="Tableau10carCENTRE"/>
              <w:rPr>
                <w:lang w:val="en-GB"/>
              </w:rPr>
            </w:pPr>
          </w:p>
        </w:tc>
      </w:tr>
      <w:tr w:rsidR="008A7C43" w:rsidRPr="002E5E38" w14:paraId="4F2DB5A2"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62DB346C"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2EB87AA6"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76460E8A"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78A8B4F9"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7B33A393" w14:textId="16CAF779"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442C184D" w14:textId="5542213F"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071726A2" w14:textId="7F6AEDA7" w:rsidR="008A7C43" w:rsidRPr="002E5E38" w:rsidRDefault="008A7C43" w:rsidP="006E3C03">
            <w:pPr>
              <w:pStyle w:val="Tableau10carCENTRE"/>
              <w:rPr>
                <w:lang w:val="en-GB"/>
              </w:rPr>
            </w:pPr>
          </w:p>
        </w:tc>
      </w:tr>
      <w:tr w:rsidR="008A7C43" w:rsidRPr="002E5E38" w14:paraId="3E7702F2"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6F04D3AD"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15D6E8D3"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70AEB447"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7946E886"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305349B4" w14:textId="0F2A298F"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10A02EC0" w14:textId="65024840"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063F3CF6" w14:textId="6AAD2CE5" w:rsidR="008A7C43" w:rsidRPr="002E5E38" w:rsidRDefault="008A7C43" w:rsidP="006E3C03">
            <w:pPr>
              <w:pStyle w:val="Tableau10carCENTRE"/>
              <w:rPr>
                <w:lang w:val="en-GB"/>
              </w:rPr>
            </w:pPr>
          </w:p>
        </w:tc>
      </w:tr>
      <w:tr w:rsidR="008A7C43" w:rsidRPr="002E5E38" w14:paraId="47B674BF"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2C7ED5AF"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7B4A54D6"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6DA59C89"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05732B49"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2E503835" w14:textId="2A464D0D"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45B0B4E5" w14:textId="239A9B57"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568914EE" w14:textId="6C2E4241" w:rsidR="008A7C43" w:rsidRPr="002E5E38" w:rsidRDefault="008A7C43" w:rsidP="006E3C03">
            <w:pPr>
              <w:pStyle w:val="Tableau10carCENTRE"/>
              <w:rPr>
                <w:lang w:val="en-GB"/>
              </w:rPr>
            </w:pPr>
          </w:p>
        </w:tc>
      </w:tr>
      <w:tr w:rsidR="008A7C43" w:rsidRPr="002E5E38" w14:paraId="528D6F69"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2EE7ACE8"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0EACC18C"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1489C186"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03D1E4DC"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264581B9" w14:textId="2A6BF2CB"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727F0B3C" w14:textId="7D461525"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538E59B7" w14:textId="271883A5" w:rsidR="008A7C43" w:rsidRPr="002E5E38" w:rsidRDefault="008A7C43" w:rsidP="006E3C03">
            <w:pPr>
              <w:pStyle w:val="Tableau10carCENTRE"/>
              <w:rPr>
                <w:lang w:val="en-GB"/>
              </w:rPr>
            </w:pPr>
          </w:p>
        </w:tc>
      </w:tr>
      <w:tr w:rsidR="008A7C43" w:rsidRPr="002E5E38" w14:paraId="70012EB8"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3FA09DFF" w14:textId="77777777" w:rsidR="008A7C43" w:rsidRPr="002E5E38" w:rsidRDefault="008A7C43" w:rsidP="006E3C03">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12" w:space="0" w:color="008000"/>
              <w:right w:val="single" w:sz="4" w:space="0" w:color="auto"/>
            </w:tcBorders>
            <w:noWrap/>
            <w:vAlign w:val="center"/>
          </w:tcPr>
          <w:p w14:paraId="54DA24DD" w14:textId="77777777" w:rsidR="008A7C43" w:rsidRPr="002E5E38" w:rsidRDefault="008A7C43" w:rsidP="006E3C03">
            <w:pPr>
              <w:pStyle w:val="Tableau10carCENTRE"/>
              <w:rPr>
                <w:lang w:val="en-GB"/>
              </w:rPr>
            </w:pPr>
            <w:r w:rsidRPr="002E5E38">
              <w:rPr>
                <w:lang w:val="en-GB"/>
              </w:rPr>
              <w:t> </w:t>
            </w:r>
          </w:p>
        </w:tc>
        <w:tc>
          <w:tcPr>
            <w:tcW w:w="1250" w:type="dxa"/>
            <w:tcBorders>
              <w:top w:val="single" w:sz="12" w:space="0" w:color="008000"/>
              <w:left w:val="nil"/>
              <w:bottom w:val="single" w:sz="12" w:space="0" w:color="008000"/>
              <w:right w:val="single" w:sz="4" w:space="0" w:color="auto"/>
            </w:tcBorders>
            <w:noWrap/>
            <w:vAlign w:val="center"/>
          </w:tcPr>
          <w:p w14:paraId="4FC507ED" w14:textId="77777777" w:rsidR="008A7C43" w:rsidRPr="002E5E38" w:rsidRDefault="008A7C43" w:rsidP="006E3C03">
            <w:pPr>
              <w:pStyle w:val="Tableau10carCENTRE"/>
              <w:rPr>
                <w:lang w:val="en-GB"/>
              </w:rPr>
            </w:pPr>
          </w:p>
        </w:tc>
        <w:tc>
          <w:tcPr>
            <w:tcW w:w="1606" w:type="dxa"/>
            <w:tcBorders>
              <w:top w:val="single" w:sz="12" w:space="0" w:color="008000"/>
              <w:left w:val="nil"/>
              <w:bottom w:val="single" w:sz="12" w:space="0" w:color="008000"/>
              <w:right w:val="single" w:sz="4" w:space="0" w:color="auto"/>
            </w:tcBorders>
            <w:vAlign w:val="center"/>
          </w:tcPr>
          <w:p w14:paraId="54CE008A" w14:textId="77777777" w:rsidR="008A7C43" w:rsidRPr="002E5E38" w:rsidRDefault="008A7C43" w:rsidP="006E3C03">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7DF7881E" w14:textId="6F403BD1" w:rsidR="008A7C43" w:rsidRPr="002E5E38" w:rsidRDefault="008A7C43" w:rsidP="006E3C03">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17AEA803" w14:textId="04A623A8" w:rsidR="008A7C43" w:rsidRPr="002E5E38" w:rsidRDefault="008A7C43" w:rsidP="006E3C03">
            <w:pPr>
              <w:pStyle w:val="Tableau10carCENTRE"/>
              <w:rPr>
                <w:lang w:val="en-GB"/>
              </w:rPr>
            </w:pPr>
            <w:r w:rsidRPr="00B836FC">
              <w:t>|____|</w:t>
            </w:r>
          </w:p>
        </w:tc>
        <w:tc>
          <w:tcPr>
            <w:tcW w:w="1757" w:type="dxa"/>
            <w:tcBorders>
              <w:top w:val="single" w:sz="12" w:space="0" w:color="008000"/>
              <w:left w:val="single" w:sz="4" w:space="0" w:color="auto"/>
              <w:bottom w:val="single" w:sz="12" w:space="0" w:color="008000"/>
              <w:right w:val="single" w:sz="4" w:space="0" w:color="auto"/>
            </w:tcBorders>
          </w:tcPr>
          <w:p w14:paraId="1C2DECDF" w14:textId="0EDEE2C7" w:rsidR="008A7C43" w:rsidRPr="002E5E38" w:rsidRDefault="008A7C43" w:rsidP="006E3C03">
            <w:pPr>
              <w:pStyle w:val="Tableau10carCENTRE"/>
              <w:rPr>
                <w:lang w:val="en-GB"/>
              </w:rPr>
            </w:pPr>
          </w:p>
        </w:tc>
      </w:tr>
      <w:tr w:rsidR="008A7C43" w:rsidRPr="002E5E38" w14:paraId="3D1C7F29" w14:textId="77777777" w:rsidTr="008A7C43">
        <w:trPr>
          <w:trHeight w:val="269"/>
        </w:trPr>
        <w:tc>
          <w:tcPr>
            <w:tcW w:w="2370" w:type="dxa"/>
            <w:tcBorders>
              <w:top w:val="single" w:sz="12" w:space="0" w:color="008000"/>
              <w:left w:val="single" w:sz="4" w:space="0" w:color="auto"/>
              <w:bottom w:val="single" w:sz="12" w:space="0" w:color="008000"/>
              <w:right w:val="single" w:sz="4" w:space="0" w:color="auto"/>
            </w:tcBorders>
            <w:noWrap/>
            <w:vAlign w:val="center"/>
          </w:tcPr>
          <w:p w14:paraId="1E02FFD2" w14:textId="77777777" w:rsidR="008A7C43" w:rsidRPr="002E5E38" w:rsidRDefault="008A7C43" w:rsidP="00102A9A">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4" w:space="0" w:color="auto"/>
              <w:right w:val="single" w:sz="4" w:space="0" w:color="auto"/>
            </w:tcBorders>
            <w:noWrap/>
            <w:vAlign w:val="center"/>
          </w:tcPr>
          <w:p w14:paraId="58CD8774" w14:textId="77777777" w:rsidR="008A7C43" w:rsidRPr="002E5E38" w:rsidRDefault="008A7C43" w:rsidP="00102A9A">
            <w:pPr>
              <w:pStyle w:val="Tableau10carCENTRE"/>
              <w:rPr>
                <w:lang w:val="en-GB"/>
              </w:rPr>
            </w:pPr>
            <w:r w:rsidRPr="002E5E38">
              <w:rPr>
                <w:lang w:val="en-GB"/>
              </w:rPr>
              <w:t> </w:t>
            </w:r>
          </w:p>
        </w:tc>
        <w:tc>
          <w:tcPr>
            <w:tcW w:w="1250" w:type="dxa"/>
            <w:tcBorders>
              <w:top w:val="single" w:sz="12" w:space="0" w:color="008000"/>
              <w:left w:val="nil"/>
              <w:bottom w:val="single" w:sz="4" w:space="0" w:color="auto"/>
              <w:right w:val="single" w:sz="4" w:space="0" w:color="auto"/>
            </w:tcBorders>
            <w:noWrap/>
            <w:vAlign w:val="center"/>
          </w:tcPr>
          <w:p w14:paraId="5FD26267" w14:textId="77777777" w:rsidR="008A7C43" w:rsidRPr="002E5E38" w:rsidRDefault="008A7C43" w:rsidP="00102A9A">
            <w:pPr>
              <w:pStyle w:val="Tableau10carCENTRE"/>
              <w:rPr>
                <w:lang w:val="en-GB"/>
              </w:rPr>
            </w:pPr>
          </w:p>
        </w:tc>
        <w:tc>
          <w:tcPr>
            <w:tcW w:w="1606" w:type="dxa"/>
            <w:tcBorders>
              <w:top w:val="single" w:sz="12" w:space="0" w:color="008000"/>
              <w:left w:val="nil"/>
              <w:bottom w:val="single" w:sz="4" w:space="0" w:color="auto"/>
              <w:right w:val="single" w:sz="4" w:space="0" w:color="auto"/>
            </w:tcBorders>
            <w:vAlign w:val="center"/>
          </w:tcPr>
          <w:p w14:paraId="2515ED86" w14:textId="77777777" w:rsidR="008A7C43" w:rsidRPr="002E5E38" w:rsidRDefault="008A7C43" w:rsidP="00102A9A">
            <w:pPr>
              <w:pStyle w:val="Tableau10carCENTRE"/>
              <w:rPr>
                <w:lang w:val="en-GB"/>
              </w:rPr>
            </w:pPr>
          </w:p>
        </w:tc>
        <w:tc>
          <w:tcPr>
            <w:tcW w:w="2320" w:type="dxa"/>
            <w:tcBorders>
              <w:top w:val="single" w:sz="12" w:space="0" w:color="008000"/>
              <w:left w:val="single" w:sz="4" w:space="0" w:color="auto"/>
              <w:bottom w:val="single" w:sz="12" w:space="0" w:color="008000"/>
              <w:right w:val="single" w:sz="4" w:space="0" w:color="auto"/>
            </w:tcBorders>
            <w:vAlign w:val="center"/>
          </w:tcPr>
          <w:p w14:paraId="5545FAEE" w14:textId="54B46A6E" w:rsidR="008A7C43" w:rsidRPr="002E5E38" w:rsidRDefault="008A7C43" w:rsidP="00102A9A">
            <w:pPr>
              <w:pStyle w:val="Tableau10carCENTRE"/>
              <w:rPr>
                <w:lang w:val="en-GB"/>
              </w:rPr>
            </w:pPr>
          </w:p>
        </w:tc>
        <w:tc>
          <w:tcPr>
            <w:tcW w:w="1428" w:type="dxa"/>
            <w:tcBorders>
              <w:top w:val="single" w:sz="12" w:space="0" w:color="008000"/>
              <w:left w:val="nil"/>
              <w:bottom w:val="single" w:sz="12" w:space="0" w:color="008000"/>
              <w:right w:val="single" w:sz="4" w:space="0" w:color="auto"/>
            </w:tcBorders>
          </w:tcPr>
          <w:p w14:paraId="4920EF86" w14:textId="77777777" w:rsidR="008A7C43" w:rsidRPr="002E5E38" w:rsidRDefault="008A7C43" w:rsidP="00102A9A">
            <w:pPr>
              <w:pStyle w:val="Tableau10carCENTRE"/>
              <w:rPr>
                <w:lang w:val="en-GB"/>
              </w:rPr>
            </w:pPr>
          </w:p>
        </w:tc>
        <w:tc>
          <w:tcPr>
            <w:tcW w:w="1757" w:type="dxa"/>
            <w:tcBorders>
              <w:top w:val="single" w:sz="12" w:space="0" w:color="008000"/>
              <w:left w:val="single" w:sz="4" w:space="0" w:color="auto"/>
              <w:bottom w:val="single" w:sz="12" w:space="0" w:color="008000"/>
              <w:right w:val="single" w:sz="4" w:space="0" w:color="auto"/>
            </w:tcBorders>
          </w:tcPr>
          <w:p w14:paraId="78B860B6" w14:textId="22704C04" w:rsidR="008A7C43" w:rsidRPr="002E5E38" w:rsidRDefault="008A7C43" w:rsidP="00102A9A">
            <w:pPr>
              <w:pStyle w:val="Tableau10carCENTRE"/>
              <w:rPr>
                <w:lang w:val="en-GB"/>
              </w:rPr>
            </w:pPr>
          </w:p>
        </w:tc>
      </w:tr>
      <w:tr w:rsidR="008A7C43" w:rsidRPr="002E5E38" w14:paraId="47E3E8EC" w14:textId="77777777" w:rsidTr="008A7C43">
        <w:trPr>
          <w:trHeight w:val="269"/>
        </w:trPr>
        <w:tc>
          <w:tcPr>
            <w:tcW w:w="2370" w:type="dxa"/>
            <w:tcBorders>
              <w:top w:val="single" w:sz="12" w:space="0" w:color="008000"/>
              <w:left w:val="single" w:sz="4" w:space="0" w:color="auto"/>
              <w:bottom w:val="single" w:sz="4" w:space="0" w:color="auto"/>
              <w:right w:val="single" w:sz="4" w:space="0" w:color="auto"/>
            </w:tcBorders>
            <w:noWrap/>
            <w:vAlign w:val="center"/>
          </w:tcPr>
          <w:p w14:paraId="078D0A7E" w14:textId="77777777" w:rsidR="008A7C43" w:rsidRPr="002E5E38" w:rsidRDefault="008A7C43" w:rsidP="00102A9A">
            <w:pPr>
              <w:pStyle w:val="Tableau10carCENTRE"/>
              <w:jc w:val="right"/>
              <w:rPr>
                <w:lang w:val="en-GB"/>
              </w:rPr>
            </w:pPr>
            <w:r w:rsidRPr="002E5E38">
              <w:rPr>
                <w:lang w:val="en-GB"/>
              </w:rPr>
              <w:t> …….I___I</w:t>
            </w:r>
          </w:p>
        </w:tc>
        <w:tc>
          <w:tcPr>
            <w:tcW w:w="1450" w:type="dxa"/>
            <w:tcBorders>
              <w:top w:val="single" w:sz="12" w:space="0" w:color="008000"/>
              <w:left w:val="single" w:sz="4" w:space="0" w:color="auto"/>
              <w:bottom w:val="single" w:sz="4" w:space="0" w:color="auto"/>
              <w:right w:val="single" w:sz="4" w:space="0" w:color="auto"/>
            </w:tcBorders>
            <w:noWrap/>
            <w:vAlign w:val="center"/>
          </w:tcPr>
          <w:p w14:paraId="6AD4E347" w14:textId="77777777" w:rsidR="008A7C43" w:rsidRPr="002E5E38" w:rsidRDefault="008A7C43" w:rsidP="00102A9A">
            <w:pPr>
              <w:pStyle w:val="Tableau10carCENTRE"/>
              <w:rPr>
                <w:lang w:val="en-GB"/>
              </w:rPr>
            </w:pPr>
            <w:r w:rsidRPr="002E5E38">
              <w:rPr>
                <w:lang w:val="en-GB"/>
              </w:rPr>
              <w:t> </w:t>
            </w:r>
          </w:p>
        </w:tc>
        <w:tc>
          <w:tcPr>
            <w:tcW w:w="1250" w:type="dxa"/>
            <w:tcBorders>
              <w:top w:val="single" w:sz="12" w:space="0" w:color="008000"/>
              <w:left w:val="nil"/>
              <w:bottom w:val="single" w:sz="4" w:space="0" w:color="auto"/>
              <w:right w:val="single" w:sz="4" w:space="0" w:color="auto"/>
            </w:tcBorders>
            <w:noWrap/>
            <w:vAlign w:val="center"/>
          </w:tcPr>
          <w:p w14:paraId="04200139" w14:textId="77777777" w:rsidR="008A7C43" w:rsidRPr="002E5E38" w:rsidRDefault="008A7C43" w:rsidP="00102A9A">
            <w:pPr>
              <w:pStyle w:val="Tableau10carCENTRE"/>
              <w:rPr>
                <w:lang w:val="en-GB"/>
              </w:rPr>
            </w:pPr>
          </w:p>
        </w:tc>
        <w:tc>
          <w:tcPr>
            <w:tcW w:w="1606" w:type="dxa"/>
            <w:tcBorders>
              <w:top w:val="single" w:sz="12" w:space="0" w:color="008000"/>
              <w:left w:val="nil"/>
              <w:bottom w:val="single" w:sz="4" w:space="0" w:color="auto"/>
              <w:right w:val="single" w:sz="4" w:space="0" w:color="auto"/>
            </w:tcBorders>
            <w:vAlign w:val="center"/>
          </w:tcPr>
          <w:p w14:paraId="5ADBA6DF" w14:textId="77777777" w:rsidR="008A7C43" w:rsidRPr="002E5E38" w:rsidRDefault="008A7C43" w:rsidP="00102A9A">
            <w:pPr>
              <w:pStyle w:val="Tableau10carCENTRE"/>
              <w:rPr>
                <w:lang w:val="en-GB"/>
              </w:rPr>
            </w:pPr>
          </w:p>
        </w:tc>
        <w:tc>
          <w:tcPr>
            <w:tcW w:w="2320" w:type="dxa"/>
            <w:tcBorders>
              <w:top w:val="single" w:sz="12" w:space="0" w:color="008000"/>
              <w:left w:val="single" w:sz="4" w:space="0" w:color="auto"/>
              <w:bottom w:val="single" w:sz="4" w:space="0" w:color="auto"/>
              <w:right w:val="single" w:sz="4" w:space="0" w:color="auto"/>
            </w:tcBorders>
            <w:vAlign w:val="center"/>
          </w:tcPr>
          <w:p w14:paraId="379D9792" w14:textId="1D4B97C1" w:rsidR="008A7C43" w:rsidRPr="002E5E38" w:rsidRDefault="008A7C43" w:rsidP="00102A9A">
            <w:pPr>
              <w:pStyle w:val="Tableau10carCENTRE"/>
              <w:rPr>
                <w:lang w:val="en-GB"/>
              </w:rPr>
            </w:pPr>
          </w:p>
        </w:tc>
        <w:tc>
          <w:tcPr>
            <w:tcW w:w="1428" w:type="dxa"/>
            <w:tcBorders>
              <w:top w:val="single" w:sz="12" w:space="0" w:color="008000"/>
              <w:left w:val="nil"/>
              <w:bottom w:val="single" w:sz="4" w:space="0" w:color="auto"/>
              <w:right w:val="single" w:sz="4" w:space="0" w:color="auto"/>
            </w:tcBorders>
          </w:tcPr>
          <w:p w14:paraId="64698C1E" w14:textId="77777777" w:rsidR="008A7C43" w:rsidRPr="002E5E38" w:rsidRDefault="008A7C43" w:rsidP="00102A9A">
            <w:pPr>
              <w:pStyle w:val="Tableau10carCENTRE"/>
              <w:rPr>
                <w:lang w:val="en-GB"/>
              </w:rPr>
            </w:pPr>
          </w:p>
        </w:tc>
        <w:tc>
          <w:tcPr>
            <w:tcW w:w="1757" w:type="dxa"/>
            <w:tcBorders>
              <w:top w:val="single" w:sz="12" w:space="0" w:color="008000"/>
              <w:left w:val="single" w:sz="4" w:space="0" w:color="auto"/>
              <w:bottom w:val="single" w:sz="4" w:space="0" w:color="auto"/>
              <w:right w:val="single" w:sz="4" w:space="0" w:color="auto"/>
            </w:tcBorders>
          </w:tcPr>
          <w:p w14:paraId="33CC9EB8" w14:textId="0F91B8C1" w:rsidR="008A7C43" w:rsidRPr="002E5E38" w:rsidRDefault="008A7C43" w:rsidP="00102A9A">
            <w:pPr>
              <w:pStyle w:val="Tableau10carCENTRE"/>
              <w:rPr>
                <w:lang w:val="en-GB"/>
              </w:rPr>
            </w:pPr>
          </w:p>
        </w:tc>
      </w:tr>
    </w:tbl>
    <w:p w14:paraId="5A02C587" w14:textId="07DD6C85" w:rsidR="00377A08" w:rsidRPr="009A0477" w:rsidRDefault="00F70387" w:rsidP="005F2919">
      <w:pPr>
        <w:rPr>
          <w:sz w:val="16"/>
          <w:szCs w:val="16"/>
        </w:rPr>
      </w:pPr>
      <w:r w:rsidRPr="009A0477">
        <w:rPr>
          <w:b/>
          <w:sz w:val="16"/>
          <w:szCs w:val="16"/>
        </w:rPr>
        <w:t>*1</w:t>
      </w:r>
      <w:r w:rsidR="00377A08" w:rsidRPr="009A0477">
        <w:rPr>
          <w:b/>
          <w:sz w:val="16"/>
          <w:szCs w:val="16"/>
        </w:rPr>
        <w:t xml:space="preserve"> Produits :</w:t>
      </w:r>
      <w:r w:rsidR="00377A08" w:rsidRPr="009A0477">
        <w:rPr>
          <w:sz w:val="16"/>
          <w:szCs w:val="16"/>
        </w:rPr>
        <w:t xml:space="preserve"> </w:t>
      </w:r>
      <w:r w:rsidR="008F4D1E" w:rsidRPr="00621EB4">
        <w:rPr>
          <w:sz w:val="16"/>
          <w:szCs w:val="16"/>
        </w:rPr>
        <w:t>01=tomate</w:t>
      </w:r>
      <w:r w:rsidR="00377A08" w:rsidRPr="00621EB4">
        <w:rPr>
          <w:sz w:val="16"/>
          <w:szCs w:val="16"/>
        </w:rPr>
        <w:t xml:space="preserve"> ; 02</w:t>
      </w:r>
      <w:r w:rsidR="008F4D1E" w:rsidRPr="00621EB4">
        <w:rPr>
          <w:sz w:val="16"/>
          <w:szCs w:val="16"/>
        </w:rPr>
        <w:t>=oignons ; 03=poivrons ;</w:t>
      </w:r>
      <w:r w:rsidR="00377A08" w:rsidRPr="00621EB4">
        <w:rPr>
          <w:sz w:val="16"/>
          <w:szCs w:val="16"/>
        </w:rPr>
        <w:t xml:space="preserve"> </w:t>
      </w:r>
      <w:r w:rsidR="008F4D1E" w:rsidRPr="00621EB4">
        <w:rPr>
          <w:sz w:val="16"/>
          <w:szCs w:val="16"/>
        </w:rPr>
        <w:t>04=aubergine douce ;</w:t>
      </w:r>
      <w:r w:rsidR="00377A08" w:rsidRPr="00621EB4">
        <w:rPr>
          <w:sz w:val="16"/>
          <w:szCs w:val="16"/>
        </w:rPr>
        <w:t xml:space="preserve"> 05</w:t>
      </w:r>
      <w:r w:rsidR="008F4D1E" w:rsidRPr="00621EB4">
        <w:rPr>
          <w:sz w:val="16"/>
          <w:szCs w:val="16"/>
        </w:rPr>
        <w:t>=aubergine amère ;</w:t>
      </w:r>
      <w:r w:rsidR="00377A08" w:rsidRPr="00621EB4">
        <w:rPr>
          <w:sz w:val="16"/>
          <w:szCs w:val="16"/>
        </w:rPr>
        <w:t xml:space="preserve"> 06</w:t>
      </w:r>
      <w:r w:rsidR="008F4D1E" w:rsidRPr="00621EB4">
        <w:rPr>
          <w:sz w:val="16"/>
          <w:szCs w:val="16"/>
        </w:rPr>
        <w:t>=gombo ;</w:t>
      </w:r>
      <w:r w:rsidR="00377A08" w:rsidRPr="00621EB4">
        <w:rPr>
          <w:sz w:val="16"/>
          <w:szCs w:val="16"/>
        </w:rPr>
        <w:t xml:space="preserve"> 07</w:t>
      </w:r>
      <w:r w:rsidR="008F4D1E" w:rsidRPr="00621EB4">
        <w:rPr>
          <w:sz w:val="16"/>
          <w:szCs w:val="16"/>
        </w:rPr>
        <w:t>=carotte ;</w:t>
      </w:r>
      <w:r w:rsidR="00377A08" w:rsidRPr="00621EB4">
        <w:rPr>
          <w:sz w:val="16"/>
          <w:szCs w:val="16"/>
        </w:rPr>
        <w:t xml:space="preserve"> 08</w:t>
      </w:r>
      <w:r w:rsidR="008F4D1E" w:rsidRPr="00621EB4">
        <w:rPr>
          <w:sz w:val="16"/>
          <w:szCs w:val="16"/>
        </w:rPr>
        <w:t>=pomme de terre ;</w:t>
      </w:r>
      <w:r w:rsidR="00377A08" w:rsidRPr="00621EB4">
        <w:rPr>
          <w:sz w:val="16"/>
          <w:szCs w:val="16"/>
        </w:rPr>
        <w:t xml:space="preserve"> 09</w:t>
      </w:r>
      <w:r w:rsidR="008F4D1E" w:rsidRPr="00621EB4">
        <w:rPr>
          <w:sz w:val="16"/>
          <w:szCs w:val="16"/>
        </w:rPr>
        <w:t>=haricot ;</w:t>
      </w:r>
      <w:r w:rsidR="00377A08" w:rsidRPr="00621EB4">
        <w:rPr>
          <w:sz w:val="16"/>
          <w:szCs w:val="16"/>
        </w:rPr>
        <w:t xml:space="preserve"> 10</w:t>
      </w:r>
      <w:r w:rsidR="008F4D1E" w:rsidRPr="00621EB4">
        <w:rPr>
          <w:sz w:val="16"/>
          <w:szCs w:val="16"/>
        </w:rPr>
        <w:t>=chou ;</w:t>
      </w:r>
      <w:r w:rsidR="00377A08" w:rsidRPr="00621EB4">
        <w:rPr>
          <w:sz w:val="16"/>
          <w:szCs w:val="16"/>
        </w:rPr>
        <w:t xml:space="preserve"> 11</w:t>
      </w:r>
      <w:r w:rsidR="008F4D1E" w:rsidRPr="00621EB4">
        <w:rPr>
          <w:sz w:val="16"/>
          <w:szCs w:val="16"/>
        </w:rPr>
        <w:t>=navet ;</w:t>
      </w:r>
      <w:r w:rsidR="00377A08" w:rsidRPr="00621EB4">
        <w:rPr>
          <w:sz w:val="16"/>
          <w:szCs w:val="16"/>
        </w:rPr>
        <w:t xml:space="preserve"> 12</w:t>
      </w:r>
      <w:r w:rsidR="008F4D1E" w:rsidRPr="00621EB4">
        <w:rPr>
          <w:sz w:val="16"/>
          <w:szCs w:val="16"/>
        </w:rPr>
        <w:t>=patate douce ;</w:t>
      </w:r>
      <w:r w:rsidR="00377A08" w:rsidRPr="00621EB4">
        <w:rPr>
          <w:sz w:val="16"/>
          <w:szCs w:val="16"/>
        </w:rPr>
        <w:t xml:space="preserve"> 13</w:t>
      </w:r>
      <w:r w:rsidR="008F4D1E" w:rsidRPr="00621EB4">
        <w:rPr>
          <w:sz w:val="16"/>
          <w:szCs w:val="16"/>
        </w:rPr>
        <w:t>=piment ;</w:t>
      </w:r>
      <w:r w:rsidR="00377A08" w:rsidRPr="00621EB4">
        <w:rPr>
          <w:sz w:val="16"/>
          <w:szCs w:val="16"/>
        </w:rPr>
        <w:t xml:space="preserve"> 14</w:t>
      </w:r>
      <w:r w:rsidR="008F4D1E" w:rsidRPr="00621EB4">
        <w:rPr>
          <w:sz w:val="16"/>
          <w:szCs w:val="16"/>
        </w:rPr>
        <w:t>=laitue ;</w:t>
      </w:r>
      <w:r w:rsidR="00377A08" w:rsidRPr="00621EB4">
        <w:rPr>
          <w:sz w:val="16"/>
          <w:szCs w:val="16"/>
        </w:rPr>
        <w:t xml:space="preserve"> 15</w:t>
      </w:r>
      <w:r w:rsidR="008F4D1E" w:rsidRPr="00621EB4">
        <w:rPr>
          <w:sz w:val="16"/>
          <w:szCs w:val="16"/>
        </w:rPr>
        <w:t xml:space="preserve">=herbes aromatiques (coriandre, persil, menthe, </w:t>
      </w:r>
      <w:proofErr w:type="spellStart"/>
      <w:r w:rsidR="008F4D1E" w:rsidRPr="00621EB4">
        <w:rPr>
          <w:sz w:val="16"/>
          <w:szCs w:val="16"/>
        </w:rPr>
        <w:t>etc</w:t>
      </w:r>
      <w:proofErr w:type="spellEnd"/>
      <w:r w:rsidR="008F4D1E" w:rsidRPr="00621EB4">
        <w:rPr>
          <w:sz w:val="16"/>
          <w:szCs w:val="16"/>
        </w:rPr>
        <w:t>) ;</w:t>
      </w:r>
      <w:r w:rsidR="00377A08" w:rsidRPr="00621EB4">
        <w:rPr>
          <w:sz w:val="16"/>
          <w:szCs w:val="16"/>
        </w:rPr>
        <w:t xml:space="preserve"> 16</w:t>
      </w:r>
      <w:r w:rsidR="008F4D1E" w:rsidRPr="00621EB4">
        <w:rPr>
          <w:sz w:val="16"/>
          <w:szCs w:val="16"/>
        </w:rPr>
        <w:t>=manioc ;</w:t>
      </w:r>
      <w:r w:rsidR="00377A08" w:rsidRPr="00621EB4">
        <w:rPr>
          <w:sz w:val="16"/>
          <w:szCs w:val="16"/>
        </w:rPr>
        <w:t xml:space="preserve"> 17</w:t>
      </w:r>
      <w:r w:rsidR="008F4D1E" w:rsidRPr="00621EB4">
        <w:rPr>
          <w:sz w:val="16"/>
          <w:szCs w:val="16"/>
        </w:rPr>
        <w:t>=</w:t>
      </w:r>
      <w:r w:rsidR="009606C5" w:rsidRPr="00621EB4">
        <w:rPr>
          <w:sz w:val="16"/>
          <w:szCs w:val="16"/>
        </w:rPr>
        <w:t>p</w:t>
      </w:r>
      <w:r w:rsidR="008F4D1E" w:rsidRPr="00621EB4">
        <w:rPr>
          <w:sz w:val="16"/>
          <w:szCs w:val="16"/>
        </w:rPr>
        <w:t>astèque ;</w:t>
      </w:r>
      <w:r w:rsidR="00377A08" w:rsidRPr="00621EB4">
        <w:rPr>
          <w:sz w:val="16"/>
          <w:szCs w:val="16"/>
        </w:rPr>
        <w:t xml:space="preserve"> 18</w:t>
      </w:r>
      <w:r w:rsidR="008F4D1E" w:rsidRPr="00621EB4">
        <w:rPr>
          <w:sz w:val="16"/>
          <w:szCs w:val="16"/>
        </w:rPr>
        <w:t>=</w:t>
      </w:r>
      <w:r w:rsidR="009606C5" w:rsidRPr="00621EB4">
        <w:rPr>
          <w:sz w:val="16"/>
          <w:szCs w:val="16"/>
        </w:rPr>
        <w:t>fraise ; 19= pieds de culture (pépiniériste); 20=</w:t>
      </w:r>
      <w:r w:rsidR="00377A08" w:rsidRPr="00621EB4">
        <w:rPr>
          <w:sz w:val="16"/>
          <w:szCs w:val="16"/>
        </w:rPr>
        <w:t xml:space="preserve"> Autres (précisez).</w:t>
      </w:r>
    </w:p>
    <w:p w14:paraId="7AE6A62F" w14:textId="310864D8" w:rsidR="009A0477" w:rsidRDefault="002245CB" w:rsidP="009A0477">
      <w:pPr>
        <w:rPr>
          <w:sz w:val="18"/>
          <w:szCs w:val="18"/>
        </w:rPr>
      </w:pPr>
      <w:r>
        <w:rPr>
          <w:b/>
          <w:sz w:val="16"/>
          <w:szCs w:val="16"/>
        </w:rPr>
        <w:t>*2</w:t>
      </w:r>
      <w:r w:rsidR="009A0477" w:rsidRPr="00FF750D">
        <w:rPr>
          <w:b/>
          <w:sz w:val="16"/>
          <w:szCs w:val="16"/>
        </w:rPr>
        <w:t xml:space="preserve"> Commercialisation par un réseau</w:t>
      </w:r>
      <w:r w:rsidR="009A0477">
        <w:rPr>
          <w:sz w:val="16"/>
          <w:szCs w:val="16"/>
        </w:rPr>
        <w:t> : 1=Non ; 2=</w:t>
      </w:r>
      <w:proofErr w:type="spellStart"/>
      <w:r w:rsidR="009A0477">
        <w:rPr>
          <w:sz w:val="16"/>
          <w:szCs w:val="16"/>
        </w:rPr>
        <w:t>Sell</w:t>
      </w:r>
      <w:proofErr w:type="spellEnd"/>
      <w:r w:rsidR="009A0477">
        <w:rPr>
          <w:sz w:val="16"/>
          <w:szCs w:val="16"/>
        </w:rPr>
        <w:t xml:space="preserve"> </w:t>
      </w:r>
      <w:proofErr w:type="spellStart"/>
      <w:r w:rsidR="009A0477">
        <w:rPr>
          <w:sz w:val="16"/>
          <w:szCs w:val="16"/>
        </w:rPr>
        <w:t>Selal</w:t>
      </w:r>
      <w:proofErr w:type="spellEnd"/>
      <w:r w:rsidR="009A0477">
        <w:rPr>
          <w:sz w:val="16"/>
          <w:szCs w:val="16"/>
        </w:rPr>
        <w:t> ; 3=Autre réseau en agriculture biologique </w:t>
      </w:r>
      <w:r w:rsidR="009A0477" w:rsidRPr="001872A9">
        <w:rPr>
          <w:sz w:val="16"/>
          <w:szCs w:val="16"/>
        </w:rPr>
        <w:t>; 4=</w:t>
      </w:r>
      <w:r w:rsidR="00ED16C5" w:rsidRPr="001872A9">
        <w:rPr>
          <w:sz w:val="16"/>
          <w:szCs w:val="16"/>
        </w:rPr>
        <w:t>contractualisation auprès d’une entreprise ; 5=</w:t>
      </w:r>
      <w:r w:rsidR="009A0477" w:rsidRPr="001872A9">
        <w:rPr>
          <w:sz w:val="16"/>
          <w:szCs w:val="16"/>
        </w:rPr>
        <w:t xml:space="preserve">Autre </w:t>
      </w:r>
      <w:proofErr w:type="gramStart"/>
      <w:r w:rsidR="009A0477" w:rsidRPr="001872A9">
        <w:rPr>
          <w:sz w:val="16"/>
          <w:szCs w:val="16"/>
        </w:rPr>
        <w:t>précisez</w:t>
      </w:r>
      <w:proofErr w:type="gramEnd"/>
    </w:p>
    <w:p w14:paraId="77D30D76" w14:textId="1D6BD958" w:rsidR="006D2F0B" w:rsidRDefault="006D2F0B" w:rsidP="00377A08">
      <w:pPr>
        <w:rPr>
          <w:sz w:val="16"/>
          <w:szCs w:val="16"/>
        </w:rPr>
      </w:pPr>
    </w:p>
    <w:p w14:paraId="1BE978F8" w14:textId="230FBFE3" w:rsidR="00F42FBD" w:rsidRPr="00913645" w:rsidRDefault="003827DF" w:rsidP="00FF091F">
      <w:r>
        <w:rPr>
          <w:b/>
          <w:szCs w:val="20"/>
        </w:rPr>
        <w:t>F.</w:t>
      </w:r>
      <w:r w:rsidR="00765114">
        <w:rPr>
          <w:b/>
          <w:szCs w:val="20"/>
        </w:rPr>
        <w:t>2</w:t>
      </w:r>
      <w:r>
        <w:rPr>
          <w:b/>
          <w:szCs w:val="20"/>
        </w:rPr>
        <w:t>.2.</w:t>
      </w:r>
      <w:r w:rsidR="005F2919">
        <w:rPr>
          <w:szCs w:val="20"/>
        </w:rPr>
        <w:t xml:space="preserve"> </w:t>
      </w:r>
      <w:r w:rsidR="00FF091F" w:rsidRPr="004A237C">
        <w:rPr>
          <w:b/>
          <w:bCs/>
        </w:rPr>
        <w:t>Cultures pérennes et plantations</w:t>
      </w:r>
      <w:r w:rsidR="00FF091F">
        <w:rPr>
          <w:b/>
          <w:bCs/>
        </w:rPr>
        <w:t> :</w:t>
      </w:r>
      <w:r w:rsidR="00FF091F" w:rsidRPr="00DF5B2B">
        <w:t xml:space="preserve"> prendre uniquement les plantations </w:t>
      </w:r>
      <w:r w:rsidR="00FF091F">
        <w:t xml:space="preserve">ou </w:t>
      </w:r>
      <w:r w:rsidR="00FF091F" w:rsidRPr="00DF5B2B">
        <w:t>verger</w:t>
      </w:r>
      <w:r w:rsidR="00913645">
        <w:t>s</w:t>
      </w:r>
    </w:p>
    <w:tbl>
      <w:tblPr>
        <w:tblW w:w="13172" w:type="dxa"/>
        <w:tblInd w:w="61" w:type="dxa"/>
        <w:tblCellMar>
          <w:left w:w="70" w:type="dxa"/>
          <w:right w:w="70" w:type="dxa"/>
        </w:tblCellMar>
        <w:tblLook w:val="0000" w:firstRow="0" w:lastRow="0" w:firstColumn="0" w:lastColumn="0" w:noHBand="0" w:noVBand="0"/>
      </w:tblPr>
      <w:tblGrid>
        <w:gridCol w:w="3086"/>
        <w:gridCol w:w="1423"/>
        <w:gridCol w:w="1659"/>
        <w:gridCol w:w="1690"/>
        <w:gridCol w:w="1708"/>
        <w:gridCol w:w="1803"/>
        <w:gridCol w:w="1803"/>
      </w:tblGrid>
      <w:tr w:rsidR="008A7C43" w:rsidRPr="00183907" w14:paraId="756CDBEA" w14:textId="44306238" w:rsidTr="008A7C43">
        <w:trPr>
          <w:trHeight w:val="512"/>
        </w:trPr>
        <w:tc>
          <w:tcPr>
            <w:tcW w:w="3086" w:type="dxa"/>
            <w:tcBorders>
              <w:top w:val="single" w:sz="4" w:space="0" w:color="auto"/>
              <w:left w:val="single" w:sz="4" w:space="0" w:color="auto"/>
              <w:bottom w:val="single" w:sz="4" w:space="0" w:color="auto"/>
              <w:right w:val="single" w:sz="4" w:space="0" w:color="auto"/>
            </w:tcBorders>
            <w:shd w:val="clear" w:color="auto" w:fill="auto"/>
            <w:vAlign w:val="center"/>
          </w:tcPr>
          <w:p w14:paraId="6568EF22" w14:textId="77777777" w:rsidR="008A7C43" w:rsidRPr="000F1C45" w:rsidRDefault="008A7C43" w:rsidP="00120D1E">
            <w:pPr>
              <w:pStyle w:val="Tableau10carCENTRE"/>
            </w:pPr>
            <w:r w:rsidRPr="000F1C45">
              <w:t xml:space="preserve"> Type de cultures ou plantations</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1731D154" w14:textId="776BDF62" w:rsidR="008A7C43" w:rsidRPr="000F1C45" w:rsidRDefault="008A7C43" w:rsidP="00120D1E">
            <w:pPr>
              <w:pStyle w:val="Tableau10carCENTRE"/>
            </w:pPr>
            <w:r w:rsidRPr="002E5E38">
              <w:t>Quantités</w:t>
            </w:r>
          </w:p>
        </w:tc>
        <w:tc>
          <w:tcPr>
            <w:tcW w:w="1659" w:type="dxa"/>
            <w:tcBorders>
              <w:top w:val="single" w:sz="4" w:space="0" w:color="auto"/>
              <w:left w:val="nil"/>
              <w:bottom w:val="single" w:sz="4" w:space="0" w:color="auto"/>
              <w:right w:val="single" w:sz="4" w:space="0" w:color="auto"/>
            </w:tcBorders>
            <w:vAlign w:val="center"/>
          </w:tcPr>
          <w:p w14:paraId="2FF6A56F" w14:textId="0065A58C" w:rsidR="008A7C43" w:rsidRPr="000F1C45" w:rsidRDefault="008A7C43" w:rsidP="00120D1E">
            <w:pPr>
              <w:pStyle w:val="Tableau10carCENTRE"/>
            </w:pPr>
            <w:r w:rsidRPr="002E5E38">
              <w:t>Unités</w:t>
            </w:r>
          </w:p>
        </w:tc>
        <w:tc>
          <w:tcPr>
            <w:tcW w:w="1690" w:type="dxa"/>
            <w:tcBorders>
              <w:top w:val="single" w:sz="4" w:space="0" w:color="auto"/>
              <w:left w:val="single" w:sz="4" w:space="0" w:color="auto"/>
              <w:bottom w:val="single" w:sz="4" w:space="0" w:color="auto"/>
              <w:right w:val="single" w:sz="4" w:space="0" w:color="auto"/>
            </w:tcBorders>
            <w:vAlign w:val="center"/>
          </w:tcPr>
          <w:p w14:paraId="568C918C" w14:textId="0729CAA7" w:rsidR="008A7C43" w:rsidRDefault="008A7C43" w:rsidP="00120D1E">
            <w:pPr>
              <w:pStyle w:val="Tableau10carCENTRE"/>
            </w:pPr>
            <w:r w:rsidRPr="002E5E38">
              <w:t>P</w:t>
            </w:r>
            <w:r>
              <w:t xml:space="preserve">rix </w:t>
            </w:r>
            <w:r w:rsidRPr="002E5E38">
              <w:t>U</w:t>
            </w:r>
            <w:r>
              <w:t>nitaire</w:t>
            </w:r>
          </w:p>
          <w:p w14:paraId="1013293F" w14:textId="77777777" w:rsidR="008A7C43" w:rsidRDefault="008A7C43" w:rsidP="00120D1E">
            <w:pPr>
              <w:pStyle w:val="Tableau10carCENTRE"/>
            </w:pPr>
            <w:proofErr w:type="gramStart"/>
            <w:r w:rsidRPr="002E5E38">
              <w:t>de</w:t>
            </w:r>
            <w:proofErr w:type="gramEnd"/>
            <w:r w:rsidRPr="002E5E38">
              <w:t xml:space="preserve"> vente</w:t>
            </w:r>
          </w:p>
          <w:p w14:paraId="3A4ED382" w14:textId="32CA559F" w:rsidR="008A7C43" w:rsidRPr="00F42FBD" w:rsidRDefault="008A7C43" w:rsidP="00120D1E">
            <w:pPr>
              <w:jc w:val="center"/>
            </w:pPr>
            <w:proofErr w:type="spellStart"/>
            <w:r>
              <w:t>Fcfa</w:t>
            </w:r>
            <w:proofErr w:type="spellEnd"/>
          </w:p>
        </w:tc>
        <w:tc>
          <w:tcPr>
            <w:tcW w:w="1708" w:type="dxa"/>
            <w:tcBorders>
              <w:top w:val="single" w:sz="4" w:space="0" w:color="auto"/>
              <w:left w:val="single" w:sz="4" w:space="0" w:color="auto"/>
              <w:bottom w:val="single" w:sz="4" w:space="0" w:color="auto"/>
              <w:right w:val="single" w:sz="4" w:space="0" w:color="auto"/>
            </w:tcBorders>
          </w:tcPr>
          <w:p w14:paraId="54A84497" w14:textId="77777777" w:rsidR="008A7C43" w:rsidRDefault="008A7C43" w:rsidP="00120D1E">
            <w:pPr>
              <w:pStyle w:val="Tableau10carCENTRE"/>
            </w:pPr>
            <w:r>
              <w:t>Commercialisation par un réseau spécifique</w:t>
            </w:r>
          </w:p>
          <w:p w14:paraId="6030EAE8" w14:textId="77777777" w:rsidR="008A7C43" w:rsidRDefault="008A7C43" w:rsidP="00120D1E"/>
          <w:p w14:paraId="6C7A27E8" w14:textId="6471E971" w:rsidR="008A7C43" w:rsidRPr="00120D1E" w:rsidRDefault="008A7C43" w:rsidP="00120D1E">
            <w:pPr>
              <w:jc w:val="center"/>
            </w:pPr>
            <w:r>
              <w:t>*1</w:t>
            </w:r>
          </w:p>
        </w:tc>
        <w:tc>
          <w:tcPr>
            <w:tcW w:w="1803" w:type="dxa"/>
            <w:tcBorders>
              <w:top w:val="single" w:sz="4" w:space="0" w:color="auto"/>
              <w:left w:val="single" w:sz="4" w:space="0" w:color="auto"/>
              <w:bottom w:val="single" w:sz="4" w:space="0" w:color="auto"/>
              <w:right w:val="single" w:sz="4" w:space="0" w:color="auto"/>
            </w:tcBorders>
          </w:tcPr>
          <w:p w14:paraId="0DE8DB46" w14:textId="29D5D06F" w:rsidR="008A7C43" w:rsidRDefault="008A7C43" w:rsidP="00120D1E">
            <w:pPr>
              <w:pStyle w:val="Tableau10carCENTRE"/>
            </w:pPr>
            <w:r w:rsidRPr="002E5E38">
              <w:t>Frais commercialisation</w:t>
            </w:r>
            <w:r>
              <w:t xml:space="preserve"> (transport, intermédiaire)</w:t>
            </w:r>
          </w:p>
        </w:tc>
        <w:tc>
          <w:tcPr>
            <w:tcW w:w="1803" w:type="dxa"/>
            <w:tcBorders>
              <w:top w:val="single" w:sz="4" w:space="0" w:color="auto"/>
              <w:left w:val="single" w:sz="4" w:space="0" w:color="auto"/>
              <w:bottom w:val="single" w:sz="4" w:space="0" w:color="auto"/>
              <w:right w:val="single" w:sz="4" w:space="0" w:color="auto"/>
            </w:tcBorders>
            <w:shd w:val="clear" w:color="auto" w:fill="auto"/>
          </w:tcPr>
          <w:p w14:paraId="399D7E6D" w14:textId="3B56D9A8" w:rsidR="008A7C43" w:rsidRDefault="008A7C43" w:rsidP="00120D1E">
            <w:pPr>
              <w:pStyle w:val="Tableau10carCENTRE"/>
            </w:pPr>
          </w:p>
          <w:p w14:paraId="559F273A" w14:textId="77777777" w:rsidR="008A7C43" w:rsidRDefault="008A7C43" w:rsidP="00120D1E">
            <w:pPr>
              <w:pStyle w:val="Tableau10carCENTRE"/>
            </w:pPr>
          </w:p>
          <w:p w14:paraId="6D384BE5" w14:textId="51AF8571" w:rsidR="008A7C43" w:rsidRPr="000F1C45" w:rsidRDefault="008A7C43" w:rsidP="00120D1E">
            <w:pPr>
              <w:pStyle w:val="Tableau10carCENTRE"/>
            </w:pPr>
            <w:r w:rsidRPr="000F1C45">
              <w:t>Montant total vente</w:t>
            </w:r>
            <w:r>
              <w:t xml:space="preserve"> en 2019 en </w:t>
            </w:r>
            <w:proofErr w:type="spellStart"/>
            <w:r>
              <w:t>Fcfa</w:t>
            </w:r>
            <w:proofErr w:type="spellEnd"/>
          </w:p>
        </w:tc>
      </w:tr>
      <w:tr w:rsidR="008A7C43" w:rsidRPr="00183907" w14:paraId="12D976CD" w14:textId="7B8F7B23"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6C3D8456" w14:textId="3C1DBB96" w:rsidR="008A7C43" w:rsidRPr="000F1C45" w:rsidRDefault="008A7C43" w:rsidP="001B1C36">
            <w:pPr>
              <w:pStyle w:val="Tableau10carCENTRE"/>
            </w:pPr>
            <w:r w:rsidRPr="000F1C45">
              <w:t xml:space="preserve">Manguiers </w:t>
            </w:r>
          </w:p>
        </w:tc>
        <w:tc>
          <w:tcPr>
            <w:tcW w:w="1423" w:type="dxa"/>
            <w:tcBorders>
              <w:top w:val="nil"/>
              <w:left w:val="single" w:sz="4" w:space="0" w:color="auto"/>
              <w:bottom w:val="single" w:sz="4" w:space="0" w:color="auto"/>
              <w:right w:val="single" w:sz="4" w:space="0" w:color="auto"/>
            </w:tcBorders>
          </w:tcPr>
          <w:p w14:paraId="08F16E57"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2E0BF410"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27ACBA25"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01C1ADC9" w14:textId="0D2F5752"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202A82D7"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3122B781" w14:textId="3930CCB8" w:rsidR="008A7C43" w:rsidRPr="000F1C45" w:rsidRDefault="008A7C43" w:rsidP="00120D1E">
            <w:pPr>
              <w:pStyle w:val="Tableau10carCENTRE"/>
            </w:pPr>
          </w:p>
        </w:tc>
      </w:tr>
      <w:tr w:rsidR="008A7C43" w:rsidRPr="00183907" w14:paraId="3D11B11E" w14:textId="1B3FE047"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0EBA77AF" w14:textId="77777777" w:rsidR="008A7C43" w:rsidRPr="000F1C45" w:rsidRDefault="008A7C43" w:rsidP="00120D1E">
            <w:pPr>
              <w:pStyle w:val="Tableau10carCENTRE"/>
            </w:pPr>
            <w:r w:rsidRPr="000F1C45">
              <w:t>Orangers/Citronniers/Citrus</w:t>
            </w:r>
          </w:p>
        </w:tc>
        <w:tc>
          <w:tcPr>
            <w:tcW w:w="1423" w:type="dxa"/>
            <w:tcBorders>
              <w:top w:val="nil"/>
              <w:left w:val="single" w:sz="4" w:space="0" w:color="auto"/>
              <w:bottom w:val="single" w:sz="4" w:space="0" w:color="auto"/>
              <w:right w:val="single" w:sz="4" w:space="0" w:color="auto"/>
            </w:tcBorders>
          </w:tcPr>
          <w:p w14:paraId="509EEC5A"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4CBDB4C5"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663AFD7D"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563379E5"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55A10549"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7BDE166D" w14:textId="27E6A051" w:rsidR="008A7C43" w:rsidRPr="000F1C45" w:rsidRDefault="008A7C43" w:rsidP="00120D1E">
            <w:pPr>
              <w:pStyle w:val="Tableau10carCENTRE"/>
            </w:pPr>
          </w:p>
        </w:tc>
      </w:tr>
      <w:tr w:rsidR="008A7C43" w:rsidRPr="00183907" w14:paraId="141A5B75" w14:textId="19EE021E"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6AC4B22C" w14:textId="77777777" w:rsidR="008A7C43" w:rsidRPr="000F1C45" w:rsidRDefault="008A7C43" w:rsidP="00120D1E">
            <w:pPr>
              <w:pStyle w:val="Tableau10carCENTRE"/>
            </w:pPr>
            <w:r w:rsidRPr="000F1C45">
              <w:t>Anacardier</w:t>
            </w:r>
          </w:p>
        </w:tc>
        <w:tc>
          <w:tcPr>
            <w:tcW w:w="1423" w:type="dxa"/>
            <w:tcBorders>
              <w:top w:val="nil"/>
              <w:left w:val="single" w:sz="4" w:space="0" w:color="auto"/>
              <w:bottom w:val="single" w:sz="4" w:space="0" w:color="auto"/>
              <w:right w:val="single" w:sz="4" w:space="0" w:color="auto"/>
            </w:tcBorders>
          </w:tcPr>
          <w:p w14:paraId="66566157"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5C467769"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3B53DD13"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7065EF2E"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55A75E40"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1AE13A26" w14:textId="1D54B4C3" w:rsidR="008A7C43" w:rsidRPr="000F1C45" w:rsidRDefault="008A7C43" w:rsidP="00120D1E">
            <w:pPr>
              <w:pStyle w:val="Tableau10carCENTRE"/>
            </w:pPr>
          </w:p>
        </w:tc>
      </w:tr>
      <w:tr w:rsidR="008A7C43" w:rsidRPr="00183907" w14:paraId="2119C0D4" w14:textId="0F7BEC69"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5233486E" w14:textId="77777777" w:rsidR="008A7C43" w:rsidRPr="000F1C45" w:rsidRDefault="008A7C43" w:rsidP="00120D1E">
            <w:pPr>
              <w:pStyle w:val="Tableau10carCENTRE"/>
            </w:pPr>
            <w:r w:rsidRPr="000F1C45">
              <w:t>Papayers</w:t>
            </w:r>
          </w:p>
        </w:tc>
        <w:tc>
          <w:tcPr>
            <w:tcW w:w="1423" w:type="dxa"/>
            <w:tcBorders>
              <w:top w:val="nil"/>
              <w:left w:val="single" w:sz="4" w:space="0" w:color="auto"/>
              <w:bottom w:val="single" w:sz="4" w:space="0" w:color="auto"/>
              <w:right w:val="single" w:sz="4" w:space="0" w:color="auto"/>
            </w:tcBorders>
          </w:tcPr>
          <w:p w14:paraId="5BF39949"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7905D57F"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273BFD38"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36926B35"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3D165923"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2B4C7204" w14:textId="10D7AD0C" w:rsidR="008A7C43" w:rsidRPr="000F1C45" w:rsidRDefault="008A7C43" w:rsidP="00120D1E">
            <w:pPr>
              <w:pStyle w:val="Tableau10carCENTRE"/>
            </w:pPr>
          </w:p>
        </w:tc>
      </w:tr>
      <w:tr w:rsidR="008A7C43" w:rsidRPr="00183907" w14:paraId="19291C88" w14:textId="69A5DFF6"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74074873" w14:textId="66BA3C04" w:rsidR="008A7C43" w:rsidRPr="000F1C45" w:rsidRDefault="001B1C36" w:rsidP="001B1C36">
            <w:pPr>
              <w:pStyle w:val="Tableau10carCENTRE"/>
            </w:pPr>
            <w:r>
              <w:t>Pomme cannelle</w:t>
            </w:r>
          </w:p>
        </w:tc>
        <w:tc>
          <w:tcPr>
            <w:tcW w:w="1423" w:type="dxa"/>
            <w:tcBorders>
              <w:top w:val="nil"/>
              <w:left w:val="single" w:sz="4" w:space="0" w:color="auto"/>
              <w:bottom w:val="single" w:sz="4" w:space="0" w:color="auto"/>
              <w:right w:val="single" w:sz="4" w:space="0" w:color="auto"/>
            </w:tcBorders>
          </w:tcPr>
          <w:p w14:paraId="0ECB84B1"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7204CB7D"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72F65259"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4AEC77F9"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7AB9F275"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30AE3F29" w14:textId="1D665AE6" w:rsidR="008A7C43" w:rsidRPr="000F1C45" w:rsidRDefault="008A7C43" w:rsidP="00120D1E">
            <w:pPr>
              <w:pStyle w:val="Tableau10carCENTRE"/>
            </w:pPr>
          </w:p>
        </w:tc>
      </w:tr>
      <w:tr w:rsidR="008A7C43" w:rsidRPr="00183907" w14:paraId="76D2E3CF" w14:textId="2B2CA6E3"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59385483" w14:textId="77777777" w:rsidR="008A7C43" w:rsidRPr="000F1C45" w:rsidRDefault="008A7C43" w:rsidP="00120D1E">
            <w:pPr>
              <w:pStyle w:val="Tableau10carCENTRE"/>
            </w:pPr>
            <w:r w:rsidRPr="000F1C45">
              <w:t>Bananiers</w:t>
            </w:r>
          </w:p>
        </w:tc>
        <w:tc>
          <w:tcPr>
            <w:tcW w:w="1423" w:type="dxa"/>
            <w:tcBorders>
              <w:top w:val="single" w:sz="4" w:space="0" w:color="auto"/>
              <w:left w:val="single" w:sz="4" w:space="0" w:color="auto"/>
              <w:bottom w:val="single" w:sz="4" w:space="0" w:color="auto"/>
              <w:right w:val="single" w:sz="4" w:space="0" w:color="auto"/>
            </w:tcBorders>
          </w:tcPr>
          <w:p w14:paraId="5BB286A7"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30C7A282"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273C06F8"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2028B9BD"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2D944CE3"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6AE4A1B0" w14:textId="4A976897" w:rsidR="008A7C43" w:rsidRPr="000F1C45" w:rsidRDefault="008A7C43" w:rsidP="00120D1E">
            <w:pPr>
              <w:pStyle w:val="Tableau10carCENTRE"/>
            </w:pPr>
          </w:p>
        </w:tc>
      </w:tr>
      <w:tr w:rsidR="008A7C43" w:rsidRPr="00183907" w14:paraId="4A23A81F" w14:textId="2539CED2"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137A6939" w14:textId="77777777" w:rsidR="008A7C43" w:rsidRPr="000F1C45" w:rsidRDefault="008A7C43" w:rsidP="00120D1E">
            <w:pPr>
              <w:pStyle w:val="Tableau10carCENTRE"/>
            </w:pPr>
            <w:r w:rsidRPr="000F1C45">
              <w:t>Eucalyptus</w:t>
            </w:r>
          </w:p>
        </w:tc>
        <w:tc>
          <w:tcPr>
            <w:tcW w:w="1423" w:type="dxa"/>
            <w:tcBorders>
              <w:top w:val="single" w:sz="4" w:space="0" w:color="auto"/>
              <w:left w:val="single" w:sz="4" w:space="0" w:color="auto"/>
              <w:bottom w:val="single" w:sz="4" w:space="0" w:color="auto"/>
              <w:right w:val="single" w:sz="4" w:space="0" w:color="auto"/>
            </w:tcBorders>
          </w:tcPr>
          <w:p w14:paraId="0105F9AC"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4BB6BF89"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7D969AF2"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6AB2D99F"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66B095C3"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5D47FEB2" w14:textId="2D5666C0" w:rsidR="008A7C43" w:rsidRPr="000F1C45" w:rsidRDefault="008A7C43" w:rsidP="00120D1E">
            <w:pPr>
              <w:pStyle w:val="Tableau10carCENTRE"/>
            </w:pPr>
          </w:p>
        </w:tc>
      </w:tr>
      <w:tr w:rsidR="008A7C43" w:rsidRPr="00183907" w14:paraId="05C77D8A" w14:textId="278B4EC4"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54F5963C" w14:textId="77777777" w:rsidR="008A7C43" w:rsidRPr="000F1C45" w:rsidRDefault="008A7C43" w:rsidP="00120D1E">
            <w:pPr>
              <w:pStyle w:val="Tableau10carCENTRE"/>
            </w:pPr>
            <w:proofErr w:type="spellStart"/>
            <w:r w:rsidRPr="000F1C45">
              <w:t>Neems</w:t>
            </w:r>
            <w:proofErr w:type="spellEnd"/>
            <w:r w:rsidRPr="000F1C45">
              <w:t>…</w:t>
            </w:r>
          </w:p>
        </w:tc>
        <w:tc>
          <w:tcPr>
            <w:tcW w:w="1423" w:type="dxa"/>
            <w:tcBorders>
              <w:top w:val="single" w:sz="4" w:space="0" w:color="auto"/>
              <w:left w:val="single" w:sz="4" w:space="0" w:color="auto"/>
              <w:bottom w:val="single" w:sz="4" w:space="0" w:color="auto"/>
              <w:right w:val="single" w:sz="4" w:space="0" w:color="auto"/>
            </w:tcBorders>
          </w:tcPr>
          <w:p w14:paraId="7FC608ED"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47D6359B"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7D78A936"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2458367E"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61E6CA33"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6B516627" w14:textId="1F6E34A8" w:rsidR="008A7C43" w:rsidRPr="000F1C45" w:rsidRDefault="008A7C43" w:rsidP="00120D1E">
            <w:pPr>
              <w:pStyle w:val="Tableau10carCENTRE"/>
            </w:pPr>
          </w:p>
        </w:tc>
      </w:tr>
      <w:tr w:rsidR="008A7C43" w:rsidRPr="00183907" w14:paraId="5FC9E23B" w14:textId="52534761" w:rsidTr="008A7C43">
        <w:trPr>
          <w:trHeight w:val="263"/>
        </w:trPr>
        <w:tc>
          <w:tcPr>
            <w:tcW w:w="3086" w:type="dxa"/>
            <w:tcBorders>
              <w:top w:val="nil"/>
              <w:left w:val="single" w:sz="4" w:space="0" w:color="auto"/>
              <w:bottom w:val="nil"/>
              <w:right w:val="single" w:sz="4" w:space="0" w:color="auto"/>
            </w:tcBorders>
            <w:shd w:val="clear" w:color="auto" w:fill="auto"/>
            <w:vAlign w:val="center"/>
          </w:tcPr>
          <w:p w14:paraId="5127B960" w14:textId="77777777" w:rsidR="008A7C43" w:rsidRPr="000F1C45" w:rsidRDefault="008A7C43" w:rsidP="00120D1E">
            <w:pPr>
              <w:pStyle w:val="Tableau10carCENTRE"/>
            </w:pPr>
            <w:r w:rsidRPr="000F1C45">
              <w:t>Autres 1 ……..</w:t>
            </w:r>
          </w:p>
        </w:tc>
        <w:tc>
          <w:tcPr>
            <w:tcW w:w="1423" w:type="dxa"/>
            <w:tcBorders>
              <w:top w:val="single" w:sz="4" w:space="0" w:color="auto"/>
              <w:left w:val="single" w:sz="4" w:space="0" w:color="auto"/>
              <w:bottom w:val="single" w:sz="4" w:space="0" w:color="auto"/>
              <w:right w:val="single" w:sz="4" w:space="0" w:color="auto"/>
            </w:tcBorders>
          </w:tcPr>
          <w:p w14:paraId="6F083E28"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6787FAB8"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40CA4C98"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1D90B917"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76FE40A2"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2A456B42" w14:textId="6DE7F711" w:rsidR="008A7C43" w:rsidRPr="000F1C45" w:rsidRDefault="008A7C43" w:rsidP="00120D1E">
            <w:pPr>
              <w:pStyle w:val="Tableau10carCENTRE"/>
            </w:pPr>
          </w:p>
        </w:tc>
      </w:tr>
      <w:tr w:rsidR="008A7C43" w:rsidRPr="00183907" w14:paraId="072376C5" w14:textId="1B9111CE" w:rsidTr="008A7C43">
        <w:trPr>
          <w:trHeight w:val="263"/>
        </w:trPr>
        <w:tc>
          <w:tcPr>
            <w:tcW w:w="3086" w:type="dxa"/>
            <w:tcBorders>
              <w:top w:val="nil"/>
              <w:left w:val="single" w:sz="4" w:space="0" w:color="auto"/>
              <w:bottom w:val="single" w:sz="4" w:space="0" w:color="auto"/>
              <w:right w:val="single" w:sz="4" w:space="0" w:color="auto"/>
            </w:tcBorders>
            <w:shd w:val="clear" w:color="auto" w:fill="auto"/>
            <w:vAlign w:val="center"/>
          </w:tcPr>
          <w:p w14:paraId="5EF8CCFF" w14:textId="77777777" w:rsidR="008A7C43" w:rsidRPr="000F1C45" w:rsidRDefault="008A7C43" w:rsidP="00120D1E">
            <w:pPr>
              <w:pStyle w:val="Tableau10carCENTRE"/>
            </w:pPr>
            <w:r w:rsidRPr="000F1C45">
              <w:t>Autres 2 ……..</w:t>
            </w:r>
          </w:p>
        </w:tc>
        <w:tc>
          <w:tcPr>
            <w:tcW w:w="1423" w:type="dxa"/>
            <w:tcBorders>
              <w:top w:val="single" w:sz="4" w:space="0" w:color="auto"/>
              <w:left w:val="single" w:sz="4" w:space="0" w:color="auto"/>
              <w:bottom w:val="single" w:sz="4" w:space="0" w:color="auto"/>
              <w:right w:val="single" w:sz="4" w:space="0" w:color="auto"/>
            </w:tcBorders>
          </w:tcPr>
          <w:p w14:paraId="098305B6" w14:textId="77777777" w:rsidR="008A7C43" w:rsidRPr="000F1C45" w:rsidRDefault="008A7C43" w:rsidP="00120D1E">
            <w:pPr>
              <w:pStyle w:val="Tableau10carCENTRE"/>
            </w:pPr>
          </w:p>
        </w:tc>
        <w:tc>
          <w:tcPr>
            <w:tcW w:w="1659" w:type="dxa"/>
            <w:tcBorders>
              <w:top w:val="single" w:sz="4" w:space="0" w:color="auto"/>
              <w:left w:val="nil"/>
              <w:bottom w:val="single" w:sz="4" w:space="0" w:color="auto"/>
              <w:right w:val="single" w:sz="4" w:space="0" w:color="auto"/>
            </w:tcBorders>
          </w:tcPr>
          <w:p w14:paraId="2EE57236" w14:textId="77777777" w:rsidR="008A7C43" w:rsidRPr="000F1C45" w:rsidRDefault="008A7C43" w:rsidP="00120D1E">
            <w:pPr>
              <w:pStyle w:val="Tableau10carCENTRE"/>
            </w:pPr>
          </w:p>
        </w:tc>
        <w:tc>
          <w:tcPr>
            <w:tcW w:w="1690" w:type="dxa"/>
            <w:tcBorders>
              <w:top w:val="single" w:sz="4" w:space="0" w:color="auto"/>
              <w:left w:val="single" w:sz="4" w:space="0" w:color="auto"/>
              <w:bottom w:val="single" w:sz="4" w:space="0" w:color="auto"/>
              <w:right w:val="single" w:sz="4" w:space="0" w:color="auto"/>
            </w:tcBorders>
          </w:tcPr>
          <w:p w14:paraId="2C9EE838" w14:textId="77777777" w:rsidR="008A7C43" w:rsidRPr="000F1C45" w:rsidRDefault="008A7C43" w:rsidP="00120D1E">
            <w:pPr>
              <w:pStyle w:val="Tableau10carCENTRE"/>
            </w:pPr>
          </w:p>
        </w:tc>
        <w:tc>
          <w:tcPr>
            <w:tcW w:w="1708" w:type="dxa"/>
            <w:tcBorders>
              <w:top w:val="single" w:sz="4" w:space="0" w:color="auto"/>
              <w:left w:val="single" w:sz="4" w:space="0" w:color="auto"/>
              <w:bottom w:val="single" w:sz="4" w:space="0" w:color="auto"/>
              <w:right w:val="single" w:sz="4" w:space="0" w:color="auto"/>
            </w:tcBorders>
          </w:tcPr>
          <w:p w14:paraId="6E4811D2"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5FCDDAD1" w14:textId="77777777" w:rsidR="008A7C43" w:rsidRPr="000F1C45" w:rsidRDefault="008A7C43" w:rsidP="00120D1E">
            <w:pPr>
              <w:pStyle w:val="Tableau10carCENTRE"/>
            </w:pPr>
          </w:p>
        </w:tc>
        <w:tc>
          <w:tcPr>
            <w:tcW w:w="1803" w:type="dxa"/>
            <w:tcBorders>
              <w:top w:val="single" w:sz="4" w:space="0" w:color="auto"/>
              <w:left w:val="single" w:sz="4" w:space="0" w:color="auto"/>
              <w:bottom w:val="single" w:sz="4" w:space="0" w:color="auto"/>
              <w:right w:val="single" w:sz="4" w:space="0" w:color="auto"/>
            </w:tcBorders>
          </w:tcPr>
          <w:p w14:paraId="027EDD54" w14:textId="130271A1" w:rsidR="008A7C43" w:rsidRPr="000F1C45" w:rsidRDefault="008A7C43" w:rsidP="00120D1E">
            <w:pPr>
              <w:pStyle w:val="Tableau10carCENTRE"/>
            </w:pPr>
          </w:p>
        </w:tc>
      </w:tr>
    </w:tbl>
    <w:p w14:paraId="593C1C2B" w14:textId="3F32B8BC" w:rsidR="00094055" w:rsidRPr="00120D1E" w:rsidRDefault="00120D1E" w:rsidP="00377A08">
      <w:pPr>
        <w:rPr>
          <w:sz w:val="18"/>
          <w:szCs w:val="18"/>
        </w:rPr>
      </w:pPr>
      <w:r>
        <w:rPr>
          <w:b/>
          <w:sz w:val="16"/>
          <w:szCs w:val="16"/>
        </w:rPr>
        <w:lastRenderedPageBreak/>
        <w:t>*1</w:t>
      </w:r>
      <w:r w:rsidRPr="00FF750D">
        <w:rPr>
          <w:b/>
          <w:sz w:val="16"/>
          <w:szCs w:val="16"/>
        </w:rPr>
        <w:t xml:space="preserve"> Commercialisation par un réseau</w:t>
      </w:r>
      <w:r>
        <w:rPr>
          <w:sz w:val="16"/>
          <w:szCs w:val="16"/>
        </w:rPr>
        <w:t> : 1=Non ; 2=</w:t>
      </w:r>
      <w:proofErr w:type="spellStart"/>
      <w:r>
        <w:rPr>
          <w:sz w:val="16"/>
          <w:szCs w:val="16"/>
        </w:rPr>
        <w:t>Sell</w:t>
      </w:r>
      <w:proofErr w:type="spellEnd"/>
      <w:r>
        <w:rPr>
          <w:sz w:val="16"/>
          <w:szCs w:val="16"/>
        </w:rPr>
        <w:t xml:space="preserve"> </w:t>
      </w:r>
      <w:proofErr w:type="spellStart"/>
      <w:r>
        <w:rPr>
          <w:sz w:val="16"/>
          <w:szCs w:val="16"/>
        </w:rPr>
        <w:t>Selal</w:t>
      </w:r>
      <w:proofErr w:type="spellEnd"/>
      <w:r>
        <w:rPr>
          <w:sz w:val="16"/>
          <w:szCs w:val="16"/>
        </w:rPr>
        <w:t> ; 3=Autre réseau en agriculture biologique </w:t>
      </w:r>
      <w:r w:rsidRPr="001872A9">
        <w:rPr>
          <w:sz w:val="16"/>
          <w:szCs w:val="16"/>
        </w:rPr>
        <w:t xml:space="preserve">; 4=contractualisation auprès d’une entreprise ; 5=Autre </w:t>
      </w:r>
      <w:proofErr w:type="gramStart"/>
      <w:r w:rsidRPr="001872A9">
        <w:rPr>
          <w:sz w:val="16"/>
          <w:szCs w:val="16"/>
        </w:rPr>
        <w:t>précisez</w:t>
      </w:r>
      <w:proofErr w:type="gramEnd"/>
    </w:p>
    <w:p w14:paraId="2FF40340" w14:textId="37135E42" w:rsidR="00094055" w:rsidRPr="006D2F0B" w:rsidRDefault="00094055" w:rsidP="00377A08">
      <w:pPr>
        <w:rPr>
          <w:szCs w:val="20"/>
        </w:rPr>
      </w:pPr>
    </w:p>
    <w:p w14:paraId="31D9A46F" w14:textId="77017D50" w:rsidR="006D2F0B" w:rsidRPr="00A571D0" w:rsidRDefault="00765114" w:rsidP="003827DF">
      <w:pPr>
        <w:pStyle w:val="Titre2"/>
      </w:pPr>
      <w:bookmarkStart w:id="32" w:name="_Toc22894258"/>
      <w:r>
        <w:t>F3</w:t>
      </w:r>
      <w:r w:rsidR="003827DF">
        <w:t xml:space="preserve">) </w:t>
      </w:r>
      <w:r w:rsidR="00A571D0" w:rsidRPr="00A571D0">
        <w:t>PRODUCTION ANIMALE</w:t>
      </w:r>
      <w:bookmarkEnd w:id="32"/>
    </w:p>
    <w:p w14:paraId="619CED96" w14:textId="77777777" w:rsidR="003827DF" w:rsidRDefault="003827DF" w:rsidP="00635DFE">
      <w:pPr>
        <w:rPr>
          <w:b/>
          <w:bCs/>
          <w:color w:val="000000"/>
        </w:rPr>
      </w:pPr>
    </w:p>
    <w:p w14:paraId="24A7C153" w14:textId="56CD58DD" w:rsidR="00635DFE" w:rsidRDefault="00765114" w:rsidP="00635DFE">
      <w:pPr>
        <w:rPr>
          <w:b/>
          <w:bCs/>
          <w:color w:val="000000"/>
        </w:rPr>
      </w:pPr>
      <w:r>
        <w:rPr>
          <w:b/>
          <w:bCs/>
          <w:color w:val="000000"/>
        </w:rPr>
        <w:t>F.3</w:t>
      </w:r>
      <w:r w:rsidR="003827DF">
        <w:rPr>
          <w:b/>
          <w:bCs/>
          <w:color w:val="000000"/>
        </w:rPr>
        <w:t xml:space="preserve">.1. </w:t>
      </w:r>
      <w:r w:rsidR="00635DFE">
        <w:rPr>
          <w:b/>
          <w:bCs/>
          <w:color w:val="000000"/>
        </w:rPr>
        <w:t xml:space="preserve">Inventaire du cheptel sur l’exploitation (nombre d’animaux) en </w:t>
      </w:r>
      <w:r w:rsidR="00AE208C">
        <w:rPr>
          <w:b/>
          <w:bCs/>
          <w:color w:val="000000"/>
        </w:rPr>
        <w:t>2019</w:t>
      </w:r>
    </w:p>
    <w:tbl>
      <w:tblPr>
        <w:tblW w:w="12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2134"/>
        <w:gridCol w:w="2190"/>
        <w:gridCol w:w="2327"/>
        <w:gridCol w:w="3367"/>
      </w:tblGrid>
      <w:tr w:rsidR="00CC190B" w14:paraId="0B1BD865" w14:textId="77777777" w:rsidTr="00CC190B">
        <w:trPr>
          <w:trHeight w:val="490"/>
        </w:trPr>
        <w:tc>
          <w:tcPr>
            <w:tcW w:w="2381" w:type="dxa"/>
            <w:shd w:val="clear" w:color="auto" w:fill="auto"/>
          </w:tcPr>
          <w:p w14:paraId="52F08104" w14:textId="77777777" w:rsidR="00CC190B" w:rsidRPr="00536B3B" w:rsidRDefault="00CC190B" w:rsidP="00EC2670">
            <w:pPr>
              <w:jc w:val="center"/>
            </w:pPr>
            <w:r w:rsidRPr="00536B3B">
              <w:t xml:space="preserve">Type </w:t>
            </w:r>
            <w:r>
              <w:t>animaux</w:t>
            </w:r>
          </w:p>
        </w:tc>
        <w:tc>
          <w:tcPr>
            <w:tcW w:w="2134" w:type="dxa"/>
          </w:tcPr>
          <w:p w14:paraId="6F9256BC" w14:textId="77777777" w:rsidR="00CC190B" w:rsidRPr="00536B3B" w:rsidRDefault="00CC190B" w:rsidP="00EC2670">
            <w:pPr>
              <w:jc w:val="center"/>
            </w:pPr>
            <w:r w:rsidRPr="00536B3B">
              <w:t>Nombre</w:t>
            </w:r>
            <w:r>
              <w:t xml:space="preserve"> en propriété sur l’exploitation</w:t>
            </w:r>
          </w:p>
        </w:tc>
        <w:tc>
          <w:tcPr>
            <w:tcW w:w="2190" w:type="dxa"/>
            <w:shd w:val="clear" w:color="auto" w:fill="auto"/>
          </w:tcPr>
          <w:p w14:paraId="5C1653CB" w14:textId="77777777" w:rsidR="00CC190B" w:rsidRPr="00536B3B" w:rsidRDefault="00CC190B" w:rsidP="00EC2670">
            <w:pPr>
              <w:jc w:val="center"/>
            </w:pPr>
            <w:r w:rsidRPr="00536B3B">
              <w:t>Nombre</w:t>
            </w:r>
            <w:r>
              <w:t xml:space="preserve"> reçus en </w:t>
            </w:r>
            <w:proofErr w:type="spellStart"/>
            <w:r>
              <w:t>confiage</w:t>
            </w:r>
            <w:proofErr w:type="spellEnd"/>
            <w:r>
              <w:t xml:space="preserve"> ou prêt </w:t>
            </w:r>
          </w:p>
        </w:tc>
        <w:tc>
          <w:tcPr>
            <w:tcW w:w="2327" w:type="dxa"/>
            <w:tcBorders>
              <w:right w:val="double" w:sz="4" w:space="0" w:color="auto"/>
            </w:tcBorders>
            <w:shd w:val="clear" w:color="auto" w:fill="auto"/>
          </w:tcPr>
          <w:p w14:paraId="5F99895B" w14:textId="64544607" w:rsidR="00CC190B" w:rsidRDefault="00CC190B" w:rsidP="00EC2670">
            <w:pPr>
              <w:jc w:val="center"/>
            </w:pPr>
            <w:r>
              <w:t>Nombre animaux Confiés hors de l’exploitation</w:t>
            </w:r>
          </w:p>
        </w:tc>
        <w:tc>
          <w:tcPr>
            <w:tcW w:w="3367" w:type="dxa"/>
            <w:tcBorders>
              <w:left w:val="double" w:sz="4" w:space="0" w:color="auto"/>
            </w:tcBorders>
          </w:tcPr>
          <w:p w14:paraId="05FE62AA" w14:textId="77777777" w:rsidR="00CC190B" w:rsidRDefault="00CC190B" w:rsidP="00EC2670">
            <w:pPr>
              <w:jc w:val="center"/>
            </w:pPr>
            <w:r>
              <w:t>Observations</w:t>
            </w:r>
          </w:p>
        </w:tc>
      </w:tr>
      <w:tr w:rsidR="00CC190B" w14:paraId="1BDC8AA0" w14:textId="77777777" w:rsidTr="00CC190B">
        <w:trPr>
          <w:trHeight w:val="253"/>
        </w:trPr>
        <w:tc>
          <w:tcPr>
            <w:tcW w:w="2381" w:type="dxa"/>
            <w:shd w:val="clear" w:color="auto" w:fill="auto"/>
            <w:vAlign w:val="center"/>
          </w:tcPr>
          <w:p w14:paraId="077BFFF3" w14:textId="1F099CCC" w:rsidR="00CC190B" w:rsidRPr="00536B3B" w:rsidRDefault="00CC190B" w:rsidP="00EC2670">
            <w:r>
              <w:t>Bovins</w:t>
            </w:r>
          </w:p>
        </w:tc>
        <w:tc>
          <w:tcPr>
            <w:tcW w:w="2134" w:type="dxa"/>
            <w:vAlign w:val="center"/>
          </w:tcPr>
          <w:p w14:paraId="3B16BE35"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728BC22E"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76A55120" w14:textId="77777777" w:rsidR="00CC190B" w:rsidRDefault="00CC190B" w:rsidP="00EC2670">
            <w:pPr>
              <w:jc w:val="center"/>
            </w:pPr>
            <w:r w:rsidRPr="00175BBE">
              <w:t>|________|</w:t>
            </w:r>
          </w:p>
        </w:tc>
        <w:tc>
          <w:tcPr>
            <w:tcW w:w="3367" w:type="dxa"/>
            <w:tcBorders>
              <w:left w:val="double" w:sz="4" w:space="0" w:color="auto"/>
            </w:tcBorders>
          </w:tcPr>
          <w:p w14:paraId="34BB98AA" w14:textId="77777777" w:rsidR="00CC190B" w:rsidRDefault="00CC190B" w:rsidP="00EC2670">
            <w:pPr>
              <w:jc w:val="center"/>
            </w:pPr>
          </w:p>
        </w:tc>
      </w:tr>
      <w:tr w:rsidR="00CC190B" w14:paraId="750F7F21" w14:textId="77777777" w:rsidTr="00CC190B">
        <w:trPr>
          <w:trHeight w:val="253"/>
        </w:trPr>
        <w:tc>
          <w:tcPr>
            <w:tcW w:w="2381" w:type="dxa"/>
            <w:shd w:val="clear" w:color="auto" w:fill="auto"/>
            <w:vAlign w:val="center"/>
          </w:tcPr>
          <w:p w14:paraId="597E4E9F" w14:textId="77777777" w:rsidR="00CC190B" w:rsidRPr="00536B3B" w:rsidRDefault="00CC190B" w:rsidP="00EC2670">
            <w:r w:rsidRPr="00536B3B">
              <w:t>Ovins</w:t>
            </w:r>
          </w:p>
        </w:tc>
        <w:tc>
          <w:tcPr>
            <w:tcW w:w="2134" w:type="dxa"/>
            <w:vAlign w:val="center"/>
          </w:tcPr>
          <w:p w14:paraId="5D9B14D5"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217B1EE0"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0B5C35A5" w14:textId="77777777" w:rsidR="00CC190B" w:rsidRDefault="00CC190B" w:rsidP="00EC2670">
            <w:pPr>
              <w:jc w:val="center"/>
            </w:pPr>
            <w:r w:rsidRPr="00175BBE">
              <w:t>|________|</w:t>
            </w:r>
          </w:p>
        </w:tc>
        <w:tc>
          <w:tcPr>
            <w:tcW w:w="3367" w:type="dxa"/>
            <w:tcBorders>
              <w:left w:val="double" w:sz="4" w:space="0" w:color="auto"/>
            </w:tcBorders>
          </w:tcPr>
          <w:p w14:paraId="0F16B44C" w14:textId="77777777" w:rsidR="00CC190B" w:rsidRDefault="00CC190B" w:rsidP="00EC2670">
            <w:pPr>
              <w:jc w:val="center"/>
            </w:pPr>
          </w:p>
        </w:tc>
      </w:tr>
      <w:tr w:rsidR="00CC190B" w14:paraId="7D46793F" w14:textId="77777777" w:rsidTr="00CC190B">
        <w:trPr>
          <w:trHeight w:val="253"/>
        </w:trPr>
        <w:tc>
          <w:tcPr>
            <w:tcW w:w="2381" w:type="dxa"/>
            <w:shd w:val="clear" w:color="auto" w:fill="auto"/>
            <w:vAlign w:val="center"/>
          </w:tcPr>
          <w:p w14:paraId="331FC53F" w14:textId="77777777" w:rsidR="00CC190B" w:rsidRPr="00536B3B" w:rsidRDefault="00CC190B" w:rsidP="00EC2670">
            <w:r w:rsidRPr="00536B3B">
              <w:t>Caprins</w:t>
            </w:r>
          </w:p>
        </w:tc>
        <w:tc>
          <w:tcPr>
            <w:tcW w:w="2134" w:type="dxa"/>
            <w:vAlign w:val="center"/>
          </w:tcPr>
          <w:p w14:paraId="64DEBE0D"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502DF374"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0DE19737" w14:textId="77777777" w:rsidR="00CC190B" w:rsidRDefault="00CC190B" w:rsidP="00EC2670">
            <w:pPr>
              <w:jc w:val="center"/>
            </w:pPr>
            <w:r w:rsidRPr="00175BBE">
              <w:t>|________|</w:t>
            </w:r>
          </w:p>
        </w:tc>
        <w:tc>
          <w:tcPr>
            <w:tcW w:w="3367" w:type="dxa"/>
            <w:tcBorders>
              <w:left w:val="double" w:sz="4" w:space="0" w:color="auto"/>
            </w:tcBorders>
          </w:tcPr>
          <w:p w14:paraId="2820616E" w14:textId="77777777" w:rsidR="00CC190B" w:rsidRDefault="00CC190B" w:rsidP="00EC2670">
            <w:pPr>
              <w:jc w:val="center"/>
            </w:pPr>
          </w:p>
        </w:tc>
      </w:tr>
      <w:tr w:rsidR="00CC190B" w14:paraId="26E5B672" w14:textId="77777777" w:rsidTr="00CC190B">
        <w:trPr>
          <w:trHeight w:val="253"/>
        </w:trPr>
        <w:tc>
          <w:tcPr>
            <w:tcW w:w="2381" w:type="dxa"/>
            <w:shd w:val="clear" w:color="auto" w:fill="auto"/>
            <w:vAlign w:val="center"/>
          </w:tcPr>
          <w:p w14:paraId="70C71C30" w14:textId="77777777" w:rsidR="00CC190B" w:rsidRPr="00536B3B" w:rsidRDefault="00CC190B" w:rsidP="00EC2670">
            <w:r>
              <w:t>Anes</w:t>
            </w:r>
          </w:p>
        </w:tc>
        <w:tc>
          <w:tcPr>
            <w:tcW w:w="2134" w:type="dxa"/>
            <w:vAlign w:val="center"/>
          </w:tcPr>
          <w:p w14:paraId="21914C55"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5E2A2C1F"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12EB99E6" w14:textId="77777777" w:rsidR="00CC190B" w:rsidRDefault="00CC190B" w:rsidP="00EC2670">
            <w:pPr>
              <w:jc w:val="center"/>
            </w:pPr>
            <w:r w:rsidRPr="00175BBE">
              <w:t>|________|</w:t>
            </w:r>
          </w:p>
        </w:tc>
        <w:tc>
          <w:tcPr>
            <w:tcW w:w="3367" w:type="dxa"/>
            <w:tcBorders>
              <w:left w:val="double" w:sz="4" w:space="0" w:color="auto"/>
            </w:tcBorders>
          </w:tcPr>
          <w:p w14:paraId="700C6759" w14:textId="77777777" w:rsidR="00CC190B" w:rsidRDefault="00CC190B" w:rsidP="00EC2670">
            <w:pPr>
              <w:jc w:val="center"/>
            </w:pPr>
          </w:p>
        </w:tc>
      </w:tr>
      <w:tr w:rsidR="00CC190B" w14:paraId="54D0E681" w14:textId="77777777" w:rsidTr="00CC190B">
        <w:trPr>
          <w:trHeight w:val="253"/>
        </w:trPr>
        <w:tc>
          <w:tcPr>
            <w:tcW w:w="2381" w:type="dxa"/>
            <w:shd w:val="clear" w:color="auto" w:fill="auto"/>
            <w:vAlign w:val="center"/>
          </w:tcPr>
          <w:p w14:paraId="51A04E7E" w14:textId="77777777" w:rsidR="00CC190B" w:rsidRPr="00536B3B" w:rsidRDefault="00CC190B" w:rsidP="00EC2670">
            <w:r>
              <w:t>Chevaux</w:t>
            </w:r>
          </w:p>
        </w:tc>
        <w:tc>
          <w:tcPr>
            <w:tcW w:w="2134" w:type="dxa"/>
            <w:vAlign w:val="center"/>
          </w:tcPr>
          <w:p w14:paraId="0DF01729"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4EB53C23"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19D0E60E" w14:textId="77777777" w:rsidR="00CC190B" w:rsidRDefault="00CC190B" w:rsidP="00EC2670">
            <w:pPr>
              <w:jc w:val="center"/>
            </w:pPr>
            <w:r w:rsidRPr="00175BBE">
              <w:t>|________|</w:t>
            </w:r>
          </w:p>
        </w:tc>
        <w:tc>
          <w:tcPr>
            <w:tcW w:w="3367" w:type="dxa"/>
            <w:tcBorders>
              <w:left w:val="double" w:sz="4" w:space="0" w:color="auto"/>
            </w:tcBorders>
          </w:tcPr>
          <w:p w14:paraId="3D071C2E" w14:textId="77777777" w:rsidR="00CC190B" w:rsidRDefault="00CC190B" w:rsidP="00EC2670">
            <w:pPr>
              <w:jc w:val="center"/>
            </w:pPr>
          </w:p>
        </w:tc>
      </w:tr>
      <w:tr w:rsidR="00CC190B" w14:paraId="54C0A967" w14:textId="77777777" w:rsidTr="00CC190B">
        <w:trPr>
          <w:trHeight w:val="253"/>
        </w:trPr>
        <w:tc>
          <w:tcPr>
            <w:tcW w:w="2381" w:type="dxa"/>
            <w:shd w:val="clear" w:color="auto" w:fill="auto"/>
            <w:vAlign w:val="center"/>
          </w:tcPr>
          <w:p w14:paraId="285F787D" w14:textId="77777777" w:rsidR="00CC190B" w:rsidRPr="00536B3B" w:rsidRDefault="00CC190B" w:rsidP="00EC2670">
            <w:r>
              <w:t>Porcs</w:t>
            </w:r>
          </w:p>
        </w:tc>
        <w:tc>
          <w:tcPr>
            <w:tcW w:w="2134" w:type="dxa"/>
            <w:vAlign w:val="center"/>
          </w:tcPr>
          <w:p w14:paraId="719E0D7A"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5777F8C1"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308EF2A2" w14:textId="77777777" w:rsidR="00CC190B" w:rsidRDefault="00CC190B" w:rsidP="00EC2670">
            <w:pPr>
              <w:jc w:val="center"/>
            </w:pPr>
            <w:r w:rsidRPr="00175BBE">
              <w:t>|________|</w:t>
            </w:r>
          </w:p>
        </w:tc>
        <w:tc>
          <w:tcPr>
            <w:tcW w:w="3367" w:type="dxa"/>
            <w:tcBorders>
              <w:left w:val="double" w:sz="4" w:space="0" w:color="auto"/>
            </w:tcBorders>
          </w:tcPr>
          <w:p w14:paraId="30D41F47" w14:textId="77777777" w:rsidR="00CC190B" w:rsidRDefault="00CC190B" w:rsidP="00EC2670">
            <w:pPr>
              <w:jc w:val="center"/>
            </w:pPr>
          </w:p>
        </w:tc>
      </w:tr>
      <w:tr w:rsidR="00CC190B" w14:paraId="30E5A22F" w14:textId="77777777" w:rsidTr="00CC190B">
        <w:trPr>
          <w:trHeight w:val="253"/>
        </w:trPr>
        <w:tc>
          <w:tcPr>
            <w:tcW w:w="2381" w:type="dxa"/>
            <w:shd w:val="clear" w:color="auto" w:fill="auto"/>
            <w:vAlign w:val="center"/>
          </w:tcPr>
          <w:p w14:paraId="08FD2BF8" w14:textId="77777777" w:rsidR="00CC190B" w:rsidRPr="00536B3B" w:rsidRDefault="00CC190B" w:rsidP="00EC2670">
            <w:r w:rsidRPr="00536B3B">
              <w:t>Poules</w:t>
            </w:r>
          </w:p>
        </w:tc>
        <w:tc>
          <w:tcPr>
            <w:tcW w:w="2134" w:type="dxa"/>
            <w:vAlign w:val="center"/>
          </w:tcPr>
          <w:p w14:paraId="738C6FFB"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6DB0D46F"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33D2A807" w14:textId="77777777" w:rsidR="00CC190B" w:rsidRDefault="00CC190B" w:rsidP="00EC2670">
            <w:pPr>
              <w:jc w:val="center"/>
            </w:pPr>
            <w:r w:rsidRPr="00175BBE">
              <w:t>|________|</w:t>
            </w:r>
          </w:p>
        </w:tc>
        <w:tc>
          <w:tcPr>
            <w:tcW w:w="3367" w:type="dxa"/>
            <w:tcBorders>
              <w:left w:val="double" w:sz="4" w:space="0" w:color="auto"/>
            </w:tcBorders>
          </w:tcPr>
          <w:p w14:paraId="0A671D8F" w14:textId="77777777" w:rsidR="00CC190B" w:rsidRDefault="00CC190B" w:rsidP="00EC2670">
            <w:pPr>
              <w:jc w:val="center"/>
            </w:pPr>
          </w:p>
        </w:tc>
      </w:tr>
      <w:tr w:rsidR="00CC190B" w14:paraId="39A7701F" w14:textId="77777777" w:rsidTr="00CC190B">
        <w:trPr>
          <w:trHeight w:val="253"/>
        </w:trPr>
        <w:tc>
          <w:tcPr>
            <w:tcW w:w="2381" w:type="dxa"/>
            <w:shd w:val="clear" w:color="auto" w:fill="auto"/>
            <w:vAlign w:val="center"/>
          </w:tcPr>
          <w:p w14:paraId="2F0B557C" w14:textId="77777777" w:rsidR="00CC190B" w:rsidRPr="00536B3B" w:rsidRDefault="00CC190B" w:rsidP="00EC2670">
            <w:commentRangeStart w:id="33"/>
            <w:r w:rsidRPr="00536B3B">
              <w:t>Autres volailles</w:t>
            </w:r>
            <w:commentRangeEnd w:id="33"/>
            <w:r w:rsidR="007A3F1C">
              <w:rPr>
                <w:rStyle w:val="Marquedecommentaire"/>
              </w:rPr>
              <w:commentReference w:id="33"/>
            </w:r>
          </w:p>
        </w:tc>
        <w:tc>
          <w:tcPr>
            <w:tcW w:w="2134" w:type="dxa"/>
            <w:vAlign w:val="center"/>
          </w:tcPr>
          <w:p w14:paraId="60DB417F"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566CA1F7"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208E7219" w14:textId="77777777" w:rsidR="00CC190B" w:rsidRDefault="00CC190B" w:rsidP="00EC2670">
            <w:pPr>
              <w:jc w:val="center"/>
            </w:pPr>
            <w:r w:rsidRPr="00175BBE">
              <w:t>|________|</w:t>
            </w:r>
          </w:p>
        </w:tc>
        <w:tc>
          <w:tcPr>
            <w:tcW w:w="3367" w:type="dxa"/>
            <w:tcBorders>
              <w:left w:val="double" w:sz="4" w:space="0" w:color="auto"/>
            </w:tcBorders>
          </w:tcPr>
          <w:p w14:paraId="2DC3552D" w14:textId="77777777" w:rsidR="00CC190B" w:rsidRDefault="00CC190B" w:rsidP="00EC2670">
            <w:pPr>
              <w:jc w:val="center"/>
            </w:pPr>
          </w:p>
        </w:tc>
      </w:tr>
      <w:tr w:rsidR="00CC190B" w14:paraId="7306B571" w14:textId="77777777" w:rsidTr="00CC190B">
        <w:trPr>
          <w:trHeight w:val="253"/>
        </w:trPr>
        <w:tc>
          <w:tcPr>
            <w:tcW w:w="2381" w:type="dxa"/>
            <w:shd w:val="clear" w:color="auto" w:fill="auto"/>
            <w:vAlign w:val="center"/>
          </w:tcPr>
          <w:p w14:paraId="7A5316CA" w14:textId="77777777" w:rsidR="00CC190B" w:rsidRPr="00536B3B" w:rsidRDefault="00CC190B" w:rsidP="00EC2670">
            <w:r>
              <w:t>Autres</w:t>
            </w:r>
          </w:p>
        </w:tc>
        <w:tc>
          <w:tcPr>
            <w:tcW w:w="2134" w:type="dxa"/>
            <w:vAlign w:val="center"/>
          </w:tcPr>
          <w:p w14:paraId="609E3100" w14:textId="77777777" w:rsidR="00CC190B" w:rsidRPr="00536B3B" w:rsidRDefault="00CC190B" w:rsidP="00EC2670">
            <w:pPr>
              <w:jc w:val="center"/>
            </w:pPr>
            <w:r w:rsidRPr="00536B3B">
              <w:t>|</w:t>
            </w:r>
            <w:r>
              <w:t>_____</w:t>
            </w:r>
            <w:r w:rsidRPr="00536B3B">
              <w:t>__</w:t>
            </w:r>
            <w:r>
              <w:t>_</w:t>
            </w:r>
            <w:r w:rsidRPr="00536B3B">
              <w:t>|</w:t>
            </w:r>
          </w:p>
        </w:tc>
        <w:tc>
          <w:tcPr>
            <w:tcW w:w="2190" w:type="dxa"/>
            <w:shd w:val="clear" w:color="auto" w:fill="auto"/>
            <w:vAlign w:val="center"/>
          </w:tcPr>
          <w:p w14:paraId="2FCAC350" w14:textId="77777777" w:rsidR="00CC190B" w:rsidRPr="00536B3B" w:rsidRDefault="00CC190B" w:rsidP="00EC2670">
            <w:pPr>
              <w:jc w:val="center"/>
            </w:pPr>
            <w:r w:rsidRPr="00536B3B">
              <w:t>|</w:t>
            </w:r>
            <w:r>
              <w:t>_____</w:t>
            </w:r>
            <w:r w:rsidRPr="00536B3B">
              <w:t>__</w:t>
            </w:r>
            <w:r>
              <w:t>_</w:t>
            </w:r>
            <w:r w:rsidRPr="00536B3B">
              <w:t>|</w:t>
            </w:r>
          </w:p>
        </w:tc>
        <w:tc>
          <w:tcPr>
            <w:tcW w:w="2327" w:type="dxa"/>
            <w:tcBorders>
              <w:right w:val="double" w:sz="4" w:space="0" w:color="auto"/>
            </w:tcBorders>
            <w:shd w:val="clear" w:color="auto" w:fill="auto"/>
            <w:vAlign w:val="center"/>
          </w:tcPr>
          <w:p w14:paraId="10B3A6A3" w14:textId="77777777" w:rsidR="00CC190B" w:rsidRDefault="00CC190B" w:rsidP="00EC2670">
            <w:pPr>
              <w:jc w:val="center"/>
            </w:pPr>
            <w:r w:rsidRPr="00175BBE">
              <w:t>|________|</w:t>
            </w:r>
          </w:p>
        </w:tc>
        <w:tc>
          <w:tcPr>
            <w:tcW w:w="3367" w:type="dxa"/>
            <w:tcBorders>
              <w:left w:val="double" w:sz="4" w:space="0" w:color="auto"/>
            </w:tcBorders>
          </w:tcPr>
          <w:p w14:paraId="13F682DB" w14:textId="77777777" w:rsidR="00CC190B" w:rsidRDefault="00CC190B" w:rsidP="00EC2670">
            <w:pPr>
              <w:jc w:val="center"/>
            </w:pPr>
          </w:p>
        </w:tc>
      </w:tr>
    </w:tbl>
    <w:p w14:paraId="469C8528" w14:textId="480D4222" w:rsidR="00094055" w:rsidRDefault="00094055" w:rsidP="00377A08">
      <w:pPr>
        <w:rPr>
          <w:szCs w:val="20"/>
        </w:rPr>
      </w:pPr>
    </w:p>
    <w:p w14:paraId="12DB27C8" w14:textId="7A14C31E" w:rsidR="00635DFE" w:rsidRDefault="00765114" w:rsidP="00635DFE">
      <w:r>
        <w:rPr>
          <w:b/>
          <w:bCs/>
          <w:szCs w:val="20"/>
        </w:rPr>
        <w:t>F.3</w:t>
      </w:r>
      <w:r w:rsidR="003827DF">
        <w:rPr>
          <w:b/>
          <w:bCs/>
          <w:szCs w:val="20"/>
        </w:rPr>
        <w:t xml:space="preserve">.2. </w:t>
      </w:r>
      <w:r w:rsidR="00635DFE" w:rsidRPr="00430BEC">
        <w:rPr>
          <w:b/>
          <w:bCs/>
          <w:szCs w:val="20"/>
        </w:rPr>
        <w:t xml:space="preserve">Quels sont les </w:t>
      </w:r>
      <w:r w:rsidR="00635DFE">
        <w:rPr>
          <w:b/>
          <w:bCs/>
          <w:szCs w:val="20"/>
        </w:rPr>
        <w:t xml:space="preserve">principaux </w:t>
      </w:r>
      <w:r w:rsidR="00635DFE" w:rsidRPr="00430BEC">
        <w:rPr>
          <w:b/>
          <w:bCs/>
          <w:szCs w:val="20"/>
        </w:rPr>
        <w:t xml:space="preserve">produits </w:t>
      </w:r>
      <w:r w:rsidR="00635DFE">
        <w:rPr>
          <w:b/>
          <w:bCs/>
          <w:szCs w:val="20"/>
        </w:rPr>
        <w:t>animaux</w:t>
      </w:r>
      <w:r w:rsidR="00C76899">
        <w:rPr>
          <w:b/>
          <w:bCs/>
          <w:szCs w:val="20"/>
        </w:rPr>
        <w:t xml:space="preserve"> que vous avez vendus depuis novembre 2018 ?</w:t>
      </w:r>
    </w:p>
    <w:tbl>
      <w:tblPr>
        <w:tblW w:w="13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3017"/>
        <w:gridCol w:w="1157"/>
        <w:gridCol w:w="1710"/>
        <w:gridCol w:w="1807"/>
        <w:gridCol w:w="2508"/>
        <w:gridCol w:w="2662"/>
      </w:tblGrid>
      <w:tr w:rsidR="00913645" w14:paraId="22A82A14" w14:textId="77777777" w:rsidTr="00913645">
        <w:trPr>
          <w:trHeight w:val="639"/>
        </w:trPr>
        <w:tc>
          <w:tcPr>
            <w:tcW w:w="672" w:type="dxa"/>
            <w:shd w:val="clear" w:color="auto" w:fill="auto"/>
          </w:tcPr>
          <w:p w14:paraId="7C91CF09" w14:textId="77777777" w:rsidR="00913645" w:rsidRDefault="00913645" w:rsidP="00370D33">
            <w:pPr>
              <w:pStyle w:val="Tab10Centr"/>
            </w:pPr>
            <w:proofErr w:type="spellStart"/>
            <w:r>
              <w:t>Num</w:t>
            </w:r>
            <w:proofErr w:type="spellEnd"/>
          </w:p>
        </w:tc>
        <w:tc>
          <w:tcPr>
            <w:tcW w:w="3017" w:type="dxa"/>
            <w:shd w:val="clear" w:color="auto" w:fill="auto"/>
            <w:vAlign w:val="center"/>
          </w:tcPr>
          <w:p w14:paraId="00C092FF" w14:textId="77777777" w:rsidR="00913645" w:rsidRDefault="00913645" w:rsidP="00370D33">
            <w:pPr>
              <w:jc w:val="center"/>
            </w:pPr>
            <w:r>
              <w:t>Nom et code du produit *1</w:t>
            </w:r>
          </w:p>
        </w:tc>
        <w:tc>
          <w:tcPr>
            <w:tcW w:w="1157" w:type="dxa"/>
          </w:tcPr>
          <w:p w14:paraId="76D3E486" w14:textId="517C7669" w:rsidR="00913645" w:rsidRDefault="00913645" w:rsidP="00370D33">
            <w:pPr>
              <w:jc w:val="center"/>
            </w:pPr>
            <w:proofErr w:type="spellStart"/>
            <w:r>
              <w:t>Nbre</w:t>
            </w:r>
            <w:proofErr w:type="spellEnd"/>
            <w:r>
              <w:t xml:space="preserve"> vendu en 2019</w:t>
            </w:r>
          </w:p>
        </w:tc>
        <w:tc>
          <w:tcPr>
            <w:tcW w:w="1710" w:type="dxa"/>
          </w:tcPr>
          <w:p w14:paraId="39F2E91C" w14:textId="5045B63C" w:rsidR="00913645" w:rsidRDefault="00913645" w:rsidP="00370D33">
            <w:pPr>
              <w:jc w:val="center"/>
            </w:pPr>
            <w:r>
              <w:t xml:space="preserve">Montant par bête en </w:t>
            </w:r>
            <w:proofErr w:type="spellStart"/>
            <w:r>
              <w:t>Fcfa</w:t>
            </w:r>
            <w:proofErr w:type="spellEnd"/>
            <w:r>
              <w:t xml:space="preserve"> </w:t>
            </w:r>
          </w:p>
        </w:tc>
        <w:tc>
          <w:tcPr>
            <w:tcW w:w="1807" w:type="dxa"/>
          </w:tcPr>
          <w:p w14:paraId="0D726B5C" w14:textId="77777777" w:rsidR="00913645" w:rsidRDefault="00913645" w:rsidP="00370D33">
            <w:pPr>
              <w:pStyle w:val="Tableau10carCENTRE"/>
            </w:pPr>
            <w:r>
              <w:t>Commercialisation par un réseau spécifique</w:t>
            </w:r>
          </w:p>
          <w:p w14:paraId="798D5719" w14:textId="77777777" w:rsidR="00913645" w:rsidRDefault="00913645" w:rsidP="00370D33"/>
          <w:p w14:paraId="711AE4E3" w14:textId="0C1C6DE7" w:rsidR="00913645" w:rsidRDefault="00913645" w:rsidP="00370D33">
            <w:pPr>
              <w:pStyle w:val="Tableau10carCENTRE"/>
            </w:pPr>
            <w:r>
              <w:t>*2</w:t>
            </w:r>
          </w:p>
        </w:tc>
        <w:tc>
          <w:tcPr>
            <w:tcW w:w="2508" w:type="dxa"/>
          </w:tcPr>
          <w:p w14:paraId="394055EE" w14:textId="3BC80A34" w:rsidR="00913645" w:rsidRDefault="00913645" w:rsidP="00370D33">
            <w:pPr>
              <w:jc w:val="center"/>
            </w:pPr>
            <w:r w:rsidRPr="000F1C45">
              <w:t>Montant total vente</w:t>
            </w:r>
            <w:r>
              <w:t xml:space="preserve"> en 2019 en </w:t>
            </w:r>
            <w:proofErr w:type="spellStart"/>
            <w:r>
              <w:t>Fcfa</w:t>
            </w:r>
            <w:proofErr w:type="spellEnd"/>
          </w:p>
        </w:tc>
        <w:tc>
          <w:tcPr>
            <w:tcW w:w="2662" w:type="dxa"/>
            <w:shd w:val="clear" w:color="auto" w:fill="auto"/>
            <w:vAlign w:val="center"/>
          </w:tcPr>
          <w:p w14:paraId="36E5A2ED" w14:textId="22B9495E" w:rsidR="00913645" w:rsidRDefault="00913645" w:rsidP="00370D33">
            <w:pPr>
              <w:jc w:val="center"/>
            </w:pPr>
            <w:r>
              <w:t>Observations</w:t>
            </w:r>
          </w:p>
        </w:tc>
      </w:tr>
      <w:tr w:rsidR="00913645" w14:paraId="07AB0C01" w14:textId="77777777" w:rsidTr="00913645">
        <w:trPr>
          <w:trHeight w:val="261"/>
        </w:trPr>
        <w:tc>
          <w:tcPr>
            <w:tcW w:w="672" w:type="dxa"/>
            <w:shd w:val="clear" w:color="auto" w:fill="auto"/>
          </w:tcPr>
          <w:p w14:paraId="2862FBC9" w14:textId="77777777" w:rsidR="00913645" w:rsidRDefault="00913645" w:rsidP="00370D33">
            <w:pPr>
              <w:pStyle w:val="Tab10Centr"/>
            </w:pPr>
            <w:r>
              <w:t>1</w:t>
            </w:r>
          </w:p>
        </w:tc>
        <w:tc>
          <w:tcPr>
            <w:tcW w:w="3017" w:type="dxa"/>
            <w:shd w:val="clear" w:color="auto" w:fill="auto"/>
            <w:vAlign w:val="bottom"/>
          </w:tcPr>
          <w:p w14:paraId="78622289" w14:textId="77777777" w:rsidR="00913645" w:rsidRDefault="00913645" w:rsidP="00370D33">
            <w:pPr>
              <w:jc w:val="right"/>
            </w:pPr>
            <w:r w:rsidRPr="006871C2">
              <w:rPr>
                <w:bCs/>
                <w:szCs w:val="20"/>
              </w:rPr>
              <w:t>…………………………I_____I</w:t>
            </w:r>
          </w:p>
        </w:tc>
        <w:tc>
          <w:tcPr>
            <w:tcW w:w="1157" w:type="dxa"/>
          </w:tcPr>
          <w:p w14:paraId="67D3DDC6" w14:textId="53408C14" w:rsidR="00913645" w:rsidRDefault="00913645" w:rsidP="00370D33">
            <w:pPr>
              <w:jc w:val="center"/>
            </w:pPr>
            <w:r w:rsidRPr="003A465C">
              <w:t>|____|</w:t>
            </w:r>
          </w:p>
        </w:tc>
        <w:tc>
          <w:tcPr>
            <w:tcW w:w="1710" w:type="dxa"/>
          </w:tcPr>
          <w:p w14:paraId="45EFE672" w14:textId="228096EE" w:rsidR="00913645" w:rsidRDefault="00913645" w:rsidP="00370D33">
            <w:pPr>
              <w:jc w:val="center"/>
            </w:pPr>
            <w:r w:rsidRPr="003A465C">
              <w:t>|____|</w:t>
            </w:r>
          </w:p>
        </w:tc>
        <w:tc>
          <w:tcPr>
            <w:tcW w:w="1807" w:type="dxa"/>
          </w:tcPr>
          <w:p w14:paraId="388C1DBB" w14:textId="77777777" w:rsidR="00913645" w:rsidRPr="003A465C" w:rsidRDefault="00913645" w:rsidP="00370D33">
            <w:pPr>
              <w:jc w:val="center"/>
            </w:pPr>
          </w:p>
        </w:tc>
        <w:tc>
          <w:tcPr>
            <w:tcW w:w="2508" w:type="dxa"/>
            <w:vAlign w:val="center"/>
          </w:tcPr>
          <w:p w14:paraId="0C8FBCCE" w14:textId="477B32E8" w:rsidR="00913645" w:rsidRDefault="00913645" w:rsidP="00370D33">
            <w:pPr>
              <w:jc w:val="center"/>
            </w:pPr>
            <w:r w:rsidRPr="00175BBE">
              <w:t>|________|</w:t>
            </w:r>
          </w:p>
        </w:tc>
        <w:tc>
          <w:tcPr>
            <w:tcW w:w="2662" w:type="dxa"/>
            <w:shd w:val="clear" w:color="auto" w:fill="auto"/>
          </w:tcPr>
          <w:p w14:paraId="1F688460" w14:textId="742D652F" w:rsidR="00913645" w:rsidRDefault="00913645" w:rsidP="00370D33"/>
        </w:tc>
      </w:tr>
      <w:tr w:rsidR="00913645" w14:paraId="107AAE70" w14:textId="77777777" w:rsidTr="00913645">
        <w:trPr>
          <w:trHeight w:val="261"/>
        </w:trPr>
        <w:tc>
          <w:tcPr>
            <w:tcW w:w="672" w:type="dxa"/>
            <w:shd w:val="clear" w:color="auto" w:fill="auto"/>
          </w:tcPr>
          <w:p w14:paraId="47F82D86" w14:textId="77777777" w:rsidR="00913645" w:rsidRDefault="00913645" w:rsidP="00370D33">
            <w:pPr>
              <w:pStyle w:val="Tab10Centr"/>
            </w:pPr>
            <w:r>
              <w:t>2</w:t>
            </w:r>
          </w:p>
        </w:tc>
        <w:tc>
          <w:tcPr>
            <w:tcW w:w="3017" w:type="dxa"/>
            <w:shd w:val="clear" w:color="auto" w:fill="auto"/>
            <w:vAlign w:val="bottom"/>
          </w:tcPr>
          <w:p w14:paraId="16F73923" w14:textId="77777777" w:rsidR="00913645" w:rsidRDefault="00913645" w:rsidP="00370D33">
            <w:pPr>
              <w:jc w:val="right"/>
            </w:pPr>
            <w:r w:rsidRPr="006871C2">
              <w:rPr>
                <w:bCs/>
                <w:szCs w:val="20"/>
              </w:rPr>
              <w:t>…………………………I_____I</w:t>
            </w:r>
          </w:p>
        </w:tc>
        <w:tc>
          <w:tcPr>
            <w:tcW w:w="1157" w:type="dxa"/>
          </w:tcPr>
          <w:p w14:paraId="2557A3D2" w14:textId="4496AD06" w:rsidR="00913645" w:rsidRDefault="00913645" w:rsidP="00370D33">
            <w:pPr>
              <w:jc w:val="center"/>
            </w:pPr>
            <w:r w:rsidRPr="003A465C">
              <w:t>|____|</w:t>
            </w:r>
          </w:p>
        </w:tc>
        <w:tc>
          <w:tcPr>
            <w:tcW w:w="1710" w:type="dxa"/>
          </w:tcPr>
          <w:p w14:paraId="2E347A4B" w14:textId="1D80071B" w:rsidR="00913645" w:rsidRDefault="00913645" w:rsidP="00370D33">
            <w:pPr>
              <w:jc w:val="center"/>
            </w:pPr>
            <w:r w:rsidRPr="003A465C">
              <w:t>|____|</w:t>
            </w:r>
          </w:p>
        </w:tc>
        <w:tc>
          <w:tcPr>
            <w:tcW w:w="1807" w:type="dxa"/>
          </w:tcPr>
          <w:p w14:paraId="034FF3B4" w14:textId="77777777" w:rsidR="00913645" w:rsidRPr="003A465C" w:rsidRDefault="00913645" w:rsidP="00370D33">
            <w:pPr>
              <w:jc w:val="center"/>
            </w:pPr>
          </w:p>
        </w:tc>
        <w:tc>
          <w:tcPr>
            <w:tcW w:w="2508" w:type="dxa"/>
            <w:vAlign w:val="center"/>
          </w:tcPr>
          <w:p w14:paraId="309B7099" w14:textId="5C5CCB6A" w:rsidR="00913645" w:rsidRDefault="00913645" w:rsidP="00370D33">
            <w:pPr>
              <w:jc w:val="center"/>
            </w:pPr>
            <w:r w:rsidRPr="00175BBE">
              <w:t>|________|</w:t>
            </w:r>
          </w:p>
        </w:tc>
        <w:tc>
          <w:tcPr>
            <w:tcW w:w="2662" w:type="dxa"/>
            <w:shd w:val="clear" w:color="auto" w:fill="auto"/>
          </w:tcPr>
          <w:p w14:paraId="2E446245" w14:textId="014AE0B7" w:rsidR="00913645" w:rsidRDefault="00913645" w:rsidP="00370D33"/>
        </w:tc>
      </w:tr>
      <w:tr w:rsidR="00913645" w14:paraId="24681E36" w14:textId="77777777" w:rsidTr="00913645">
        <w:trPr>
          <w:trHeight w:val="261"/>
        </w:trPr>
        <w:tc>
          <w:tcPr>
            <w:tcW w:w="672" w:type="dxa"/>
            <w:shd w:val="clear" w:color="auto" w:fill="auto"/>
          </w:tcPr>
          <w:p w14:paraId="4D82A919" w14:textId="77777777" w:rsidR="00913645" w:rsidRDefault="00913645" w:rsidP="00370D33">
            <w:pPr>
              <w:pStyle w:val="Tab10Centr"/>
            </w:pPr>
            <w:r>
              <w:t>3</w:t>
            </w:r>
          </w:p>
        </w:tc>
        <w:tc>
          <w:tcPr>
            <w:tcW w:w="3017" w:type="dxa"/>
            <w:shd w:val="clear" w:color="auto" w:fill="auto"/>
            <w:vAlign w:val="bottom"/>
          </w:tcPr>
          <w:p w14:paraId="289DF694" w14:textId="77777777" w:rsidR="00913645" w:rsidRDefault="00913645" w:rsidP="00370D33">
            <w:pPr>
              <w:jc w:val="right"/>
            </w:pPr>
            <w:r w:rsidRPr="006871C2">
              <w:rPr>
                <w:bCs/>
                <w:szCs w:val="20"/>
              </w:rPr>
              <w:t>…………………………I_____I</w:t>
            </w:r>
          </w:p>
        </w:tc>
        <w:tc>
          <w:tcPr>
            <w:tcW w:w="1157" w:type="dxa"/>
          </w:tcPr>
          <w:p w14:paraId="4F096514" w14:textId="21A20860" w:rsidR="00913645" w:rsidRDefault="00913645" w:rsidP="00370D33">
            <w:pPr>
              <w:jc w:val="center"/>
            </w:pPr>
            <w:r w:rsidRPr="003A465C">
              <w:t>|____|</w:t>
            </w:r>
          </w:p>
        </w:tc>
        <w:tc>
          <w:tcPr>
            <w:tcW w:w="1710" w:type="dxa"/>
          </w:tcPr>
          <w:p w14:paraId="36779DE3" w14:textId="570923BB" w:rsidR="00913645" w:rsidRDefault="00913645" w:rsidP="00370D33">
            <w:pPr>
              <w:jc w:val="center"/>
            </w:pPr>
            <w:r w:rsidRPr="003A465C">
              <w:t>|____|</w:t>
            </w:r>
          </w:p>
        </w:tc>
        <w:tc>
          <w:tcPr>
            <w:tcW w:w="1807" w:type="dxa"/>
          </w:tcPr>
          <w:p w14:paraId="4791B13D" w14:textId="77777777" w:rsidR="00913645" w:rsidRPr="003A465C" w:rsidRDefault="00913645" w:rsidP="00370D33">
            <w:pPr>
              <w:jc w:val="center"/>
            </w:pPr>
          </w:p>
        </w:tc>
        <w:tc>
          <w:tcPr>
            <w:tcW w:w="2508" w:type="dxa"/>
            <w:vAlign w:val="center"/>
          </w:tcPr>
          <w:p w14:paraId="3FCC2527" w14:textId="6EF4993E" w:rsidR="00913645" w:rsidRDefault="00913645" w:rsidP="00370D33">
            <w:pPr>
              <w:jc w:val="center"/>
            </w:pPr>
            <w:r w:rsidRPr="00175BBE">
              <w:t>|________|</w:t>
            </w:r>
          </w:p>
        </w:tc>
        <w:tc>
          <w:tcPr>
            <w:tcW w:w="2662" w:type="dxa"/>
            <w:shd w:val="clear" w:color="auto" w:fill="auto"/>
          </w:tcPr>
          <w:p w14:paraId="25F0DD57" w14:textId="563B6630" w:rsidR="00913645" w:rsidRDefault="00913645" w:rsidP="00370D33"/>
        </w:tc>
      </w:tr>
      <w:tr w:rsidR="00913645" w14:paraId="73F241E6" w14:textId="77777777" w:rsidTr="00913645">
        <w:trPr>
          <w:trHeight w:val="261"/>
        </w:trPr>
        <w:tc>
          <w:tcPr>
            <w:tcW w:w="672" w:type="dxa"/>
            <w:shd w:val="clear" w:color="auto" w:fill="auto"/>
          </w:tcPr>
          <w:p w14:paraId="495BBBA8" w14:textId="77777777" w:rsidR="00913645" w:rsidRDefault="00913645" w:rsidP="00370D33">
            <w:pPr>
              <w:pStyle w:val="Tab10Centr"/>
            </w:pPr>
            <w:r>
              <w:t>4</w:t>
            </w:r>
          </w:p>
        </w:tc>
        <w:tc>
          <w:tcPr>
            <w:tcW w:w="3017" w:type="dxa"/>
            <w:shd w:val="clear" w:color="auto" w:fill="auto"/>
            <w:vAlign w:val="bottom"/>
          </w:tcPr>
          <w:p w14:paraId="5F3B0527" w14:textId="77777777" w:rsidR="00913645" w:rsidRDefault="00913645" w:rsidP="00370D33">
            <w:pPr>
              <w:jc w:val="right"/>
            </w:pPr>
            <w:r w:rsidRPr="006871C2">
              <w:rPr>
                <w:bCs/>
                <w:szCs w:val="20"/>
              </w:rPr>
              <w:t>…………………………I_____I</w:t>
            </w:r>
          </w:p>
        </w:tc>
        <w:tc>
          <w:tcPr>
            <w:tcW w:w="1157" w:type="dxa"/>
          </w:tcPr>
          <w:p w14:paraId="7641A34C" w14:textId="7A190B92" w:rsidR="00913645" w:rsidRDefault="00913645" w:rsidP="00370D33">
            <w:pPr>
              <w:jc w:val="center"/>
            </w:pPr>
            <w:r w:rsidRPr="003A465C">
              <w:t>|____|</w:t>
            </w:r>
          </w:p>
        </w:tc>
        <w:tc>
          <w:tcPr>
            <w:tcW w:w="1710" w:type="dxa"/>
          </w:tcPr>
          <w:p w14:paraId="4F229DA9" w14:textId="3C4659EC" w:rsidR="00913645" w:rsidRDefault="00913645" w:rsidP="00370D33">
            <w:pPr>
              <w:jc w:val="center"/>
            </w:pPr>
            <w:r w:rsidRPr="003A465C">
              <w:t>|____|</w:t>
            </w:r>
          </w:p>
        </w:tc>
        <w:tc>
          <w:tcPr>
            <w:tcW w:w="1807" w:type="dxa"/>
          </w:tcPr>
          <w:p w14:paraId="068FA803" w14:textId="77777777" w:rsidR="00913645" w:rsidRPr="003A465C" w:rsidRDefault="00913645" w:rsidP="00370D33">
            <w:pPr>
              <w:jc w:val="center"/>
            </w:pPr>
          </w:p>
        </w:tc>
        <w:tc>
          <w:tcPr>
            <w:tcW w:w="2508" w:type="dxa"/>
            <w:vAlign w:val="center"/>
          </w:tcPr>
          <w:p w14:paraId="214DF05B" w14:textId="38A7C367" w:rsidR="00913645" w:rsidRDefault="00913645" w:rsidP="00370D33">
            <w:pPr>
              <w:jc w:val="center"/>
            </w:pPr>
            <w:r w:rsidRPr="00175BBE">
              <w:t>|________|</w:t>
            </w:r>
          </w:p>
        </w:tc>
        <w:tc>
          <w:tcPr>
            <w:tcW w:w="2662" w:type="dxa"/>
            <w:shd w:val="clear" w:color="auto" w:fill="auto"/>
          </w:tcPr>
          <w:p w14:paraId="7E072A64" w14:textId="15BA25EF" w:rsidR="00913645" w:rsidRDefault="00913645" w:rsidP="00370D33"/>
        </w:tc>
      </w:tr>
      <w:tr w:rsidR="00913645" w14:paraId="573841D8" w14:textId="77777777" w:rsidTr="00913645">
        <w:trPr>
          <w:trHeight w:val="261"/>
        </w:trPr>
        <w:tc>
          <w:tcPr>
            <w:tcW w:w="672" w:type="dxa"/>
            <w:shd w:val="clear" w:color="auto" w:fill="auto"/>
          </w:tcPr>
          <w:p w14:paraId="2FD71342" w14:textId="77777777" w:rsidR="00913645" w:rsidRDefault="00913645" w:rsidP="00370D33">
            <w:pPr>
              <w:pStyle w:val="Tab10Centr"/>
            </w:pPr>
            <w:r>
              <w:t>5</w:t>
            </w:r>
          </w:p>
        </w:tc>
        <w:tc>
          <w:tcPr>
            <w:tcW w:w="3017" w:type="dxa"/>
            <w:shd w:val="clear" w:color="auto" w:fill="auto"/>
            <w:vAlign w:val="bottom"/>
          </w:tcPr>
          <w:p w14:paraId="690AAACF" w14:textId="77777777" w:rsidR="00913645" w:rsidRDefault="00913645" w:rsidP="00370D33">
            <w:pPr>
              <w:jc w:val="right"/>
            </w:pPr>
            <w:r w:rsidRPr="006871C2">
              <w:rPr>
                <w:bCs/>
                <w:szCs w:val="20"/>
              </w:rPr>
              <w:t>…………………………I_____I</w:t>
            </w:r>
          </w:p>
        </w:tc>
        <w:tc>
          <w:tcPr>
            <w:tcW w:w="1157" w:type="dxa"/>
          </w:tcPr>
          <w:p w14:paraId="5947AD40" w14:textId="321ED139" w:rsidR="00913645" w:rsidRDefault="00913645" w:rsidP="00370D33">
            <w:pPr>
              <w:jc w:val="center"/>
            </w:pPr>
            <w:r w:rsidRPr="003A465C">
              <w:t>|____|</w:t>
            </w:r>
          </w:p>
        </w:tc>
        <w:tc>
          <w:tcPr>
            <w:tcW w:w="1710" w:type="dxa"/>
          </w:tcPr>
          <w:p w14:paraId="2DCE593A" w14:textId="4B68F01A" w:rsidR="00913645" w:rsidRDefault="00913645" w:rsidP="00370D33">
            <w:pPr>
              <w:jc w:val="center"/>
            </w:pPr>
            <w:r w:rsidRPr="003A465C">
              <w:t>|____|</w:t>
            </w:r>
          </w:p>
        </w:tc>
        <w:tc>
          <w:tcPr>
            <w:tcW w:w="1807" w:type="dxa"/>
          </w:tcPr>
          <w:p w14:paraId="6F2CB02F" w14:textId="77777777" w:rsidR="00913645" w:rsidRPr="003A465C" w:rsidRDefault="00913645" w:rsidP="00370D33">
            <w:pPr>
              <w:jc w:val="center"/>
            </w:pPr>
          </w:p>
        </w:tc>
        <w:tc>
          <w:tcPr>
            <w:tcW w:w="2508" w:type="dxa"/>
            <w:vAlign w:val="center"/>
          </w:tcPr>
          <w:p w14:paraId="216FB28D" w14:textId="17002535" w:rsidR="00913645" w:rsidRDefault="00913645" w:rsidP="00370D33">
            <w:pPr>
              <w:jc w:val="center"/>
            </w:pPr>
            <w:r w:rsidRPr="00175BBE">
              <w:t>|________|</w:t>
            </w:r>
          </w:p>
        </w:tc>
        <w:tc>
          <w:tcPr>
            <w:tcW w:w="2662" w:type="dxa"/>
            <w:shd w:val="clear" w:color="auto" w:fill="auto"/>
          </w:tcPr>
          <w:p w14:paraId="6041CBE7" w14:textId="460AA52E" w:rsidR="00913645" w:rsidRDefault="00913645" w:rsidP="00370D33"/>
        </w:tc>
      </w:tr>
      <w:tr w:rsidR="00913645" w14:paraId="0F97180E" w14:textId="77777777" w:rsidTr="00913645">
        <w:trPr>
          <w:trHeight w:val="261"/>
        </w:trPr>
        <w:tc>
          <w:tcPr>
            <w:tcW w:w="672" w:type="dxa"/>
            <w:shd w:val="clear" w:color="auto" w:fill="auto"/>
          </w:tcPr>
          <w:p w14:paraId="2442EF03" w14:textId="77777777" w:rsidR="00913645" w:rsidRDefault="00913645" w:rsidP="00370D33">
            <w:pPr>
              <w:pStyle w:val="Tab10Centr"/>
            </w:pPr>
            <w:r>
              <w:t>6</w:t>
            </w:r>
          </w:p>
        </w:tc>
        <w:tc>
          <w:tcPr>
            <w:tcW w:w="3017" w:type="dxa"/>
            <w:shd w:val="clear" w:color="auto" w:fill="auto"/>
            <w:vAlign w:val="bottom"/>
          </w:tcPr>
          <w:p w14:paraId="36D7FD03" w14:textId="77777777" w:rsidR="00913645" w:rsidRDefault="00913645" w:rsidP="00370D33">
            <w:pPr>
              <w:jc w:val="right"/>
            </w:pPr>
            <w:r w:rsidRPr="006871C2">
              <w:rPr>
                <w:bCs/>
                <w:szCs w:val="20"/>
              </w:rPr>
              <w:t>…………………………I_____I</w:t>
            </w:r>
          </w:p>
        </w:tc>
        <w:tc>
          <w:tcPr>
            <w:tcW w:w="1157" w:type="dxa"/>
          </w:tcPr>
          <w:p w14:paraId="17123B67" w14:textId="25C8B5DB" w:rsidR="00913645" w:rsidRDefault="00913645" w:rsidP="00370D33">
            <w:pPr>
              <w:jc w:val="center"/>
            </w:pPr>
            <w:r w:rsidRPr="003A465C">
              <w:t>|____|</w:t>
            </w:r>
          </w:p>
        </w:tc>
        <w:tc>
          <w:tcPr>
            <w:tcW w:w="1710" w:type="dxa"/>
          </w:tcPr>
          <w:p w14:paraId="317D93B1" w14:textId="2DA537F7" w:rsidR="00913645" w:rsidRDefault="00913645" w:rsidP="00370D33">
            <w:pPr>
              <w:jc w:val="center"/>
            </w:pPr>
            <w:r w:rsidRPr="003A465C">
              <w:t>|____|</w:t>
            </w:r>
          </w:p>
        </w:tc>
        <w:tc>
          <w:tcPr>
            <w:tcW w:w="1807" w:type="dxa"/>
          </w:tcPr>
          <w:p w14:paraId="000DE6E4" w14:textId="77777777" w:rsidR="00913645" w:rsidRPr="003A465C" w:rsidRDefault="00913645" w:rsidP="00370D33">
            <w:pPr>
              <w:jc w:val="center"/>
            </w:pPr>
          </w:p>
        </w:tc>
        <w:tc>
          <w:tcPr>
            <w:tcW w:w="2508" w:type="dxa"/>
            <w:vAlign w:val="center"/>
          </w:tcPr>
          <w:p w14:paraId="01540736" w14:textId="7BA00D1C" w:rsidR="00913645" w:rsidRDefault="00913645" w:rsidP="00370D33">
            <w:pPr>
              <w:jc w:val="center"/>
            </w:pPr>
            <w:r w:rsidRPr="00175BBE">
              <w:t>|________|</w:t>
            </w:r>
          </w:p>
        </w:tc>
        <w:tc>
          <w:tcPr>
            <w:tcW w:w="2662" w:type="dxa"/>
            <w:shd w:val="clear" w:color="auto" w:fill="auto"/>
          </w:tcPr>
          <w:p w14:paraId="3997CCC3" w14:textId="552180B8" w:rsidR="00913645" w:rsidRDefault="00913645" w:rsidP="00370D33"/>
        </w:tc>
      </w:tr>
    </w:tbl>
    <w:p w14:paraId="26143981" w14:textId="322BF195" w:rsidR="00BF5307" w:rsidRDefault="00635DFE" w:rsidP="00BF5307">
      <w:pPr>
        <w:pStyle w:val="Normal8"/>
      </w:pPr>
      <w:r w:rsidRPr="00E41449">
        <w:rPr>
          <w:b/>
        </w:rPr>
        <w:t>*1 code produits :</w:t>
      </w:r>
      <w:r w:rsidRPr="00E41449">
        <w:t xml:space="preserve"> </w:t>
      </w:r>
      <w:r w:rsidR="00BF5307">
        <w:t>21= Bovins ; 22=Ovins ; 23=Caprins ; 24=Porcins ; 25=Volailles ; 26=Œufs ; 27=Lait ; 28=</w:t>
      </w:r>
      <w:r w:rsidR="00BF5307" w:rsidRPr="00E41449">
        <w:t>Autre</w:t>
      </w:r>
      <w:r w:rsidR="00BF5307">
        <w:t xml:space="preserve"> produit animal</w:t>
      </w:r>
    </w:p>
    <w:p w14:paraId="081B7FAA" w14:textId="3D5E1EED" w:rsidR="00094055" w:rsidRPr="00370D33" w:rsidRDefault="00370D33" w:rsidP="00370D33">
      <w:pPr>
        <w:rPr>
          <w:sz w:val="18"/>
          <w:szCs w:val="18"/>
        </w:rPr>
      </w:pPr>
      <w:r>
        <w:rPr>
          <w:b/>
          <w:sz w:val="16"/>
          <w:szCs w:val="16"/>
        </w:rPr>
        <w:t>*2</w:t>
      </w:r>
      <w:r w:rsidRPr="00FF750D">
        <w:rPr>
          <w:b/>
          <w:sz w:val="16"/>
          <w:szCs w:val="16"/>
        </w:rPr>
        <w:t xml:space="preserve"> Commercialisation par un réseau</w:t>
      </w:r>
      <w:r>
        <w:rPr>
          <w:sz w:val="16"/>
          <w:szCs w:val="16"/>
        </w:rPr>
        <w:t> : 1=Non ; 2=</w:t>
      </w:r>
      <w:proofErr w:type="spellStart"/>
      <w:r>
        <w:rPr>
          <w:sz w:val="16"/>
          <w:szCs w:val="16"/>
        </w:rPr>
        <w:t>Sell</w:t>
      </w:r>
      <w:proofErr w:type="spellEnd"/>
      <w:r>
        <w:rPr>
          <w:sz w:val="16"/>
          <w:szCs w:val="16"/>
        </w:rPr>
        <w:t xml:space="preserve"> </w:t>
      </w:r>
      <w:proofErr w:type="spellStart"/>
      <w:r>
        <w:rPr>
          <w:sz w:val="16"/>
          <w:szCs w:val="16"/>
        </w:rPr>
        <w:t>Selal</w:t>
      </w:r>
      <w:proofErr w:type="spellEnd"/>
      <w:r>
        <w:rPr>
          <w:sz w:val="16"/>
          <w:szCs w:val="16"/>
        </w:rPr>
        <w:t> ; 3=Autre réseau en agriculture biologique </w:t>
      </w:r>
      <w:r w:rsidRPr="001872A9">
        <w:rPr>
          <w:sz w:val="16"/>
          <w:szCs w:val="16"/>
        </w:rPr>
        <w:t xml:space="preserve">; 4=contractualisation auprès d’une entreprise ; 5=Autre </w:t>
      </w:r>
      <w:proofErr w:type="gramStart"/>
      <w:r w:rsidRPr="001872A9">
        <w:rPr>
          <w:sz w:val="16"/>
          <w:szCs w:val="16"/>
        </w:rPr>
        <w:t>précisez</w:t>
      </w:r>
      <w:proofErr w:type="gramEnd"/>
    </w:p>
    <w:p w14:paraId="2ABACF2D" w14:textId="17014080" w:rsidR="00A571D0" w:rsidRDefault="00A571D0" w:rsidP="00BF5307">
      <w:pPr>
        <w:pStyle w:val="Normal8"/>
      </w:pPr>
    </w:p>
    <w:p w14:paraId="2EA3D90B" w14:textId="456E1FED" w:rsidR="002245CB" w:rsidRDefault="00765114" w:rsidP="00A571D0">
      <w:pPr>
        <w:pStyle w:val="Style1"/>
      </w:pPr>
      <w:r>
        <w:t>F.3</w:t>
      </w:r>
      <w:r w:rsidR="003827DF">
        <w:t xml:space="preserve">.3. </w:t>
      </w:r>
      <w:r w:rsidR="00A571D0" w:rsidRPr="00842541">
        <w:t>A</w:t>
      </w:r>
      <w:r w:rsidR="00833737">
        <w:t>vez-vous acheté des i</w:t>
      </w:r>
      <w:r w:rsidR="00A571D0">
        <w:t>ntrants pou</w:t>
      </w:r>
      <w:r w:rsidR="00833737">
        <w:t>r l’élevage en 2019</w:t>
      </w:r>
      <w:r w:rsidR="00FE4395">
        <w:t xml:space="preserve"> (hors alimentation)</w:t>
      </w:r>
      <w:r w:rsidR="00833737">
        <w:t> </w:t>
      </w:r>
      <w:r w:rsidR="00833737" w:rsidRPr="00A178E8">
        <w:t xml:space="preserve">? </w:t>
      </w:r>
      <w:r w:rsidR="00A571D0" w:rsidRPr="00A178E8">
        <w:t xml:space="preserve"> </w:t>
      </w:r>
      <w:r w:rsidR="00A571D0" w:rsidRPr="00A178E8">
        <w:rPr>
          <w:bCs/>
          <w:snapToGrid w:val="0"/>
          <w:shd w:val="clear" w:color="auto" w:fill="E0E0E0"/>
        </w:rPr>
        <w:t xml:space="preserve"> I</w:t>
      </w:r>
      <w:r w:rsidR="00A571D0" w:rsidRPr="00A178E8">
        <w:rPr>
          <w:shd w:val="clear" w:color="auto" w:fill="E0E0E0"/>
        </w:rPr>
        <w:t>__</w:t>
      </w:r>
      <w:proofErr w:type="gramStart"/>
      <w:r w:rsidR="00A571D0" w:rsidRPr="00A178E8">
        <w:rPr>
          <w:snapToGrid w:val="0"/>
          <w:shd w:val="clear" w:color="auto" w:fill="E0E0E0"/>
        </w:rPr>
        <w:t>I</w:t>
      </w:r>
      <w:r w:rsidR="00A571D0">
        <w:t xml:space="preserve">  </w:t>
      </w:r>
      <w:r w:rsidR="00A571D0" w:rsidRPr="00572E52">
        <w:t>0</w:t>
      </w:r>
      <w:proofErr w:type="gramEnd"/>
      <w:r w:rsidR="00A571D0" w:rsidRPr="00572E52">
        <w:t>=Non, 1</w:t>
      </w:r>
      <w:r w:rsidR="00A571D0">
        <w:t>=</w:t>
      </w:r>
      <w:r w:rsidR="00A571D0" w:rsidRPr="00572E52">
        <w:t>Oui</w:t>
      </w:r>
      <w:r w:rsidR="00833737">
        <w:t xml:space="preserve"> </w:t>
      </w:r>
      <w:r w:rsidR="00833737">
        <w:tab/>
      </w:r>
    </w:p>
    <w:p w14:paraId="6985BB5F" w14:textId="577E9841" w:rsidR="002245CB" w:rsidRDefault="00833737" w:rsidP="00A571D0">
      <w:pPr>
        <w:pStyle w:val="Style1"/>
      </w:pPr>
      <w:r>
        <w:tab/>
      </w:r>
    </w:p>
    <w:p w14:paraId="1B6AD393" w14:textId="57B7B961" w:rsidR="00A571D0" w:rsidRDefault="00833737" w:rsidP="00A571D0">
      <w:pPr>
        <w:pStyle w:val="Style1"/>
      </w:pPr>
      <w:r w:rsidRPr="00833737">
        <w:t xml:space="preserve">Si oui, </w:t>
      </w:r>
      <w:r w:rsidR="002245CB">
        <w:t>à combien se sont élevées les dépenses en intrants pour l’élevage en 2019</w:t>
      </w:r>
      <w:r w:rsidR="00FE4395">
        <w:t xml:space="preserve"> (hors alimentation)</w:t>
      </w:r>
      <w:r w:rsidR="002245CB">
        <w:t xml:space="preserve"> en </w:t>
      </w:r>
      <w:proofErr w:type="spellStart"/>
      <w:r w:rsidR="002245CB">
        <w:t>Fcfa</w:t>
      </w:r>
      <w:proofErr w:type="spellEnd"/>
      <w:r w:rsidR="002245CB">
        <w:t xml:space="preserve"> ?  </w:t>
      </w:r>
      <w:r w:rsidR="002245CB" w:rsidRPr="00A178E8">
        <w:rPr>
          <w:bCs/>
          <w:snapToGrid w:val="0"/>
          <w:shd w:val="clear" w:color="auto" w:fill="E0E0E0"/>
        </w:rPr>
        <w:t>I</w:t>
      </w:r>
      <w:r w:rsidR="002245CB" w:rsidRPr="00A178E8">
        <w:rPr>
          <w:shd w:val="clear" w:color="auto" w:fill="E0E0E0"/>
        </w:rPr>
        <w:t>_</w:t>
      </w:r>
      <w:r w:rsidR="002245CB">
        <w:rPr>
          <w:shd w:val="clear" w:color="auto" w:fill="E0E0E0"/>
        </w:rPr>
        <w:t>_____________</w:t>
      </w:r>
      <w:r w:rsidR="002245CB" w:rsidRPr="00A178E8">
        <w:rPr>
          <w:shd w:val="clear" w:color="auto" w:fill="E0E0E0"/>
        </w:rPr>
        <w:t>_</w:t>
      </w:r>
      <w:r w:rsidR="002245CB" w:rsidRPr="00A178E8">
        <w:rPr>
          <w:snapToGrid w:val="0"/>
          <w:shd w:val="clear" w:color="auto" w:fill="E0E0E0"/>
        </w:rPr>
        <w:t>I</w:t>
      </w:r>
    </w:p>
    <w:p w14:paraId="5BCB96E5" w14:textId="77777777" w:rsidR="00833737" w:rsidRPr="00833737" w:rsidRDefault="00833737" w:rsidP="00833737"/>
    <w:p w14:paraId="489B7320" w14:textId="64BCC3CA" w:rsidR="006D2F0B" w:rsidRDefault="006D2F0B" w:rsidP="00D76984">
      <w:pPr>
        <w:rPr>
          <w:b/>
          <w:bCs/>
          <w:sz w:val="18"/>
        </w:rPr>
      </w:pPr>
    </w:p>
    <w:p w14:paraId="5BE65EC9" w14:textId="3B5DA75D" w:rsidR="00090EA6" w:rsidRDefault="00765114" w:rsidP="006523D0">
      <w:pPr>
        <w:pStyle w:val="Titre2"/>
      </w:pPr>
      <w:bookmarkStart w:id="34" w:name="_Toc22894259"/>
      <w:r>
        <w:t>F4</w:t>
      </w:r>
      <w:r w:rsidR="003827DF" w:rsidRPr="006523D0">
        <w:t xml:space="preserve">) </w:t>
      </w:r>
      <w:r w:rsidR="00090EA6">
        <w:t>SUBVENTIONS</w:t>
      </w:r>
      <w:bookmarkEnd w:id="34"/>
    </w:p>
    <w:p w14:paraId="2877544A" w14:textId="2A1C4EE3" w:rsidR="00090EA6" w:rsidRDefault="00090EA6" w:rsidP="00090EA6"/>
    <w:p w14:paraId="1B0B1E47" w14:textId="48869AC4" w:rsidR="00A178E8" w:rsidRPr="00A178E8" w:rsidRDefault="00A178E8" w:rsidP="00090EA6">
      <w:pPr>
        <w:rPr>
          <w:b/>
        </w:rPr>
      </w:pPr>
      <w:r w:rsidRPr="00A178E8">
        <w:rPr>
          <w:b/>
        </w:rPr>
        <w:t xml:space="preserve">Avez-vous bénéficié de produits subventionnés en 2019 ? </w:t>
      </w:r>
      <w:r w:rsidRPr="00A178E8">
        <w:rPr>
          <w:b/>
          <w:bCs/>
          <w:snapToGrid w:val="0"/>
          <w:szCs w:val="20"/>
          <w:shd w:val="clear" w:color="auto" w:fill="E0E0E0"/>
        </w:rPr>
        <w:t>I</w:t>
      </w:r>
      <w:r w:rsidRPr="00A178E8">
        <w:rPr>
          <w:b/>
          <w:szCs w:val="20"/>
          <w:shd w:val="clear" w:color="auto" w:fill="E0E0E0"/>
        </w:rPr>
        <w:t>__</w:t>
      </w:r>
      <w:proofErr w:type="gramStart"/>
      <w:r w:rsidRPr="00A178E8">
        <w:rPr>
          <w:b/>
          <w:snapToGrid w:val="0"/>
          <w:szCs w:val="20"/>
          <w:shd w:val="clear" w:color="auto" w:fill="E0E0E0"/>
        </w:rPr>
        <w:t>I</w:t>
      </w:r>
      <w:r w:rsidRPr="00A178E8">
        <w:rPr>
          <w:b/>
        </w:rPr>
        <w:t xml:space="preserve">  0</w:t>
      </w:r>
      <w:proofErr w:type="gramEnd"/>
      <w:r w:rsidRPr="00A178E8">
        <w:rPr>
          <w:b/>
        </w:rPr>
        <w:t xml:space="preserve">=Non, 1=Oui </w:t>
      </w:r>
      <w:r w:rsidRPr="00A178E8">
        <w:rPr>
          <w:b/>
        </w:rPr>
        <w:tab/>
      </w:r>
      <w:r w:rsidRPr="00A178E8">
        <w:rPr>
          <w:b/>
        </w:rPr>
        <w:tab/>
        <w:t>Si oui, compléter tableau ci-dessous</w:t>
      </w:r>
    </w:p>
    <w:p w14:paraId="6549A516" w14:textId="501442C1" w:rsidR="00A178E8" w:rsidRDefault="00A178E8" w:rsidP="00090EA6"/>
    <w:tbl>
      <w:tblPr>
        <w:tblStyle w:val="Grilledutableau"/>
        <w:tblW w:w="0" w:type="auto"/>
        <w:tblLook w:val="04A0" w:firstRow="1" w:lastRow="0" w:firstColumn="1" w:lastColumn="0" w:noHBand="0" w:noVBand="1"/>
      </w:tblPr>
      <w:tblGrid>
        <w:gridCol w:w="2074"/>
        <w:gridCol w:w="1945"/>
        <w:gridCol w:w="2029"/>
        <w:gridCol w:w="1999"/>
        <w:gridCol w:w="2052"/>
        <w:gridCol w:w="2011"/>
      </w:tblGrid>
      <w:tr w:rsidR="009C0FD7" w14:paraId="51B0EC6C" w14:textId="65B710E3" w:rsidTr="009C0FD7">
        <w:trPr>
          <w:trHeight w:val="339"/>
        </w:trPr>
        <w:tc>
          <w:tcPr>
            <w:tcW w:w="2074" w:type="dxa"/>
          </w:tcPr>
          <w:p w14:paraId="61778296" w14:textId="77777777" w:rsidR="009C0FD7" w:rsidRDefault="009C0FD7" w:rsidP="00E82B21">
            <w:pPr>
              <w:jc w:val="center"/>
            </w:pPr>
            <w:r>
              <w:t>Produit subventionné</w:t>
            </w:r>
          </w:p>
          <w:p w14:paraId="74D92874" w14:textId="79E7AE7D" w:rsidR="009C0FD7" w:rsidRDefault="009C0FD7" w:rsidP="00E82B21">
            <w:pPr>
              <w:jc w:val="center"/>
            </w:pPr>
            <w:r>
              <w:t>*1</w:t>
            </w:r>
          </w:p>
        </w:tc>
        <w:tc>
          <w:tcPr>
            <w:tcW w:w="1945" w:type="dxa"/>
          </w:tcPr>
          <w:p w14:paraId="527A2D60" w14:textId="77777777" w:rsidR="009C0FD7" w:rsidRDefault="009C0FD7" w:rsidP="009C0FD7">
            <w:pPr>
              <w:jc w:val="center"/>
            </w:pPr>
            <w:r>
              <w:t>Type de subvention</w:t>
            </w:r>
          </w:p>
          <w:p w14:paraId="342B9DCF" w14:textId="77777777" w:rsidR="009C0FD7" w:rsidRDefault="009C0FD7" w:rsidP="009C0FD7">
            <w:pPr>
              <w:jc w:val="center"/>
            </w:pPr>
            <w:r>
              <w:t>1= fourniture à bas prix</w:t>
            </w:r>
          </w:p>
          <w:p w14:paraId="0851D130" w14:textId="77777777" w:rsidR="009C0FD7" w:rsidRDefault="009C0FD7" w:rsidP="009C0FD7">
            <w:pPr>
              <w:jc w:val="center"/>
            </w:pPr>
            <w:r>
              <w:t>2= prêt</w:t>
            </w:r>
          </w:p>
          <w:p w14:paraId="5033FE3C" w14:textId="45D2E0C0" w:rsidR="009C0FD7" w:rsidRDefault="009C0FD7" w:rsidP="009C0FD7">
            <w:pPr>
              <w:jc w:val="center"/>
            </w:pPr>
            <w:r>
              <w:t>3=dons</w:t>
            </w:r>
          </w:p>
        </w:tc>
        <w:tc>
          <w:tcPr>
            <w:tcW w:w="2029" w:type="dxa"/>
          </w:tcPr>
          <w:p w14:paraId="49F1D789" w14:textId="6E0BA7DF" w:rsidR="009C0FD7" w:rsidRDefault="009C0FD7" w:rsidP="00E82B21">
            <w:pPr>
              <w:jc w:val="center"/>
            </w:pPr>
            <w:r>
              <w:t>Quantité reçue en 2019</w:t>
            </w:r>
          </w:p>
        </w:tc>
        <w:tc>
          <w:tcPr>
            <w:tcW w:w="1999" w:type="dxa"/>
          </w:tcPr>
          <w:p w14:paraId="5DE6841A" w14:textId="5CBE996E" w:rsidR="009C0FD7" w:rsidRDefault="009C0FD7" w:rsidP="00E82B21">
            <w:pPr>
              <w:jc w:val="center"/>
            </w:pPr>
            <w:r>
              <w:t>Unité</w:t>
            </w:r>
          </w:p>
        </w:tc>
        <w:tc>
          <w:tcPr>
            <w:tcW w:w="2052" w:type="dxa"/>
          </w:tcPr>
          <w:p w14:paraId="5C777085" w14:textId="77777777" w:rsidR="009C0FD7" w:rsidRDefault="009C0FD7" w:rsidP="00E82B21">
            <w:pPr>
              <w:jc w:val="center"/>
            </w:pPr>
            <w:r>
              <w:t xml:space="preserve">Valeur de la subvention par unité en </w:t>
            </w:r>
            <w:proofErr w:type="spellStart"/>
            <w:r>
              <w:t>Fcfa</w:t>
            </w:r>
            <w:proofErr w:type="spellEnd"/>
          </w:p>
          <w:p w14:paraId="6F66B169" w14:textId="2EDE2D2B" w:rsidR="009C0FD7" w:rsidRDefault="009C0FD7" w:rsidP="00E82B21">
            <w:pPr>
              <w:jc w:val="center"/>
            </w:pPr>
            <w:r>
              <w:t>*2</w:t>
            </w:r>
          </w:p>
        </w:tc>
        <w:tc>
          <w:tcPr>
            <w:tcW w:w="2011" w:type="dxa"/>
          </w:tcPr>
          <w:p w14:paraId="4D62FB2B" w14:textId="0C7292A8" w:rsidR="009C0FD7" w:rsidRDefault="009C0FD7" w:rsidP="00E82B21">
            <w:pPr>
              <w:jc w:val="center"/>
            </w:pPr>
            <w:r>
              <w:t xml:space="preserve">Valeur totale en </w:t>
            </w:r>
            <w:proofErr w:type="spellStart"/>
            <w:r>
              <w:t>Fcfa</w:t>
            </w:r>
            <w:proofErr w:type="spellEnd"/>
            <w:r w:rsidR="00D57413">
              <w:t xml:space="preserve"> en 2019</w:t>
            </w:r>
          </w:p>
        </w:tc>
      </w:tr>
      <w:tr w:rsidR="009C0FD7" w14:paraId="510CEDE2" w14:textId="653F8541" w:rsidTr="009C0FD7">
        <w:trPr>
          <w:trHeight w:val="339"/>
        </w:trPr>
        <w:tc>
          <w:tcPr>
            <w:tcW w:w="2074" w:type="dxa"/>
          </w:tcPr>
          <w:p w14:paraId="0B6ADF01" w14:textId="0D28C20F" w:rsidR="009C0FD7" w:rsidRDefault="009C0FD7" w:rsidP="00E82B21">
            <w:pPr>
              <w:jc w:val="center"/>
            </w:pPr>
            <w:r w:rsidRPr="002E65CF">
              <w:rPr>
                <w:lang w:val="en-GB"/>
              </w:rPr>
              <w:t>…….I___I</w:t>
            </w:r>
          </w:p>
        </w:tc>
        <w:tc>
          <w:tcPr>
            <w:tcW w:w="1945" w:type="dxa"/>
          </w:tcPr>
          <w:p w14:paraId="11281BEB" w14:textId="77777777" w:rsidR="009C0FD7" w:rsidRDefault="009C0FD7" w:rsidP="00E82B21"/>
        </w:tc>
        <w:tc>
          <w:tcPr>
            <w:tcW w:w="2029" w:type="dxa"/>
          </w:tcPr>
          <w:p w14:paraId="1DF9CED4" w14:textId="75AD371C" w:rsidR="009C0FD7" w:rsidRDefault="009C0FD7" w:rsidP="00E82B21"/>
        </w:tc>
        <w:tc>
          <w:tcPr>
            <w:tcW w:w="1999" w:type="dxa"/>
          </w:tcPr>
          <w:p w14:paraId="13806DF7" w14:textId="77777777" w:rsidR="009C0FD7" w:rsidRDefault="009C0FD7" w:rsidP="00E82B21"/>
        </w:tc>
        <w:tc>
          <w:tcPr>
            <w:tcW w:w="2052" w:type="dxa"/>
          </w:tcPr>
          <w:p w14:paraId="41075321" w14:textId="77777777" w:rsidR="009C0FD7" w:rsidRDefault="009C0FD7" w:rsidP="00E82B21"/>
        </w:tc>
        <w:tc>
          <w:tcPr>
            <w:tcW w:w="2011" w:type="dxa"/>
          </w:tcPr>
          <w:p w14:paraId="6C5C6F1A" w14:textId="77777777" w:rsidR="009C0FD7" w:rsidRDefault="009C0FD7" w:rsidP="00E82B21"/>
        </w:tc>
      </w:tr>
      <w:tr w:rsidR="009C0FD7" w14:paraId="0CAD9D57" w14:textId="6E2C0086" w:rsidTr="009C0FD7">
        <w:trPr>
          <w:trHeight w:val="339"/>
        </w:trPr>
        <w:tc>
          <w:tcPr>
            <w:tcW w:w="2074" w:type="dxa"/>
          </w:tcPr>
          <w:p w14:paraId="780EC938" w14:textId="6FA96894" w:rsidR="009C0FD7" w:rsidRDefault="009C0FD7" w:rsidP="00E82B21">
            <w:pPr>
              <w:jc w:val="center"/>
            </w:pPr>
            <w:r w:rsidRPr="002E65CF">
              <w:rPr>
                <w:lang w:val="en-GB"/>
              </w:rPr>
              <w:t>…….I___I</w:t>
            </w:r>
          </w:p>
        </w:tc>
        <w:tc>
          <w:tcPr>
            <w:tcW w:w="1945" w:type="dxa"/>
          </w:tcPr>
          <w:p w14:paraId="546F6C77" w14:textId="77777777" w:rsidR="009C0FD7" w:rsidRDefault="009C0FD7" w:rsidP="00E82B21"/>
        </w:tc>
        <w:tc>
          <w:tcPr>
            <w:tcW w:w="2029" w:type="dxa"/>
          </w:tcPr>
          <w:p w14:paraId="6A4A6C8A" w14:textId="4AC3CBD4" w:rsidR="009C0FD7" w:rsidRDefault="009C0FD7" w:rsidP="00E82B21"/>
        </w:tc>
        <w:tc>
          <w:tcPr>
            <w:tcW w:w="1999" w:type="dxa"/>
          </w:tcPr>
          <w:p w14:paraId="4432EC6F" w14:textId="77777777" w:rsidR="009C0FD7" w:rsidRDefault="009C0FD7" w:rsidP="00E82B21"/>
        </w:tc>
        <w:tc>
          <w:tcPr>
            <w:tcW w:w="2052" w:type="dxa"/>
          </w:tcPr>
          <w:p w14:paraId="70A5334A" w14:textId="77777777" w:rsidR="009C0FD7" w:rsidRDefault="009C0FD7" w:rsidP="00E82B21"/>
        </w:tc>
        <w:tc>
          <w:tcPr>
            <w:tcW w:w="2011" w:type="dxa"/>
          </w:tcPr>
          <w:p w14:paraId="133DA78A" w14:textId="77777777" w:rsidR="009C0FD7" w:rsidRDefault="009C0FD7" w:rsidP="00E82B21"/>
        </w:tc>
      </w:tr>
    </w:tbl>
    <w:p w14:paraId="00B17305" w14:textId="2429DB1D" w:rsidR="00A178E8" w:rsidRDefault="00E82B21" w:rsidP="00090EA6">
      <w:pPr>
        <w:rPr>
          <w:sz w:val="16"/>
          <w:szCs w:val="16"/>
        </w:rPr>
      </w:pPr>
      <w:r w:rsidRPr="00E82B21">
        <w:rPr>
          <w:b/>
          <w:sz w:val="16"/>
          <w:szCs w:val="16"/>
        </w:rPr>
        <w:t>*1</w:t>
      </w:r>
      <w:r>
        <w:rPr>
          <w:b/>
          <w:sz w:val="16"/>
          <w:szCs w:val="16"/>
        </w:rPr>
        <w:t xml:space="preserve"> Produits : </w:t>
      </w:r>
      <w:r w:rsidRPr="00E82B21">
        <w:rPr>
          <w:sz w:val="16"/>
          <w:szCs w:val="16"/>
        </w:rPr>
        <w:t>écrire en toute lettre et préciser le code suivant 1=semence</w:t>
      </w:r>
      <w:r>
        <w:rPr>
          <w:sz w:val="16"/>
          <w:szCs w:val="16"/>
        </w:rPr>
        <w:t>,</w:t>
      </w:r>
      <w:r w:rsidR="001F2C88">
        <w:rPr>
          <w:sz w:val="16"/>
          <w:szCs w:val="16"/>
        </w:rPr>
        <w:t xml:space="preserve"> 2=engrais, 3=matériel agricole, 4=autres préciser</w:t>
      </w:r>
      <w:r>
        <w:rPr>
          <w:sz w:val="16"/>
          <w:szCs w:val="16"/>
        </w:rPr>
        <w:t xml:space="preserve"> </w:t>
      </w:r>
    </w:p>
    <w:p w14:paraId="3035CADB" w14:textId="688C9FE0" w:rsidR="00FB007E" w:rsidRPr="00E82B21" w:rsidRDefault="00FB007E" w:rsidP="00090EA6">
      <w:pPr>
        <w:rPr>
          <w:b/>
          <w:sz w:val="16"/>
          <w:szCs w:val="16"/>
        </w:rPr>
      </w:pPr>
      <w:r w:rsidRPr="009D0492">
        <w:rPr>
          <w:b/>
          <w:sz w:val="16"/>
          <w:szCs w:val="16"/>
        </w:rPr>
        <w:t>*2 Valeur de la subvention </w:t>
      </w:r>
      <w:r>
        <w:rPr>
          <w:sz w:val="16"/>
          <w:szCs w:val="16"/>
        </w:rPr>
        <w:t>: valeur du produit si le produit est fourni gratuitement ou différence entre le prix subventionné et le prix réel</w:t>
      </w:r>
    </w:p>
    <w:p w14:paraId="3A1E95BB" w14:textId="28B17B10" w:rsidR="00090EA6" w:rsidRDefault="00090EA6" w:rsidP="00A178E8"/>
    <w:p w14:paraId="3BCAE7FC" w14:textId="77777777" w:rsidR="00452595" w:rsidRDefault="00452595" w:rsidP="00A178E8"/>
    <w:p w14:paraId="38AFFA58" w14:textId="4EBDA764" w:rsidR="00833737" w:rsidRPr="006523D0" w:rsidRDefault="00765114" w:rsidP="006523D0">
      <w:pPr>
        <w:pStyle w:val="Titre2"/>
      </w:pPr>
      <w:bookmarkStart w:id="35" w:name="_Toc22894260"/>
      <w:r>
        <w:t>F5</w:t>
      </w:r>
      <w:r w:rsidR="00090EA6">
        <w:t xml:space="preserve">) </w:t>
      </w:r>
      <w:r w:rsidR="00833737" w:rsidRPr="006523D0">
        <w:t>Autres frais d’exploitation en 2019</w:t>
      </w:r>
      <w:bookmarkEnd w:id="35"/>
      <w:r w:rsidR="00833737" w:rsidRPr="006523D0">
        <w:t> </w:t>
      </w:r>
    </w:p>
    <w:tbl>
      <w:tblPr>
        <w:tblW w:w="12044" w:type="dxa"/>
        <w:tblLayout w:type="fixed"/>
        <w:tblCellMar>
          <w:left w:w="70" w:type="dxa"/>
          <w:right w:w="70" w:type="dxa"/>
        </w:tblCellMar>
        <w:tblLook w:val="00A0" w:firstRow="1" w:lastRow="0" w:firstColumn="1" w:lastColumn="0" w:noHBand="0" w:noVBand="0"/>
      </w:tblPr>
      <w:tblGrid>
        <w:gridCol w:w="4996"/>
        <w:gridCol w:w="1068"/>
        <w:gridCol w:w="1068"/>
        <w:gridCol w:w="1281"/>
        <w:gridCol w:w="1495"/>
        <w:gridCol w:w="2136"/>
      </w:tblGrid>
      <w:tr w:rsidR="00833737" w:rsidRPr="002E5E38" w14:paraId="6434B8A1" w14:textId="77777777" w:rsidTr="00395475">
        <w:trPr>
          <w:trHeight w:val="481"/>
        </w:trPr>
        <w:tc>
          <w:tcPr>
            <w:tcW w:w="4996" w:type="dxa"/>
            <w:tcBorders>
              <w:top w:val="single" w:sz="12" w:space="0" w:color="008000"/>
              <w:left w:val="single" w:sz="12" w:space="0" w:color="008000"/>
              <w:bottom w:val="single" w:sz="12" w:space="0" w:color="008000"/>
              <w:right w:val="single" w:sz="12" w:space="0" w:color="008000"/>
            </w:tcBorders>
          </w:tcPr>
          <w:p w14:paraId="21F34E88" w14:textId="77777777" w:rsidR="00833737" w:rsidRDefault="004C6E3F" w:rsidP="00395475">
            <w:pPr>
              <w:jc w:val="center"/>
            </w:pPr>
            <w:r>
              <w:t>Postes de dépenses</w:t>
            </w:r>
          </w:p>
          <w:p w14:paraId="20BE688C" w14:textId="5C1F16DF" w:rsidR="004C6E3F" w:rsidRPr="002E5E38" w:rsidRDefault="004C6E3F" w:rsidP="00395475">
            <w:pPr>
              <w:jc w:val="center"/>
            </w:pPr>
            <w:r>
              <w:t>*1</w:t>
            </w:r>
          </w:p>
        </w:tc>
        <w:tc>
          <w:tcPr>
            <w:tcW w:w="1068" w:type="dxa"/>
            <w:tcBorders>
              <w:top w:val="single" w:sz="12" w:space="0" w:color="008000"/>
              <w:left w:val="single" w:sz="12" w:space="0" w:color="008000"/>
              <w:bottom w:val="single" w:sz="12" w:space="0" w:color="008000"/>
              <w:right w:val="single" w:sz="12" w:space="0" w:color="008000"/>
            </w:tcBorders>
          </w:tcPr>
          <w:p w14:paraId="43BD858C" w14:textId="77777777" w:rsidR="00833737" w:rsidRPr="002E5E38" w:rsidRDefault="00833737" w:rsidP="00395475">
            <w:pPr>
              <w:pStyle w:val="Tableau10carCENTRE"/>
            </w:pPr>
            <w:r>
              <w:t>Unités</w:t>
            </w:r>
          </w:p>
        </w:tc>
        <w:tc>
          <w:tcPr>
            <w:tcW w:w="1068" w:type="dxa"/>
            <w:tcBorders>
              <w:top w:val="single" w:sz="12" w:space="0" w:color="008000"/>
              <w:left w:val="single" w:sz="12" w:space="0" w:color="008000"/>
              <w:bottom w:val="single" w:sz="12" w:space="0" w:color="008000"/>
              <w:right w:val="single" w:sz="12" w:space="0" w:color="008000"/>
            </w:tcBorders>
          </w:tcPr>
          <w:p w14:paraId="58B918A9" w14:textId="77777777" w:rsidR="00833737" w:rsidRDefault="00833737" w:rsidP="00395475">
            <w:pPr>
              <w:pStyle w:val="Tableau10carCENTRE"/>
            </w:pPr>
            <w:r>
              <w:t>Quantité</w:t>
            </w:r>
          </w:p>
        </w:tc>
        <w:tc>
          <w:tcPr>
            <w:tcW w:w="1281" w:type="dxa"/>
            <w:tcBorders>
              <w:top w:val="single" w:sz="12" w:space="0" w:color="008000"/>
              <w:left w:val="single" w:sz="12" w:space="0" w:color="008000"/>
              <w:bottom w:val="single" w:sz="12" w:space="0" w:color="008000"/>
              <w:right w:val="single" w:sz="12" w:space="0" w:color="008000"/>
            </w:tcBorders>
          </w:tcPr>
          <w:p w14:paraId="4FF3EC34" w14:textId="77777777" w:rsidR="00833737" w:rsidRPr="002E5E38" w:rsidRDefault="00833737" w:rsidP="00395475">
            <w:pPr>
              <w:pStyle w:val="Tableau10carCENTRE"/>
            </w:pPr>
            <w:r>
              <w:t xml:space="preserve">Prix Unitaire en </w:t>
            </w:r>
            <w:proofErr w:type="spellStart"/>
            <w:r>
              <w:t>Fcfa</w:t>
            </w:r>
            <w:proofErr w:type="spellEnd"/>
            <w:r>
              <w:t xml:space="preserve"> </w:t>
            </w:r>
          </w:p>
        </w:tc>
        <w:tc>
          <w:tcPr>
            <w:tcW w:w="1495" w:type="dxa"/>
            <w:tcBorders>
              <w:top w:val="single" w:sz="12" w:space="0" w:color="008000"/>
              <w:left w:val="single" w:sz="12" w:space="0" w:color="008000"/>
              <w:bottom w:val="single" w:sz="12" w:space="0" w:color="008000"/>
              <w:right w:val="single" w:sz="12" w:space="0" w:color="008000"/>
            </w:tcBorders>
          </w:tcPr>
          <w:p w14:paraId="5BB95471" w14:textId="79722371" w:rsidR="00833737" w:rsidRPr="002E5E38" w:rsidRDefault="00833737" w:rsidP="00395475">
            <w:pPr>
              <w:pStyle w:val="Tableau10carCENTRE"/>
            </w:pPr>
            <w:r>
              <w:t xml:space="preserve">Montant total en </w:t>
            </w:r>
            <w:proofErr w:type="spellStart"/>
            <w:r>
              <w:t>Fcfa</w:t>
            </w:r>
            <w:proofErr w:type="spellEnd"/>
            <w:r w:rsidR="004C6E3F">
              <w:t xml:space="preserve"> sur 2019</w:t>
            </w:r>
          </w:p>
        </w:tc>
        <w:tc>
          <w:tcPr>
            <w:tcW w:w="2136" w:type="dxa"/>
            <w:tcBorders>
              <w:top w:val="single" w:sz="12" w:space="0" w:color="008000"/>
              <w:left w:val="single" w:sz="12" w:space="0" w:color="008000"/>
              <w:bottom w:val="single" w:sz="12" w:space="0" w:color="008000"/>
              <w:right w:val="single" w:sz="12" w:space="0" w:color="008000"/>
            </w:tcBorders>
          </w:tcPr>
          <w:p w14:paraId="6FE94CD0" w14:textId="77777777" w:rsidR="00833737" w:rsidRPr="002E5E38" w:rsidRDefault="00833737" w:rsidP="00395475">
            <w:pPr>
              <w:pStyle w:val="Tableau10carCENTRE"/>
            </w:pPr>
            <w:r>
              <w:t>Observations</w:t>
            </w:r>
          </w:p>
        </w:tc>
      </w:tr>
      <w:tr w:rsidR="00833737" w:rsidRPr="002E5E38" w14:paraId="62A05A2B" w14:textId="77777777" w:rsidTr="00395475">
        <w:trPr>
          <w:trHeight w:val="304"/>
        </w:trPr>
        <w:tc>
          <w:tcPr>
            <w:tcW w:w="4996" w:type="dxa"/>
            <w:tcBorders>
              <w:top w:val="single" w:sz="12" w:space="0" w:color="008000"/>
              <w:left w:val="single" w:sz="12" w:space="0" w:color="008000"/>
              <w:bottom w:val="single" w:sz="12" w:space="0" w:color="008000"/>
              <w:right w:val="single" w:sz="12" w:space="0" w:color="008000"/>
            </w:tcBorders>
          </w:tcPr>
          <w:p w14:paraId="559BD613" w14:textId="002827CD" w:rsidR="00833737" w:rsidRDefault="00833737" w:rsidP="00395475">
            <w:pPr>
              <w:pStyle w:val="Tableau10caractres"/>
              <w:rPr>
                <w:color w:val="auto"/>
              </w:rPr>
            </w:pPr>
            <w:r>
              <w:rPr>
                <w:color w:val="auto"/>
              </w:rPr>
              <w:t>Carburant (pour motopompe)</w:t>
            </w:r>
          </w:p>
        </w:tc>
        <w:tc>
          <w:tcPr>
            <w:tcW w:w="1068" w:type="dxa"/>
            <w:tcBorders>
              <w:top w:val="single" w:sz="12" w:space="0" w:color="008000"/>
              <w:left w:val="single" w:sz="12" w:space="0" w:color="008000"/>
              <w:bottom w:val="single" w:sz="12" w:space="0" w:color="008000"/>
              <w:right w:val="single" w:sz="12" w:space="0" w:color="008000"/>
            </w:tcBorders>
          </w:tcPr>
          <w:p w14:paraId="56706BB8" w14:textId="77777777" w:rsidR="00833737" w:rsidRPr="002E5E38" w:rsidRDefault="00833737" w:rsidP="00395475"/>
        </w:tc>
        <w:tc>
          <w:tcPr>
            <w:tcW w:w="1068" w:type="dxa"/>
            <w:tcBorders>
              <w:top w:val="single" w:sz="12" w:space="0" w:color="008000"/>
              <w:left w:val="single" w:sz="12" w:space="0" w:color="008000"/>
              <w:bottom w:val="single" w:sz="12" w:space="0" w:color="008000"/>
              <w:right w:val="single" w:sz="12" w:space="0" w:color="008000"/>
            </w:tcBorders>
          </w:tcPr>
          <w:p w14:paraId="31E1635C" w14:textId="77777777" w:rsidR="00833737" w:rsidRPr="002E5E38" w:rsidRDefault="00833737" w:rsidP="00395475"/>
        </w:tc>
        <w:tc>
          <w:tcPr>
            <w:tcW w:w="1281" w:type="dxa"/>
            <w:tcBorders>
              <w:top w:val="single" w:sz="12" w:space="0" w:color="008000"/>
              <w:left w:val="single" w:sz="12" w:space="0" w:color="008000"/>
              <w:bottom w:val="single" w:sz="12" w:space="0" w:color="008000"/>
              <w:right w:val="single" w:sz="12" w:space="0" w:color="008000"/>
            </w:tcBorders>
          </w:tcPr>
          <w:p w14:paraId="2EADA161" w14:textId="77777777" w:rsidR="00833737" w:rsidRPr="002E5E38" w:rsidRDefault="00833737" w:rsidP="00395475"/>
        </w:tc>
        <w:tc>
          <w:tcPr>
            <w:tcW w:w="1495" w:type="dxa"/>
            <w:tcBorders>
              <w:top w:val="single" w:sz="12" w:space="0" w:color="008000"/>
              <w:left w:val="single" w:sz="12" w:space="0" w:color="008000"/>
              <w:bottom w:val="single" w:sz="12" w:space="0" w:color="008000"/>
              <w:right w:val="single" w:sz="12" w:space="0" w:color="008000"/>
            </w:tcBorders>
          </w:tcPr>
          <w:p w14:paraId="5614E1BA" w14:textId="77777777" w:rsidR="00833737" w:rsidRPr="002E5E38" w:rsidRDefault="00833737" w:rsidP="00395475"/>
        </w:tc>
        <w:tc>
          <w:tcPr>
            <w:tcW w:w="2136" w:type="dxa"/>
            <w:tcBorders>
              <w:top w:val="single" w:sz="12" w:space="0" w:color="008000"/>
              <w:left w:val="single" w:sz="12" w:space="0" w:color="008000"/>
              <w:bottom w:val="single" w:sz="12" w:space="0" w:color="008000"/>
              <w:right w:val="single" w:sz="12" w:space="0" w:color="008000"/>
            </w:tcBorders>
          </w:tcPr>
          <w:p w14:paraId="7A246E17" w14:textId="77777777" w:rsidR="00833737" w:rsidRPr="002E5E38" w:rsidRDefault="00833737" w:rsidP="00395475"/>
        </w:tc>
      </w:tr>
      <w:tr w:rsidR="00833737" w:rsidRPr="002E5E38" w14:paraId="071696B4" w14:textId="77777777" w:rsidTr="00395475">
        <w:trPr>
          <w:trHeight w:val="304"/>
        </w:trPr>
        <w:tc>
          <w:tcPr>
            <w:tcW w:w="4996" w:type="dxa"/>
            <w:tcBorders>
              <w:top w:val="single" w:sz="12" w:space="0" w:color="008000"/>
              <w:left w:val="single" w:sz="12" w:space="0" w:color="008000"/>
              <w:bottom w:val="single" w:sz="12" w:space="0" w:color="008000"/>
              <w:right w:val="single" w:sz="12" w:space="0" w:color="008000"/>
            </w:tcBorders>
          </w:tcPr>
          <w:p w14:paraId="038ADA7C" w14:textId="78674DED" w:rsidR="00833737" w:rsidRDefault="00833737" w:rsidP="00395475">
            <w:pPr>
              <w:pStyle w:val="Tableau10caractres"/>
              <w:rPr>
                <w:color w:val="auto"/>
              </w:rPr>
            </w:pPr>
            <w:r>
              <w:rPr>
                <w:color w:val="auto"/>
              </w:rPr>
              <w:t>Location de terres</w:t>
            </w:r>
          </w:p>
        </w:tc>
        <w:tc>
          <w:tcPr>
            <w:tcW w:w="1068" w:type="dxa"/>
            <w:tcBorders>
              <w:top w:val="single" w:sz="12" w:space="0" w:color="008000"/>
              <w:left w:val="single" w:sz="12" w:space="0" w:color="008000"/>
              <w:bottom w:val="single" w:sz="12" w:space="0" w:color="008000"/>
              <w:right w:val="single" w:sz="12" w:space="0" w:color="008000"/>
            </w:tcBorders>
          </w:tcPr>
          <w:p w14:paraId="00EC6B9E" w14:textId="77777777" w:rsidR="00833737" w:rsidRPr="002E5E38" w:rsidRDefault="00833737" w:rsidP="00395475"/>
        </w:tc>
        <w:tc>
          <w:tcPr>
            <w:tcW w:w="1068" w:type="dxa"/>
            <w:tcBorders>
              <w:top w:val="single" w:sz="12" w:space="0" w:color="008000"/>
              <w:left w:val="single" w:sz="12" w:space="0" w:color="008000"/>
              <w:bottom w:val="single" w:sz="12" w:space="0" w:color="008000"/>
              <w:right w:val="single" w:sz="12" w:space="0" w:color="008000"/>
            </w:tcBorders>
          </w:tcPr>
          <w:p w14:paraId="08E93217" w14:textId="77777777" w:rsidR="00833737" w:rsidRPr="002E5E38" w:rsidRDefault="00833737" w:rsidP="00395475"/>
        </w:tc>
        <w:tc>
          <w:tcPr>
            <w:tcW w:w="1281" w:type="dxa"/>
            <w:tcBorders>
              <w:top w:val="single" w:sz="12" w:space="0" w:color="008000"/>
              <w:left w:val="single" w:sz="12" w:space="0" w:color="008000"/>
              <w:bottom w:val="single" w:sz="12" w:space="0" w:color="008000"/>
              <w:right w:val="single" w:sz="12" w:space="0" w:color="008000"/>
            </w:tcBorders>
          </w:tcPr>
          <w:p w14:paraId="75335DD7" w14:textId="77777777" w:rsidR="00833737" w:rsidRPr="002E5E38" w:rsidRDefault="00833737" w:rsidP="00395475"/>
        </w:tc>
        <w:tc>
          <w:tcPr>
            <w:tcW w:w="1495" w:type="dxa"/>
            <w:tcBorders>
              <w:top w:val="single" w:sz="12" w:space="0" w:color="008000"/>
              <w:left w:val="single" w:sz="12" w:space="0" w:color="008000"/>
              <w:bottom w:val="single" w:sz="12" w:space="0" w:color="008000"/>
              <w:right w:val="single" w:sz="12" w:space="0" w:color="008000"/>
            </w:tcBorders>
          </w:tcPr>
          <w:p w14:paraId="4EA4035E" w14:textId="77777777" w:rsidR="00833737" w:rsidRPr="002E5E38" w:rsidRDefault="00833737" w:rsidP="00395475"/>
        </w:tc>
        <w:tc>
          <w:tcPr>
            <w:tcW w:w="2136" w:type="dxa"/>
            <w:tcBorders>
              <w:top w:val="single" w:sz="12" w:space="0" w:color="008000"/>
              <w:left w:val="single" w:sz="12" w:space="0" w:color="008000"/>
              <w:bottom w:val="single" w:sz="12" w:space="0" w:color="008000"/>
              <w:right w:val="single" w:sz="12" w:space="0" w:color="008000"/>
            </w:tcBorders>
          </w:tcPr>
          <w:p w14:paraId="052211EE" w14:textId="77777777" w:rsidR="00833737" w:rsidRPr="002E5E38" w:rsidRDefault="00833737" w:rsidP="00395475"/>
        </w:tc>
      </w:tr>
      <w:tr w:rsidR="00833737" w:rsidRPr="002E5E38" w14:paraId="5D40D645" w14:textId="77777777" w:rsidTr="00395475">
        <w:trPr>
          <w:trHeight w:val="304"/>
        </w:trPr>
        <w:tc>
          <w:tcPr>
            <w:tcW w:w="4996" w:type="dxa"/>
            <w:tcBorders>
              <w:top w:val="single" w:sz="12" w:space="0" w:color="008000"/>
              <w:left w:val="single" w:sz="12" w:space="0" w:color="008000"/>
              <w:bottom w:val="single" w:sz="12" w:space="0" w:color="008000"/>
              <w:right w:val="single" w:sz="12" w:space="0" w:color="008000"/>
            </w:tcBorders>
          </w:tcPr>
          <w:p w14:paraId="538C6EF7" w14:textId="4070A2BF" w:rsidR="00833737" w:rsidRDefault="00833737" w:rsidP="00395475">
            <w:pPr>
              <w:pStyle w:val="Tableau10caractres"/>
              <w:rPr>
                <w:color w:val="auto"/>
              </w:rPr>
            </w:pPr>
            <w:r>
              <w:rPr>
                <w:color w:val="auto"/>
              </w:rPr>
              <w:t>Réparations de matériels</w:t>
            </w:r>
          </w:p>
        </w:tc>
        <w:tc>
          <w:tcPr>
            <w:tcW w:w="1068" w:type="dxa"/>
            <w:tcBorders>
              <w:top w:val="single" w:sz="12" w:space="0" w:color="008000"/>
              <w:left w:val="single" w:sz="12" w:space="0" w:color="008000"/>
              <w:bottom w:val="single" w:sz="12" w:space="0" w:color="008000"/>
              <w:right w:val="single" w:sz="12" w:space="0" w:color="008000"/>
            </w:tcBorders>
          </w:tcPr>
          <w:p w14:paraId="4D89E2B4" w14:textId="77777777" w:rsidR="00833737" w:rsidRPr="002E5E38" w:rsidRDefault="00833737" w:rsidP="00395475"/>
        </w:tc>
        <w:tc>
          <w:tcPr>
            <w:tcW w:w="1068" w:type="dxa"/>
            <w:tcBorders>
              <w:top w:val="single" w:sz="12" w:space="0" w:color="008000"/>
              <w:left w:val="single" w:sz="12" w:space="0" w:color="008000"/>
              <w:bottom w:val="single" w:sz="12" w:space="0" w:color="008000"/>
              <w:right w:val="single" w:sz="12" w:space="0" w:color="008000"/>
            </w:tcBorders>
          </w:tcPr>
          <w:p w14:paraId="3DCAFF96" w14:textId="77777777" w:rsidR="00833737" w:rsidRPr="002E5E38" w:rsidRDefault="00833737" w:rsidP="00395475"/>
        </w:tc>
        <w:tc>
          <w:tcPr>
            <w:tcW w:w="1281" w:type="dxa"/>
            <w:tcBorders>
              <w:top w:val="single" w:sz="12" w:space="0" w:color="008000"/>
              <w:left w:val="single" w:sz="12" w:space="0" w:color="008000"/>
              <w:bottom w:val="single" w:sz="12" w:space="0" w:color="008000"/>
              <w:right w:val="single" w:sz="12" w:space="0" w:color="008000"/>
            </w:tcBorders>
          </w:tcPr>
          <w:p w14:paraId="2FBC026C" w14:textId="77777777" w:rsidR="00833737" w:rsidRPr="002E5E38" w:rsidRDefault="00833737" w:rsidP="00395475"/>
        </w:tc>
        <w:tc>
          <w:tcPr>
            <w:tcW w:w="1495" w:type="dxa"/>
            <w:tcBorders>
              <w:top w:val="single" w:sz="12" w:space="0" w:color="008000"/>
              <w:left w:val="single" w:sz="12" w:space="0" w:color="008000"/>
              <w:bottom w:val="single" w:sz="12" w:space="0" w:color="008000"/>
              <w:right w:val="single" w:sz="12" w:space="0" w:color="008000"/>
            </w:tcBorders>
          </w:tcPr>
          <w:p w14:paraId="5AB5B669" w14:textId="77777777" w:rsidR="00833737" w:rsidRPr="002E5E38" w:rsidRDefault="00833737" w:rsidP="00395475"/>
        </w:tc>
        <w:tc>
          <w:tcPr>
            <w:tcW w:w="2136" w:type="dxa"/>
            <w:tcBorders>
              <w:top w:val="single" w:sz="12" w:space="0" w:color="008000"/>
              <w:left w:val="single" w:sz="12" w:space="0" w:color="008000"/>
              <w:bottom w:val="single" w:sz="12" w:space="0" w:color="008000"/>
              <w:right w:val="single" w:sz="12" w:space="0" w:color="008000"/>
            </w:tcBorders>
          </w:tcPr>
          <w:p w14:paraId="0823B76F" w14:textId="77777777" w:rsidR="00833737" w:rsidRPr="002E5E38" w:rsidRDefault="00833737" w:rsidP="00395475"/>
        </w:tc>
      </w:tr>
      <w:tr w:rsidR="00833737" w:rsidRPr="002E5E38" w14:paraId="23ABC07B" w14:textId="77777777" w:rsidTr="00395475">
        <w:trPr>
          <w:trHeight w:val="304"/>
        </w:trPr>
        <w:tc>
          <w:tcPr>
            <w:tcW w:w="4996" w:type="dxa"/>
            <w:tcBorders>
              <w:top w:val="single" w:sz="12" w:space="0" w:color="008000"/>
              <w:left w:val="single" w:sz="12" w:space="0" w:color="008000"/>
              <w:bottom w:val="single" w:sz="12" w:space="0" w:color="008000"/>
              <w:right w:val="single" w:sz="12" w:space="0" w:color="008000"/>
            </w:tcBorders>
          </w:tcPr>
          <w:p w14:paraId="1B68F0B5" w14:textId="77777777" w:rsidR="00833737" w:rsidRDefault="00833737" w:rsidP="00395475">
            <w:pPr>
              <w:pStyle w:val="Tableau10caractres"/>
              <w:rPr>
                <w:color w:val="auto"/>
              </w:rPr>
            </w:pPr>
          </w:p>
        </w:tc>
        <w:tc>
          <w:tcPr>
            <w:tcW w:w="1068" w:type="dxa"/>
            <w:tcBorders>
              <w:top w:val="single" w:sz="12" w:space="0" w:color="008000"/>
              <w:left w:val="single" w:sz="12" w:space="0" w:color="008000"/>
              <w:bottom w:val="single" w:sz="12" w:space="0" w:color="008000"/>
              <w:right w:val="single" w:sz="12" w:space="0" w:color="008000"/>
            </w:tcBorders>
          </w:tcPr>
          <w:p w14:paraId="23E708DA" w14:textId="77777777" w:rsidR="00833737" w:rsidRPr="002E5E38" w:rsidRDefault="00833737" w:rsidP="00395475"/>
        </w:tc>
        <w:tc>
          <w:tcPr>
            <w:tcW w:w="1068" w:type="dxa"/>
            <w:tcBorders>
              <w:top w:val="single" w:sz="12" w:space="0" w:color="008000"/>
              <w:left w:val="single" w:sz="12" w:space="0" w:color="008000"/>
              <w:bottom w:val="single" w:sz="12" w:space="0" w:color="008000"/>
              <w:right w:val="single" w:sz="12" w:space="0" w:color="008000"/>
            </w:tcBorders>
          </w:tcPr>
          <w:p w14:paraId="714B5667" w14:textId="77777777" w:rsidR="00833737" w:rsidRPr="002E5E38" w:rsidRDefault="00833737" w:rsidP="00395475"/>
        </w:tc>
        <w:tc>
          <w:tcPr>
            <w:tcW w:w="1281" w:type="dxa"/>
            <w:tcBorders>
              <w:top w:val="single" w:sz="12" w:space="0" w:color="008000"/>
              <w:left w:val="single" w:sz="12" w:space="0" w:color="008000"/>
              <w:bottom w:val="single" w:sz="12" w:space="0" w:color="008000"/>
              <w:right w:val="single" w:sz="12" w:space="0" w:color="008000"/>
            </w:tcBorders>
          </w:tcPr>
          <w:p w14:paraId="723EAAFF" w14:textId="77777777" w:rsidR="00833737" w:rsidRPr="002E5E38" w:rsidRDefault="00833737" w:rsidP="00395475"/>
        </w:tc>
        <w:tc>
          <w:tcPr>
            <w:tcW w:w="1495" w:type="dxa"/>
            <w:tcBorders>
              <w:top w:val="single" w:sz="12" w:space="0" w:color="008000"/>
              <w:left w:val="single" w:sz="12" w:space="0" w:color="008000"/>
              <w:bottom w:val="single" w:sz="12" w:space="0" w:color="008000"/>
              <w:right w:val="single" w:sz="12" w:space="0" w:color="008000"/>
            </w:tcBorders>
          </w:tcPr>
          <w:p w14:paraId="6932E2F5" w14:textId="77777777" w:rsidR="00833737" w:rsidRPr="002E5E38" w:rsidRDefault="00833737" w:rsidP="00395475"/>
        </w:tc>
        <w:tc>
          <w:tcPr>
            <w:tcW w:w="2136" w:type="dxa"/>
            <w:tcBorders>
              <w:top w:val="single" w:sz="12" w:space="0" w:color="008000"/>
              <w:left w:val="single" w:sz="12" w:space="0" w:color="008000"/>
              <w:bottom w:val="single" w:sz="12" w:space="0" w:color="008000"/>
              <w:right w:val="single" w:sz="12" w:space="0" w:color="008000"/>
            </w:tcBorders>
          </w:tcPr>
          <w:p w14:paraId="6039C79D" w14:textId="77777777" w:rsidR="00833737" w:rsidRPr="002E5E38" w:rsidRDefault="00833737" w:rsidP="00395475"/>
        </w:tc>
      </w:tr>
      <w:tr w:rsidR="004C6E3F" w:rsidRPr="002E5E38" w14:paraId="31B10FC2" w14:textId="77777777" w:rsidTr="00395475">
        <w:trPr>
          <w:trHeight w:val="304"/>
        </w:trPr>
        <w:tc>
          <w:tcPr>
            <w:tcW w:w="4996" w:type="dxa"/>
            <w:tcBorders>
              <w:top w:val="single" w:sz="12" w:space="0" w:color="008000"/>
              <w:left w:val="single" w:sz="12" w:space="0" w:color="008000"/>
              <w:bottom w:val="single" w:sz="12" w:space="0" w:color="008000"/>
              <w:right w:val="single" w:sz="12" w:space="0" w:color="008000"/>
            </w:tcBorders>
          </w:tcPr>
          <w:p w14:paraId="3E71E4DE" w14:textId="77777777" w:rsidR="004C6E3F" w:rsidRDefault="004C6E3F" w:rsidP="00395475">
            <w:pPr>
              <w:pStyle w:val="Tableau10caractres"/>
              <w:rPr>
                <w:color w:val="auto"/>
              </w:rPr>
            </w:pPr>
          </w:p>
        </w:tc>
        <w:tc>
          <w:tcPr>
            <w:tcW w:w="1068" w:type="dxa"/>
            <w:tcBorders>
              <w:top w:val="single" w:sz="12" w:space="0" w:color="008000"/>
              <w:left w:val="single" w:sz="12" w:space="0" w:color="008000"/>
              <w:bottom w:val="single" w:sz="12" w:space="0" w:color="008000"/>
              <w:right w:val="single" w:sz="12" w:space="0" w:color="008000"/>
            </w:tcBorders>
          </w:tcPr>
          <w:p w14:paraId="3265FE7A" w14:textId="77777777" w:rsidR="004C6E3F" w:rsidRPr="002E5E38" w:rsidRDefault="004C6E3F" w:rsidP="00395475"/>
        </w:tc>
        <w:tc>
          <w:tcPr>
            <w:tcW w:w="1068" w:type="dxa"/>
            <w:tcBorders>
              <w:top w:val="single" w:sz="12" w:space="0" w:color="008000"/>
              <w:left w:val="single" w:sz="12" w:space="0" w:color="008000"/>
              <w:bottom w:val="single" w:sz="12" w:space="0" w:color="008000"/>
              <w:right w:val="single" w:sz="12" w:space="0" w:color="008000"/>
            </w:tcBorders>
          </w:tcPr>
          <w:p w14:paraId="0DE06265" w14:textId="77777777" w:rsidR="004C6E3F" w:rsidRPr="002E5E38" w:rsidRDefault="004C6E3F" w:rsidP="00395475"/>
        </w:tc>
        <w:tc>
          <w:tcPr>
            <w:tcW w:w="1281" w:type="dxa"/>
            <w:tcBorders>
              <w:top w:val="single" w:sz="12" w:space="0" w:color="008000"/>
              <w:left w:val="single" w:sz="12" w:space="0" w:color="008000"/>
              <w:bottom w:val="single" w:sz="12" w:space="0" w:color="008000"/>
              <w:right w:val="single" w:sz="12" w:space="0" w:color="008000"/>
            </w:tcBorders>
          </w:tcPr>
          <w:p w14:paraId="742B6886" w14:textId="77777777" w:rsidR="004C6E3F" w:rsidRPr="002E5E38" w:rsidRDefault="004C6E3F" w:rsidP="00395475"/>
        </w:tc>
        <w:tc>
          <w:tcPr>
            <w:tcW w:w="1495" w:type="dxa"/>
            <w:tcBorders>
              <w:top w:val="single" w:sz="12" w:space="0" w:color="008000"/>
              <w:left w:val="single" w:sz="12" w:space="0" w:color="008000"/>
              <w:bottom w:val="single" w:sz="12" w:space="0" w:color="008000"/>
              <w:right w:val="single" w:sz="12" w:space="0" w:color="008000"/>
            </w:tcBorders>
          </w:tcPr>
          <w:p w14:paraId="4055C07C" w14:textId="77777777" w:rsidR="004C6E3F" w:rsidRPr="002E5E38" w:rsidRDefault="004C6E3F" w:rsidP="00395475"/>
        </w:tc>
        <w:tc>
          <w:tcPr>
            <w:tcW w:w="2136" w:type="dxa"/>
            <w:tcBorders>
              <w:top w:val="single" w:sz="12" w:space="0" w:color="008000"/>
              <w:left w:val="single" w:sz="12" w:space="0" w:color="008000"/>
              <w:bottom w:val="single" w:sz="12" w:space="0" w:color="008000"/>
              <w:right w:val="single" w:sz="12" w:space="0" w:color="008000"/>
            </w:tcBorders>
          </w:tcPr>
          <w:p w14:paraId="34C62CCA" w14:textId="77777777" w:rsidR="004C6E3F" w:rsidRPr="002E5E38" w:rsidRDefault="004C6E3F" w:rsidP="00395475"/>
        </w:tc>
      </w:tr>
      <w:tr w:rsidR="004C6E3F" w:rsidRPr="002E5E38" w14:paraId="75FFA6D8" w14:textId="77777777" w:rsidTr="00395475">
        <w:trPr>
          <w:trHeight w:val="304"/>
        </w:trPr>
        <w:tc>
          <w:tcPr>
            <w:tcW w:w="4996" w:type="dxa"/>
            <w:tcBorders>
              <w:top w:val="single" w:sz="12" w:space="0" w:color="008000"/>
              <w:left w:val="single" w:sz="12" w:space="0" w:color="008000"/>
              <w:bottom w:val="single" w:sz="12" w:space="0" w:color="008000"/>
              <w:right w:val="single" w:sz="12" w:space="0" w:color="008000"/>
            </w:tcBorders>
          </w:tcPr>
          <w:p w14:paraId="70B65F2A" w14:textId="77777777" w:rsidR="004C6E3F" w:rsidRDefault="004C6E3F" w:rsidP="00395475">
            <w:pPr>
              <w:pStyle w:val="Tableau10caractres"/>
              <w:rPr>
                <w:color w:val="auto"/>
              </w:rPr>
            </w:pPr>
          </w:p>
        </w:tc>
        <w:tc>
          <w:tcPr>
            <w:tcW w:w="1068" w:type="dxa"/>
            <w:tcBorders>
              <w:top w:val="single" w:sz="12" w:space="0" w:color="008000"/>
              <w:left w:val="single" w:sz="12" w:space="0" w:color="008000"/>
              <w:bottom w:val="single" w:sz="12" w:space="0" w:color="008000"/>
              <w:right w:val="single" w:sz="12" w:space="0" w:color="008000"/>
            </w:tcBorders>
          </w:tcPr>
          <w:p w14:paraId="1F6DB85C" w14:textId="77777777" w:rsidR="004C6E3F" w:rsidRPr="002E5E38" w:rsidRDefault="004C6E3F" w:rsidP="00395475"/>
        </w:tc>
        <w:tc>
          <w:tcPr>
            <w:tcW w:w="1068" w:type="dxa"/>
            <w:tcBorders>
              <w:top w:val="single" w:sz="12" w:space="0" w:color="008000"/>
              <w:left w:val="single" w:sz="12" w:space="0" w:color="008000"/>
              <w:bottom w:val="single" w:sz="12" w:space="0" w:color="008000"/>
              <w:right w:val="single" w:sz="12" w:space="0" w:color="008000"/>
            </w:tcBorders>
          </w:tcPr>
          <w:p w14:paraId="4F465CB1" w14:textId="77777777" w:rsidR="004C6E3F" w:rsidRPr="002E5E38" w:rsidRDefault="004C6E3F" w:rsidP="00395475"/>
        </w:tc>
        <w:tc>
          <w:tcPr>
            <w:tcW w:w="1281" w:type="dxa"/>
            <w:tcBorders>
              <w:top w:val="single" w:sz="12" w:space="0" w:color="008000"/>
              <w:left w:val="single" w:sz="12" w:space="0" w:color="008000"/>
              <w:bottom w:val="single" w:sz="12" w:space="0" w:color="008000"/>
              <w:right w:val="single" w:sz="12" w:space="0" w:color="008000"/>
            </w:tcBorders>
          </w:tcPr>
          <w:p w14:paraId="595EBFC7" w14:textId="77777777" w:rsidR="004C6E3F" w:rsidRPr="002E5E38" w:rsidRDefault="004C6E3F" w:rsidP="00395475"/>
        </w:tc>
        <w:tc>
          <w:tcPr>
            <w:tcW w:w="1495" w:type="dxa"/>
            <w:tcBorders>
              <w:top w:val="single" w:sz="12" w:space="0" w:color="008000"/>
              <w:left w:val="single" w:sz="12" w:space="0" w:color="008000"/>
              <w:bottom w:val="single" w:sz="12" w:space="0" w:color="008000"/>
              <w:right w:val="single" w:sz="12" w:space="0" w:color="008000"/>
            </w:tcBorders>
          </w:tcPr>
          <w:p w14:paraId="22F00817" w14:textId="77777777" w:rsidR="004C6E3F" w:rsidRPr="002E5E38" w:rsidRDefault="004C6E3F" w:rsidP="00395475"/>
        </w:tc>
        <w:tc>
          <w:tcPr>
            <w:tcW w:w="2136" w:type="dxa"/>
            <w:tcBorders>
              <w:top w:val="single" w:sz="12" w:space="0" w:color="008000"/>
              <w:left w:val="single" w:sz="12" w:space="0" w:color="008000"/>
              <w:bottom w:val="single" w:sz="12" w:space="0" w:color="008000"/>
              <w:right w:val="single" w:sz="12" w:space="0" w:color="008000"/>
            </w:tcBorders>
          </w:tcPr>
          <w:p w14:paraId="6D73292D" w14:textId="77777777" w:rsidR="004C6E3F" w:rsidRPr="002E5E38" w:rsidRDefault="004C6E3F" w:rsidP="00395475"/>
        </w:tc>
      </w:tr>
      <w:tr w:rsidR="004C6E3F" w:rsidRPr="002E5E38" w14:paraId="7AFAFE38" w14:textId="77777777" w:rsidTr="00395475">
        <w:trPr>
          <w:trHeight w:val="304"/>
        </w:trPr>
        <w:tc>
          <w:tcPr>
            <w:tcW w:w="4996" w:type="dxa"/>
            <w:tcBorders>
              <w:top w:val="single" w:sz="12" w:space="0" w:color="008000"/>
              <w:left w:val="single" w:sz="12" w:space="0" w:color="008000"/>
              <w:bottom w:val="single" w:sz="12" w:space="0" w:color="008000"/>
              <w:right w:val="single" w:sz="12" w:space="0" w:color="008000"/>
            </w:tcBorders>
          </w:tcPr>
          <w:p w14:paraId="6BB0A447" w14:textId="77777777" w:rsidR="004C6E3F" w:rsidRDefault="004C6E3F" w:rsidP="00395475">
            <w:pPr>
              <w:pStyle w:val="Tableau10caractres"/>
              <w:rPr>
                <w:color w:val="auto"/>
              </w:rPr>
            </w:pPr>
          </w:p>
        </w:tc>
        <w:tc>
          <w:tcPr>
            <w:tcW w:w="1068" w:type="dxa"/>
            <w:tcBorders>
              <w:top w:val="single" w:sz="12" w:space="0" w:color="008000"/>
              <w:left w:val="single" w:sz="12" w:space="0" w:color="008000"/>
              <w:bottom w:val="single" w:sz="12" w:space="0" w:color="008000"/>
              <w:right w:val="single" w:sz="12" w:space="0" w:color="008000"/>
            </w:tcBorders>
          </w:tcPr>
          <w:p w14:paraId="729B22B6" w14:textId="77777777" w:rsidR="004C6E3F" w:rsidRPr="002E5E38" w:rsidRDefault="004C6E3F" w:rsidP="00395475"/>
        </w:tc>
        <w:tc>
          <w:tcPr>
            <w:tcW w:w="1068" w:type="dxa"/>
            <w:tcBorders>
              <w:top w:val="single" w:sz="12" w:space="0" w:color="008000"/>
              <w:left w:val="single" w:sz="12" w:space="0" w:color="008000"/>
              <w:bottom w:val="single" w:sz="12" w:space="0" w:color="008000"/>
              <w:right w:val="single" w:sz="12" w:space="0" w:color="008000"/>
            </w:tcBorders>
          </w:tcPr>
          <w:p w14:paraId="448FA81D" w14:textId="77777777" w:rsidR="004C6E3F" w:rsidRPr="002E5E38" w:rsidRDefault="004C6E3F" w:rsidP="00395475"/>
        </w:tc>
        <w:tc>
          <w:tcPr>
            <w:tcW w:w="1281" w:type="dxa"/>
            <w:tcBorders>
              <w:top w:val="single" w:sz="12" w:space="0" w:color="008000"/>
              <w:left w:val="single" w:sz="12" w:space="0" w:color="008000"/>
              <w:bottom w:val="single" w:sz="12" w:space="0" w:color="008000"/>
              <w:right w:val="single" w:sz="12" w:space="0" w:color="008000"/>
            </w:tcBorders>
          </w:tcPr>
          <w:p w14:paraId="56312E16" w14:textId="77777777" w:rsidR="004C6E3F" w:rsidRPr="002E5E38" w:rsidRDefault="004C6E3F" w:rsidP="00395475"/>
        </w:tc>
        <w:tc>
          <w:tcPr>
            <w:tcW w:w="1495" w:type="dxa"/>
            <w:tcBorders>
              <w:top w:val="single" w:sz="12" w:space="0" w:color="008000"/>
              <w:left w:val="single" w:sz="12" w:space="0" w:color="008000"/>
              <w:bottom w:val="single" w:sz="12" w:space="0" w:color="008000"/>
              <w:right w:val="single" w:sz="12" w:space="0" w:color="008000"/>
            </w:tcBorders>
          </w:tcPr>
          <w:p w14:paraId="37C1DBC2" w14:textId="77777777" w:rsidR="004C6E3F" w:rsidRPr="002E5E38" w:rsidRDefault="004C6E3F" w:rsidP="00395475"/>
        </w:tc>
        <w:tc>
          <w:tcPr>
            <w:tcW w:w="2136" w:type="dxa"/>
            <w:tcBorders>
              <w:top w:val="single" w:sz="12" w:space="0" w:color="008000"/>
              <w:left w:val="single" w:sz="12" w:space="0" w:color="008000"/>
              <w:bottom w:val="single" w:sz="12" w:space="0" w:color="008000"/>
              <w:right w:val="single" w:sz="12" w:space="0" w:color="008000"/>
            </w:tcBorders>
          </w:tcPr>
          <w:p w14:paraId="23186C2F" w14:textId="77777777" w:rsidR="004C6E3F" w:rsidRPr="002E5E38" w:rsidRDefault="004C6E3F" w:rsidP="00395475"/>
        </w:tc>
      </w:tr>
    </w:tbl>
    <w:p w14:paraId="1A03DC85" w14:textId="366D0BE8" w:rsidR="006D2F0B" w:rsidRDefault="004C6E3F" w:rsidP="006C27C0">
      <w:pPr>
        <w:rPr>
          <w:sz w:val="16"/>
          <w:szCs w:val="16"/>
        </w:rPr>
      </w:pPr>
      <w:r w:rsidRPr="004B0384">
        <w:rPr>
          <w:b/>
          <w:sz w:val="16"/>
          <w:szCs w:val="16"/>
        </w:rPr>
        <w:t>*1 Postes de dépenses</w:t>
      </w:r>
      <w:r w:rsidRPr="00517888">
        <w:rPr>
          <w:sz w:val="16"/>
          <w:szCs w:val="16"/>
        </w:rPr>
        <w:t> : ajouter manuellement l’intitulé si autres postes non précisés</w:t>
      </w:r>
    </w:p>
    <w:p w14:paraId="106E9495" w14:textId="5F1BE93D" w:rsidR="00094055" w:rsidRDefault="00094055" w:rsidP="006C27C0">
      <w:pPr>
        <w:rPr>
          <w:sz w:val="16"/>
          <w:szCs w:val="16"/>
        </w:rPr>
      </w:pPr>
    </w:p>
    <w:p w14:paraId="1D04F552" w14:textId="3C495B7A" w:rsidR="00094055" w:rsidRPr="00094055" w:rsidRDefault="00094055" w:rsidP="00094055">
      <w:pPr>
        <w:rPr>
          <w:b/>
        </w:rPr>
      </w:pPr>
    </w:p>
    <w:p w14:paraId="5CBB7CFE" w14:textId="77777777" w:rsidR="00094055" w:rsidRPr="00517888" w:rsidRDefault="00094055" w:rsidP="006C27C0">
      <w:pPr>
        <w:rPr>
          <w:sz w:val="16"/>
          <w:szCs w:val="16"/>
        </w:rPr>
      </w:pPr>
    </w:p>
    <w:sectPr w:rsidR="00094055" w:rsidRPr="00517888" w:rsidSect="00D30E69">
      <w:pgSz w:w="16838" w:h="11906" w:orient="landscape"/>
      <w:pgMar w:top="567" w:right="820" w:bottom="707"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hel" w:date="2019-11-01T17:53:00Z" w:initials="j">
    <w:p w14:paraId="09A111E7" w14:textId="643AB751" w:rsidR="00E650D4" w:rsidRDefault="00E650D4">
      <w:pPr>
        <w:pStyle w:val="Commentaire"/>
      </w:pPr>
      <w:r>
        <w:rPr>
          <w:rStyle w:val="Marquedecommentaire"/>
        </w:rPr>
        <w:annotationRef/>
      </w:r>
      <w:r>
        <w:t>?</w:t>
      </w:r>
    </w:p>
  </w:comment>
  <w:comment w:id="7" w:author="jahel" w:date="2019-11-01T17:56:00Z" w:initials="j">
    <w:p w14:paraId="2F508A79" w14:textId="77777777" w:rsidR="00E650D4" w:rsidRDefault="00E650D4">
      <w:pPr>
        <w:pStyle w:val="Commentaire"/>
      </w:pPr>
      <w:r>
        <w:rPr>
          <w:rStyle w:val="Marquedecommentaire"/>
        </w:rPr>
        <w:annotationRef/>
      </w:r>
      <w:r>
        <w:t>Ajouter plus d’activités</w:t>
      </w:r>
    </w:p>
    <w:p w14:paraId="7FF59ADE" w14:textId="457501EF" w:rsidR="00E650D4" w:rsidRDefault="00E650D4">
      <w:pPr>
        <w:pStyle w:val="Commentaire"/>
      </w:pPr>
      <w:r>
        <w:t>Difficile à exploiter…</w:t>
      </w:r>
    </w:p>
  </w:comment>
  <w:comment w:id="9" w:author="jahel" w:date="2019-11-01T18:00:00Z" w:initials="j">
    <w:p w14:paraId="6BADEBC1" w14:textId="5BA5B749" w:rsidR="00E650D4" w:rsidRDefault="00E650D4">
      <w:pPr>
        <w:pStyle w:val="Commentaire"/>
      </w:pPr>
      <w:r>
        <w:rPr>
          <w:rStyle w:val="Marquedecommentaire"/>
        </w:rPr>
        <w:annotationRef/>
      </w:r>
      <w:r>
        <w:t>+ louée + filée à un métayer ?</w:t>
      </w:r>
    </w:p>
  </w:comment>
  <w:comment w:id="11" w:author="jahel" w:date="2019-11-01T18:09:00Z" w:initials="j">
    <w:p w14:paraId="2D3506DE" w14:textId="5552331F" w:rsidR="00776254" w:rsidRDefault="00776254" w:rsidP="00776254">
      <w:pPr>
        <w:pStyle w:val="Commentaire"/>
      </w:pPr>
      <w:r>
        <w:rPr>
          <w:rStyle w:val="Marquedecommentaire"/>
        </w:rPr>
        <w:annotationRef/>
      </w:r>
      <w:r>
        <w:t>Ou parcelle ?</w:t>
      </w:r>
    </w:p>
  </w:comment>
  <w:comment w:id="33" w:author="jahel" w:date="2019-11-01T18:07:00Z" w:initials="j">
    <w:p w14:paraId="44B1B157" w14:textId="06062FAA" w:rsidR="007A3F1C" w:rsidRDefault="007A3F1C">
      <w:pPr>
        <w:pStyle w:val="Commentaire"/>
      </w:pPr>
      <w:r>
        <w:rPr>
          <w:rStyle w:val="Marquedecommentaire"/>
        </w:rPr>
        <w:annotationRef/>
      </w:r>
      <w:r>
        <w:t>Préciser en moyenne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A111E7" w15:done="0"/>
  <w15:commentEx w15:paraId="7FF59ADE" w15:done="0"/>
  <w15:commentEx w15:paraId="6BADEBC1" w15:done="0"/>
  <w15:commentEx w15:paraId="2D3506DE" w15:done="0"/>
  <w15:commentEx w15:paraId="44B1B15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25840" w14:textId="77777777" w:rsidR="00F817F2" w:rsidRDefault="00F817F2" w:rsidP="00D922FF">
      <w:r>
        <w:separator/>
      </w:r>
    </w:p>
  </w:endnote>
  <w:endnote w:type="continuationSeparator" w:id="0">
    <w:p w14:paraId="5F88C20F" w14:textId="77777777" w:rsidR="00F817F2" w:rsidRDefault="00F817F2" w:rsidP="00D9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0484129"/>
      <w:docPartObj>
        <w:docPartGallery w:val="Page Numbers (Bottom of Page)"/>
        <w:docPartUnique/>
      </w:docPartObj>
    </w:sdtPr>
    <w:sdtContent>
      <w:p w14:paraId="21DF5290" w14:textId="46209423" w:rsidR="00E650D4" w:rsidRDefault="00E650D4">
        <w:pPr>
          <w:pStyle w:val="Pieddepage"/>
          <w:jc w:val="right"/>
        </w:pPr>
        <w:r>
          <w:fldChar w:fldCharType="begin"/>
        </w:r>
        <w:r>
          <w:instrText>PAGE   \* MERGEFORMAT</w:instrText>
        </w:r>
        <w:r>
          <w:fldChar w:fldCharType="separate"/>
        </w:r>
        <w:r w:rsidR="00760150">
          <w:rPr>
            <w:noProof/>
          </w:rPr>
          <w:t>18</w:t>
        </w:r>
        <w:r>
          <w:fldChar w:fldCharType="end"/>
        </w:r>
      </w:p>
    </w:sdtContent>
  </w:sdt>
  <w:p w14:paraId="61515703" w14:textId="77777777" w:rsidR="00E650D4" w:rsidRDefault="00E650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AC864" w14:textId="77777777" w:rsidR="00F817F2" w:rsidRDefault="00F817F2" w:rsidP="00D922FF">
      <w:r>
        <w:separator/>
      </w:r>
    </w:p>
  </w:footnote>
  <w:footnote w:type="continuationSeparator" w:id="0">
    <w:p w14:paraId="39599648" w14:textId="77777777" w:rsidR="00F817F2" w:rsidRDefault="00F817F2" w:rsidP="00D92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80E8" w14:textId="37886CC0" w:rsidR="00E650D4" w:rsidRPr="00D922FF" w:rsidRDefault="00E650D4" w:rsidP="00C241F1">
    <w:pPr>
      <w:pStyle w:val="En-tte"/>
      <w:tabs>
        <w:tab w:val="clear" w:pos="4536"/>
        <w:tab w:val="clear" w:pos="9072"/>
        <w:tab w:val="center" w:pos="5387"/>
      </w:tabs>
      <w:rPr>
        <w:color w:val="767171" w:themeColor="background2" w:themeShade="80"/>
      </w:rPr>
    </w:pPr>
    <w:r w:rsidRPr="00D922FF">
      <w:rPr>
        <w:color w:val="767171" w:themeColor="background2" w:themeShade="80"/>
      </w:rPr>
      <w:t xml:space="preserve">Enquêtes Novembre 2019 – </w:t>
    </w:r>
    <w:proofErr w:type="spellStart"/>
    <w:r w:rsidRPr="00D922FF">
      <w:rPr>
        <w:color w:val="767171" w:themeColor="background2" w:themeShade="80"/>
      </w:rPr>
      <w:t>Niayes</w:t>
    </w:r>
    <w:proofErr w:type="spellEnd"/>
    <w:r>
      <w:rPr>
        <w:color w:val="767171" w:themeColor="background2" w:themeShade="80"/>
      </w:rPr>
      <w:t xml:space="preserve">                                                      </w:t>
    </w:r>
    <w:r>
      <w:rPr>
        <w:color w:val="767171" w:themeColor="background2" w:themeShade="80"/>
      </w:rPr>
      <w:tab/>
      <w:t xml:space="preserve">             Questionnaire Chef d’exploitation</w:t>
    </w:r>
  </w:p>
  <w:p w14:paraId="66070624" w14:textId="77777777" w:rsidR="00E650D4" w:rsidRDefault="00E650D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70"/>
    <w:multiLevelType w:val="hybridMultilevel"/>
    <w:tmpl w:val="9F70F5EA"/>
    <w:lvl w:ilvl="0" w:tplc="2B96A21C">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98404D"/>
    <w:multiLevelType w:val="hybridMultilevel"/>
    <w:tmpl w:val="C44AFDCA"/>
    <w:lvl w:ilvl="0" w:tplc="D10C6D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457A1D"/>
    <w:multiLevelType w:val="hybridMultilevel"/>
    <w:tmpl w:val="3FE804D4"/>
    <w:lvl w:ilvl="0" w:tplc="5606BE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BA0E6E"/>
    <w:multiLevelType w:val="hybridMultilevel"/>
    <w:tmpl w:val="7556EC0C"/>
    <w:lvl w:ilvl="0" w:tplc="93D03834">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2BF36BE"/>
    <w:multiLevelType w:val="hybridMultilevel"/>
    <w:tmpl w:val="46C445C8"/>
    <w:lvl w:ilvl="0" w:tplc="8B304A06">
      <w:start w:val="1"/>
      <w:numFmt w:val="upperLetter"/>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A57AF2"/>
    <w:multiLevelType w:val="hybridMultilevel"/>
    <w:tmpl w:val="6C6CCA6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900AC2"/>
    <w:multiLevelType w:val="hybridMultilevel"/>
    <w:tmpl w:val="1B8651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9E45D5"/>
    <w:multiLevelType w:val="hybridMultilevel"/>
    <w:tmpl w:val="7A36CD9E"/>
    <w:lvl w:ilvl="0" w:tplc="05AA8A50">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8018F1"/>
    <w:multiLevelType w:val="hybridMultilevel"/>
    <w:tmpl w:val="208863D2"/>
    <w:lvl w:ilvl="0" w:tplc="84006076">
      <w:start w:val="3"/>
      <w:numFmt w:val="bullet"/>
      <w:lvlText w:val="-"/>
      <w:lvlJc w:val="left"/>
      <w:pPr>
        <w:ind w:left="1440" w:hanging="360"/>
      </w:pPr>
      <w:rPr>
        <w:rFonts w:ascii="Times New Roman" w:eastAsia="Times New Roman"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4"/>
  </w:num>
  <w:num w:numId="4">
    <w:abstractNumId w:val="8"/>
  </w:num>
  <w:num w:numId="5">
    <w:abstractNumId w:val="2"/>
  </w:num>
  <w:num w:numId="6">
    <w:abstractNumId w:val="3"/>
  </w:num>
  <w:num w:numId="7">
    <w:abstractNumId w:val="1"/>
  </w:num>
  <w:num w:numId="8">
    <w:abstractNumId w:val="4"/>
    <w:lvlOverride w:ilvl="0">
      <w:startOverride w:val="1"/>
    </w:lvlOverride>
  </w:num>
  <w:num w:numId="9">
    <w:abstractNumId w:val="4"/>
    <w:lvlOverride w:ilvl="0">
      <w:startOverride w:val="1"/>
    </w:lvlOverride>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hel">
    <w15:presenceInfo w15:providerId="None" w15:userId="jah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69"/>
    <w:rsid w:val="00002E24"/>
    <w:rsid w:val="00012D59"/>
    <w:rsid w:val="00015CFA"/>
    <w:rsid w:val="0001790D"/>
    <w:rsid w:val="0002339C"/>
    <w:rsid w:val="00027D21"/>
    <w:rsid w:val="00030AC1"/>
    <w:rsid w:val="00040FA6"/>
    <w:rsid w:val="00041100"/>
    <w:rsid w:val="00052BCB"/>
    <w:rsid w:val="00055B69"/>
    <w:rsid w:val="00056980"/>
    <w:rsid w:val="000725B2"/>
    <w:rsid w:val="000747AA"/>
    <w:rsid w:val="000757A0"/>
    <w:rsid w:val="000777C0"/>
    <w:rsid w:val="00080AA4"/>
    <w:rsid w:val="00090EA6"/>
    <w:rsid w:val="00092087"/>
    <w:rsid w:val="00092800"/>
    <w:rsid w:val="000939A2"/>
    <w:rsid w:val="00094055"/>
    <w:rsid w:val="0009598D"/>
    <w:rsid w:val="000A1735"/>
    <w:rsid w:val="000A2B87"/>
    <w:rsid w:val="000A2D29"/>
    <w:rsid w:val="000A43E9"/>
    <w:rsid w:val="000A484E"/>
    <w:rsid w:val="000A6BAD"/>
    <w:rsid w:val="000B123F"/>
    <w:rsid w:val="000B534C"/>
    <w:rsid w:val="000B7B05"/>
    <w:rsid w:val="000C0AE6"/>
    <w:rsid w:val="000C1DF9"/>
    <w:rsid w:val="000C3C04"/>
    <w:rsid w:val="000C6DC4"/>
    <w:rsid w:val="000D3CC8"/>
    <w:rsid w:val="000D4457"/>
    <w:rsid w:val="000D5795"/>
    <w:rsid w:val="000D5B52"/>
    <w:rsid w:val="000E4C32"/>
    <w:rsid w:val="000E5509"/>
    <w:rsid w:val="000F1C45"/>
    <w:rsid w:val="000F6F9A"/>
    <w:rsid w:val="00102A9A"/>
    <w:rsid w:val="001077FF"/>
    <w:rsid w:val="00115B78"/>
    <w:rsid w:val="00116359"/>
    <w:rsid w:val="00117AFB"/>
    <w:rsid w:val="00120D1E"/>
    <w:rsid w:val="00127498"/>
    <w:rsid w:val="001304A0"/>
    <w:rsid w:val="00132D41"/>
    <w:rsid w:val="00137656"/>
    <w:rsid w:val="00137FDF"/>
    <w:rsid w:val="00144C56"/>
    <w:rsid w:val="00144E1E"/>
    <w:rsid w:val="00147EA1"/>
    <w:rsid w:val="0015292C"/>
    <w:rsid w:val="0015495C"/>
    <w:rsid w:val="00160B74"/>
    <w:rsid w:val="00162892"/>
    <w:rsid w:val="00166AC7"/>
    <w:rsid w:val="00170679"/>
    <w:rsid w:val="001726E8"/>
    <w:rsid w:val="0018099C"/>
    <w:rsid w:val="00182C14"/>
    <w:rsid w:val="00183907"/>
    <w:rsid w:val="001872A9"/>
    <w:rsid w:val="001B00C6"/>
    <w:rsid w:val="001B1264"/>
    <w:rsid w:val="001B1C36"/>
    <w:rsid w:val="001B27C6"/>
    <w:rsid w:val="001C7E4C"/>
    <w:rsid w:val="001D18F3"/>
    <w:rsid w:val="001D1F2C"/>
    <w:rsid w:val="001D55FA"/>
    <w:rsid w:val="001D7A2C"/>
    <w:rsid w:val="001E01F9"/>
    <w:rsid w:val="001E2E14"/>
    <w:rsid w:val="001E3136"/>
    <w:rsid w:val="001F0A8F"/>
    <w:rsid w:val="001F2C88"/>
    <w:rsid w:val="001F4A7C"/>
    <w:rsid w:val="001F5A2D"/>
    <w:rsid w:val="001F6638"/>
    <w:rsid w:val="00201783"/>
    <w:rsid w:val="002040F6"/>
    <w:rsid w:val="00207843"/>
    <w:rsid w:val="00212042"/>
    <w:rsid w:val="00213C32"/>
    <w:rsid w:val="00215904"/>
    <w:rsid w:val="002245CB"/>
    <w:rsid w:val="00224CCD"/>
    <w:rsid w:val="002250E8"/>
    <w:rsid w:val="00231841"/>
    <w:rsid w:val="00241C1D"/>
    <w:rsid w:val="00245F96"/>
    <w:rsid w:val="002667A7"/>
    <w:rsid w:val="00270D0C"/>
    <w:rsid w:val="00273079"/>
    <w:rsid w:val="00273343"/>
    <w:rsid w:val="002777C1"/>
    <w:rsid w:val="00283BC6"/>
    <w:rsid w:val="0029360B"/>
    <w:rsid w:val="00294E18"/>
    <w:rsid w:val="002A1080"/>
    <w:rsid w:val="002B16AB"/>
    <w:rsid w:val="002B280A"/>
    <w:rsid w:val="002B327A"/>
    <w:rsid w:val="002B3746"/>
    <w:rsid w:val="002B4453"/>
    <w:rsid w:val="002C0F58"/>
    <w:rsid w:val="002D1363"/>
    <w:rsid w:val="002D1F43"/>
    <w:rsid w:val="002D4A67"/>
    <w:rsid w:val="002D6540"/>
    <w:rsid w:val="002E079C"/>
    <w:rsid w:val="002E22A2"/>
    <w:rsid w:val="00300187"/>
    <w:rsid w:val="00323B5C"/>
    <w:rsid w:val="00330715"/>
    <w:rsid w:val="003445A9"/>
    <w:rsid w:val="003515BE"/>
    <w:rsid w:val="00355A2A"/>
    <w:rsid w:val="00356339"/>
    <w:rsid w:val="00357D31"/>
    <w:rsid w:val="00363F72"/>
    <w:rsid w:val="00370D33"/>
    <w:rsid w:val="00371187"/>
    <w:rsid w:val="003753AD"/>
    <w:rsid w:val="00377A08"/>
    <w:rsid w:val="003827DF"/>
    <w:rsid w:val="00386C4F"/>
    <w:rsid w:val="003921F9"/>
    <w:rsid w:val="00395475"/>
    <w:rsid w:val="003A692A"/>
    <w:rsid w:val="003B18ED"/>
    <w:rsid w:val="003B1AA5"/>
    <w:rsid w:val="003B3E22"/>
    <w:rsid w:val="003B50A3"/>
    <w:rsid w:val="003C0FED"/>
    <w:rsid w:val="003F01C0"/>
    <w:rsid w:val="003F2D43"/>
    <w:rsid w:val="003F4522"/>
    <w:rsid w:val="003F48A8"/>
    <w:rsid w:val="00400FF1"/>
    <w:rsid w:val="0042714A"/>
    <w:rsid w:val="004279B2"/>
    <w:rsid w:val="0043345B"/>
    <w:rsid w:val="00433D38"/>
    <w:rsid w:val="0043402B"/>
    <w:rsid w:val="00441CD6"/>
    <w:rsid w:val="00443CF6"/>
    <w:rsid w:val="00446712"/>
    <w:rsid w:val="00446D64"/>
    <w:rsid w:val="00447DCA"/>
    <w:rsid w:val="00452595"/>
    <w:rsid w:val="00453E9D"/>
    <w:rsid w:val="00454506"/>
    <w:rsid w:val="00456C4D"/>
    <w:rsid w:val="00457BC0"/>
    <w:rsid w:val="00465EA3"/>
    <w:rsid w:val="004740FC"/>
    <w:rsid w:val="004829C1"/>
    <w:rsid w:val="00485F56"/>
    <w:rsid w:val="004956E6"/>
    <w:rsid w:val="004A1B39"/>
    <w:rsid w:val="004A666D"/>
    <w:rsid w:val="004A6717"/>
    <w:rsid w:val="004B0384"/>
    <w:rsid w:val="004B36ED"/>
    <w:rsid w:val="004B4FDF"/>
    <w:rsid w:val="004B71A8"/>
    <w:rsid w:val="004C2408"/>
    <w:rsid w:val="004C31BD"/>
    <w:rsid w:val="004C38E9"/>
    <w:rsid w:val="004C6E3F"/>
    <w:rsid w:val="004C7353"/>
    <w:rsid w:val="004E0B76"/>
    <w:rsid w:val="004F3C8C"/>
    <w:rsid w:val="00500541"/>
    <w:rsid w:val="005062AA"/>
    <w:rsid w:val="00510305"/>
    <w:rsid w:val="0051466B"/>
    <w:rsid w:val="00517888"/>
    <w:rsid w:val="00517B20"/>
    <w:rsid w:val="00524929"/>
    <w:rsid w:val="0054114E"/>
    <w:rsid w:val="00544CA2"/>
    <w:rsid w:val="00547DE2"/>
    <w:rsid w:val="00553EA6"/>
    <w:rsid w:val="00560FE9"/>
    <w:rsid w:val="00565F81"/>
    <w:rsid w:val="005761E1"/>
    <w:rsid w:val="005A7DE4"/>
    <w:rsid w:val="005B0014"/>
    <w:rsid w:val="005C113E"/>
    <w:rsid w:val="005C4061"/>
    <w:rsid w:val="005C5BB6"/>
    <w:rsid w:val="005C644F"/>
    <w:rsid w:val="005C7173"/>
    <w:rsid w:val="005E4773"/>
    <w:rsid w:val="005F2919"/>
    <w:rsid w:val="005F2E40"/>
    <w:rsid w:val="005F5B81"/>
    <w:rsid w:val="006001BF"/>
    <w:rsid w:val="00621EB4"/>
    <w:rsid w:val="006237C5"/>
    <w:rsid w:val="00624C40"/>
    <w:rsid w:val="006353C4"/>
    <w:rsid w:val="00635DFE"/>
    <w:rsid w:val="00640F9A"/>
    <w:rsid w:val="00642EDC"/>
    <w:rsid w:val="00645287"/>
    <w:rsid w:val="00650165"/>
    <w:rsid w:val="00650414"/>
    <w:rsid w:val="006523D0"/>
    <w:rsid w:val="00657F5C"/>
    <w:rsid w:val="00670EF0"/>
    <w:rsid w:val="00675A96"/>
    <w:rsid w:val="00686CAD"/>
    <w:rsid w:val="00687671"/>
    <w:rsid w:val="00691E33"/>
    <w:rsid w:val="00693999"/>
    <w:rsid w:val="00693B3C"/>
    <w:rsid w:val="00693DAF"/>
    <w:rsid w:val="006969F3"/>
    <w:rsid w:val="006C27C0"/>
    <w:rsid w:val="006D2F0B"/>
    <w:rsid w:val="006E3C03"/>
    <w:rsid w:val="006E467A"/>
    <w:rsid w:val="006F2F17"/>
    <w:rsid w:val="006F468A"/>
    <w:rsid w:val="006F4BC6"/>
    <w:rsid w:val="006F5FF4"/>
    <w:rsid w:val="00701238"/>
    <w:rsid w:val="007047DE"/>
    <w:rsid w:val="00723E01"/>
    <w:rsid w:val="0073274D"/>
    <w:rsid w:val="007332B2"/>
    <w:rsid w:val="00736E98"/>
    <w:rsid w:val="007424C6"/>
    <w:rsid w:val="00744F00"/>
    <w:rsid w:val="007600C1"/>
    <w:rsid w:val="00760150"/>
    <w:rsid w:val="00760649"/>
    <w:rsid w:val="00762BB2"/>
    <w:rsid w:val="00763CD1"/>
    <w:rsid w:val="00765114"/>
    <w:rsid w:val="00767E56"/>
    <w:rsid w:val="0077286E"/>
    <w:rsid w:val="00774040"/>
    <w:rsid w:val="00776254"/>
    <w:rsid w:val="00780EFB"/>
    <w:rsid w:val="00784F48"/>
    <w:rsid w:val="00790B38"/>
    <w:rsid w:val="00794222"/>
    <w:rsid w:val="00796823"/>
    <w:rsid w:val="007A3F1C"/>
    <w:rsid w:val="007C24F8"/>
    <w:rsid w:val="007C307A"/>
    <w:rsid w:val="007D3E5C"/>
    <w:rsid w:val="007D6A7D"/>
    <w:rsid w:val="007E1E5B"/>
    <w:rsid w:val="00805172"/>
    <w:rsid w:val="008171C2"/>
    <w:rsid w:val="00817DB4"/>
    <w:rsid w:val="008264EB"/>
    <w:rsid w:val="0082790A"/>
    <w:rsid w:val="00833737"/>
    <w:rsid w:val="008431D0"/>
    <w:rsid w:val="0084605C"/>
    <w:rsid w:val="00870E79"/>
    <w:rsid w:val="00883E5E"/>
    <w:rsid w:val="00885856"/>
    <w:rsid w:val="00895CC8"/>
    <w:rsid w:val="00897E59"/>
    <w:rsid w:val="008A4946"/>
    <w:rsid w:val="008A5646"/>
    <w:rsid w:val="008A70BC"/>
    <w:rsid w:val="008A7C43"/>
    <w:rsid w:val="008C5894"/>
    <w:rsid w:val="008D2E7B"/>
    <w:rsid w:val="008E1A6E"/>
    <w:rsid w:val="008E3930"/>
    <w:rsid w:val="008E39D8"/>
    <w:rsid w:val="008F0304"/>
    <w:rsid w:val="008F4D1E"/>
    <w:rsid w:val="00900E4D"/>
    <w:rsid w:val="00902009"/>
    <w:rsid w:val="00913645"/>
    <w:rsid w:val="00914884"/>
    <w:rsid w:val="009241E9"/>
    <w:rsid w:val="00925713"/>
    <w:rsid w:val="009606C5"/>
    <w:rsid w:val="009629A0"/>
    <w:rsid w:val="0096488C"/>
    <w:rsid w:val="00971A13"/>
    <w:rsid w:val="0097495B"/>
    <w:rsid w:val="009779D9"/>
    <w:rsid w:val="00981966"/>
    <w:rsid w:val="009923BD"/>
    <w:rsid w:val="00993AEB"/>
    <w:rsid w:val="009A0477"/>
    <w:rsid w:val="009A2324"/>
    <w:rsid w:val="009B19C2"/>
    <w:rsid w:val="009C0FD7"/>
    <w:rsid w:val="009C21A2"/>
    <w:rsid w:val="009C49C2"/>
    <w:rsid w:val="009D0492"/>
    <w:rsid w:val="009D15E3"/>
    <w:rsid w:val="009D3FB4"/>
    <w:rsid w:val="009D7B84"/>
    <w:rsid w:val="009E235D"/>
    <w:rsid w:val="009E4BD7"/>
    <w:rsid w:val="009E6974"/>
    <w:rsid w:val="009F48BD"/>
    <w:rsid w:val="00A00858"/>
    <w:rsid w:val="00A16DB7"/>
    <w:rsid w:val="00A178E8"/>
    <w:rsid w:val="00A25095"/>
    <w:rsid w:val="00A363AA"/>
    <w:rsid w:val="00A4795C"/>
    <w:rsid w:val="00A5436B"/>
    <w:rsid w:val="00A5509B"/>
    <w:rsid w:val="00A571D0"/>
    <w:rsid w:val="00A61694"/>
    <w:rsid w:val="00A6372E"/>
    <w:rsid w:val="00A648B5"/>
    <w:rsid w:val="00A73FAE"/>
    <w:rsid w:val="00A82A0C"/>
    <w:rsid w:val="00A86D0B"/>
    <w:rsid w:val="00A8754B"/>
    <w:rsid w:val="00A92F5E"/>
    <w:rsid w:val="00A95725"/>
    <w:rsid w:val="00AB0D6B"/>
    <w:rsid w:val="00AB5F91"/>
    <w:rsid w:val="00AC07C1"/>
    <w:rsid w:val="00AC1263"/>
    <w:rsid w:val="00AC1973"/>
    <w:rsid w:val="00AC2208"/>
    <w:rsid w:val="00AE0DA4"/>
    <w:rsid w:val="00AE208C"/>
    <w:rsid w:val="00B102E7"/>
    <w:rsid w:val="00B13C20"/>
    <w:rsid w:val="00B1428A"/>
    <w:rsid w:val="00B22C7E"/>
    <w:rsid w:val="00B32CB4"/>
    <w:rsid w:val="00B33A49"/>
    <w:rsid w:val="00B36CC4"/>
    <w:rsid w:val="00B3720F"/>
    <w:rsid w:val="00B40E33"/>
    <w:rsid w:val="00B4172B"/>
    <w:rsid w:val="00B44C03"/>
    <w:rsid w:val="00B50AF5"/>
    <w:rsid w:val="00B50CEF"/>
    <w:rsid w:val="00B53CF4"/>
    <w:rsid w:val="00B55BDF"/>
    <w:rsid w:val="00B74963"/>
    <w:rsid w:val="00B85D06"/>
    <w:rsid w:val="00B86DC0"/>
    <w:rsid w:val="00B926EA"/>
    <w:rsid w:val="00B93D96"/>
    <w:rsid w:val="00B95BFC"/>
    <w:rsid w:val="00BA1AD9"/>
    <w:rsid w:val="00BB0603"/>
    <w:rsid w:val="00BB5E5A"/>
    <w:rsid w:val="00BD1A1F"/>
    <w:rsid w:val="00BD2163"/>
    <w:rsid w:val="00BD3ED5"/>
    <w:rsid w:val="00BD5B94"/>
    <w:rsid w:val="00BD6385"/>
    <w:rsid w:val="00BD672F"/>
    <w:rsid w:val="00BE22FF"/>
    <w:rsid w:val="00BE5B23"/>
    <w:rsid w:val="00BE79C6"/>
    <w:rsid w:val="00BF2825"/>
    <w:rsid w:val="00BF3D24"/>
    <w:rsid w:val="00BF5307"/>
    <w:rsid w:val="00C03DFF"/>
    <w:rsid w:val="00C232D4"/>
    <w:rsid w:val="00C241F1"/>
    <w:rsid w:val="00C245A9"/>
    <w:rsid w:val="00C35058"/>
    <w:rsid w:val="00C46931"/>
    <w:rsid w:val="00C572FC"/>
    <w:rsid w:val="00C747BE"/>
    <w:rsid w:val="00C76899"/>
    <w:rsid w:val="00C82CF6"/>
    <w:rsid w:val="00C93E9F"/>
    <w:rsid w:val="00C93F2F"/>
    <w:rsid w:val="00C9415E"/>
    <w:rsid w:val="00CA5EC4"/>
    <w:rsid w:val="00CC09D0"/>
    <w:rsid w:val="00CC190B"/>
    <w:rsid w:val="00CD5445"/>
    <w:rsid w:val="00CD62E6"/>
    <w:rsid w:val="00CD6902"/>
    <w:rsid w:val="00CD6CA9"/>
    <w:rsid w:val="00CE01B1"/>
    <w:rsid w:val="00CE2E4E"/>
    <w:rsid w:val="00CF43D7"/>
    <w:rsid w:val="00D018D3"/>
    <w:rsid w:val="00D0433A"/>
    <w:rsid w:val="00D06ACB"/>
    <w:rsid w:val="00D13C12"/>
    <w:rsid w:val="00D20120"/>
    <w:rsid w:val="00D30CF8"/>
    <w:rsid w:val="00D30E69"/>
    <w:rsid w:val="00D3416F"/>
    <w:rsid w:val="00D57413"/>
    <w:rsid w:val="00D608D9"/>
    <w:rsid w:val="00D64515"/>
    <w:rsid w:val="00D76984"/>
    <w:rsid w:val="00D80803"/>
    <w:rsid w:val="00D846EF"/>
    <w:rsid w:val="00D85569"/>
    <w:rsid w:val="00D90E6F"/>
    <w:rsid w:val="00D922FF"/>
    <w:rsid w:val="00DA0A23"/>
    <w:rsid w:val="00DB2BC7"/>
    <w:rsid w:val="00DC05B4"/>
    <w:rsid w:val="00DC3E81"/>
    <w:rsid w:val="00DC7E3F"/>
    <w:rsid w:val="00DE11D9"/>
    <w:rsid w:val="00DF17F2"/>
    <w:rsid w:val="00DF4484"/>
    <w:rsid w:val="00DF7FB6"/>
    <w:rsid w:val="00E0478C"/>
    <w:rsid w:val="00E07AAC"/>
    <w:rsid w:val="00E21ED4"/>
    <w:rsid w:val="00E35EBB"/>
    <w:rsid w:val="00E4048B"/>
    <w:rsid w:val="00E42676"/>
    <w:rsid w:val="00E427D1"/>
    <w:rsid w:val="00E436B3"/>
    <w:rsid w:val="00E650D4"/>
    <w:rsid w:val="00E748E4"/>
    <w:rsid w:val="00E75F8E"/>
    <w:rsid w:val="00E76650"/>
    <w:rsid w:val="00E81357"/>
    <w:rsid w:val="00E82B21"/>
    <w:rsid w:val="00E85DB4"/>
    <w:rsid w:val="00E94437"/>
    <w:rsid w:val="00E94F3C"/>
    <w:rsid w:val="00EA1AF6"/>
    <w:rsid w:val="00EA7C1C"/>
    <w:rsid w:val="00EB6EC0"/>
    <w:rsid w:val="00EC041B"/>
    <w:rsid w:val="00EC08A9"/>
    <w:rsid w:val="00EC2670"/>
    <w:rsid w:val="00ED16C5"/>
    <w:rsid w:val="00ED32A5"/>
    <w:rsid w:val="00ED45C2"/>
    <w:rsid w:val="00EE1364"/>
    <w:rsid w:val="00EE23AB"/>
    <w:rsid w:val="00EE727A"/>
    <w:rsid w:val="00EF0431"/>
    <w:rsid w:val="00EF1258"/>
    <w:rsid w:val="00EF6E70"/>
    <w:rsid w:val="00EF76E4"/>
    <w:rsid w:val="00F0581E"/>
    <w:rsid w:val="00F112D9"/>
    <w:rsid w:val="00F15ADB"/>
    <w:rsid w:val="00F235DA"/>
    <w:rsid w:val="00F31A3B"/>
    <w:rsid w:val="00F31F57"/>
    <w:rsid w:val="00F32C26"/>
    <w:rsid w:val="00F33AFD"/>
    <w:rsid w:val="00F41226"/>
    <w:rsid w:val="00F42FBD"/>
    <w:rsid w:val="00F470B4"/>
    <w:rsid w:val="00F64292"/>
    <w:rsid w:val="00F67C1D"/>
    <w:rsid w:val="00F70387"/>
    <w:rsid w:val="00F708AA"/>
    <w:rsid w:val="00F70F77"/>
    <w:rsid w:val="00F72545"/>
    <w:rsid w:val="00F817F2"/>
    <w:rsid w:val="00F81B78"/>
    <w:rsid w:val="00F85DA0"/>
    <w:rsid w:val="00F9028A"/>
    <w:rsid w:val="00F90A71"/>
    <w:rsid w:val="00F92BC6"/>
    <w:rsid w:val="00F94988"/>
    <w:rsid w:val="00FA138E"/>
    <w:rsid w:val="00FA1F06"/>
    <w:rsid w:val="00FA64CE"/>
    <w:rsid w:val="00FB007E"/>
    <w:rsid w:val="00FB145F"/>
    <w:rsid w:val="00FB227C"/>
    <w:rsid w:val="00FB71F6"/>
    <w:rsid w:val="00FC3AD3"/>
    <w:rsid w:val="00FD7D9C"/>
    <w:rsid w:val="00FE13C0"/>
    <w:rsid w:val="00FE4395"/>
    <w:rsid w:val="00FF091F"/>
    <w:rsid w:val="00FF244B"/>
    <w:rsid w:val="00FF541A"/>
    <w:rsid w:val="00FF6739"/>
    <w:rsid w:val="00FF75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0F8F"/>
  <w15:chartTrackingRefBased/>
  <w15:docId w15:val="{BF6E8CCA-05D3-44C2-9029-D3D57EF7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E69"/>
    <w:pPr>
      <w:spacing w:after="0" w:line="240" w:lineRule="auto"/>
    </w:pPr>
    <w:rPr>
      <w:rFonts w:ascii="Times New Roman" w:eastAsia="Times New Roman" w:hAnsi="Times New Roman" w:cs="Times New Roman"/>
      <w:sz w:val="20"/>
      <w:szCs w:val="24"/>
      <w:lang w:eastAsia="fr-FR"/>
    </w:rPr>
  </w:style>
  <w:style w:type="paragraph" w:styleId="Titre1">
    <w:name w:val="heading 1"/>
    <w:basedOn w:val="Paragraphedeliste"/>
    <w:next w:val="Normal"/>
    <w:link w:val="Titre1Car"/>
    <w:uiPriority w:val="9"/>
    <w:qFormat/>
    <w:rsid w:val="002D4A67"/>
    <w:pPr>
      <w:numPr>
        <w:numId w:val="3"/>
      </w:numPr>
      <w:jc w:val="center"/>
      <w:outlineLvl w:val="0"/>
    </w:pPr>
    <w:rPr>
      <w:b/>
      <w:sz w:val="24"/>
    </w:rPr>
  </w:style>
  <w:style w:type="paragraph" w:styleId="Titre2">
    <w:name w:val="heading 2"/>
    <w:basedOn w:val="Normal"/>
    <w:next w:val="Normal"/>
    <w:link w:val="Titre2Car"/>
    <w:uiPriority w:val="9"/>
    <w:unhideWhenUsed/>
    <w:qFormat/>
    <w:rsid w:val="00ED16C5"/>
    <w:pPr>
      <w:outlineLvl w:val="1"/>
    </w:pPr>
    <w:rPr>
      <w:b/>
      <w:bCs/>
      <w:sz w:val="22"/>
      <w:szCs w:val="20"/>
    </w:rPr>
  </w:style>
  <w:style w:type="paragraph" w:styleId="Titre4">
    <w:name w:val="heading 4"/>
    <w:basedOn w:val="Normal"/>
    <w:next w:val="Normal"/>
    <w:link w:val="Titre4Car"/>
    <w:qFormat/>
    <w:rsid w:val="00377A08"/>
    <w:pPr>
      <w:keepNext/>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te2">
    <w:name w:val="Entête 2"/>
    <w:basedOn w:val="En-tte"/>
    <w:link w:val="Entte2Car"/>
    <w:autoRedefine/>
    <w:rsid w:val="00D30E69"/>
    <w:pPr>
      <w:tabs>
        <w:tab w:val="clear" w:pos="4536"/>
        <w:tab w:val="clear" w:pos="9072"/>
        <w:tab w:val="left" w:pos="4500"/>
        <w:tab w:val="right" w:pos="9900"/>
      </w:tabs>
    </w:pPr>
    <w:rPr>
      <w:b/>
      <w:i/>
      <w:iCs/>
      <w:sz w:val="28"/>
    </w:rPr>
  </w:style>
  <w:style w:type="character" w:customStyle="1" w:styleId="Entte2Car">
    <w:name w:val="Entête 2 Car"/>
    <w:link w:val="Entte2"/>
    <w:rsid w:val="00D30E69"/>
    <w:rPr>
      <w:rFonts w:ascii="Times New Roman" w:eastAsia="Times New Roman" w:hAnsi="Times New Roman" w:cs="Times New Roman"/>
      <w:b/>
      <w:i/>
      <w:iCs/>
      <w:sz w:val="28"/>
      <w:szCs w:val="24"/>
      <w:lang w:eastAsia="fr-FR"/>
    </w:rPr>
  </w:style>
  <w:style w:type="paragraph" w:styleId="En-tte">
    <w:name w:val="header"/>
    <w:basedOn w:val="Normal"/>
    <w:link w:val="En-tteCar"/>
    <w:uiPriority w:val="99"/>
    <w:unhideWhenUsed/>
    <w:rsid w:val="00D30E69"/>
    <w:pPr>
      <w:tabs>
        <w:tab w:val="center" w:pos="4536"/>
        <w:tab w:val="right" w:pos="9072"/>
      </w:tabs>
    </w:pPr>
  </w:style>
  <w:style w:type="character" w:customStyle="1" w:styleId="En-tteCar">
    <w:name w:val="En-tête Car"/>
    <w:basedOn w:val="Policepardfaut"/>
    <w:link w:val="En-tte"/>
    <w:uiPriority w:val="99"/>
    <w:rsid w:val="00D30E69"/>
    <w:rPr>
      <w:rFonts w:ascii="Times New Roman" w:eastAsia="Times New Roman" w:hAnsi="Times New Roman" w:cs="Times New Roman"/>
      <w:sz w:val="20"/>
      <w:szCs w:val="24"/>
      <w:lang w:eastAsia="fr-FR"/>
    </w:rPr>
  </w:style>
  <w:style w:type="paragraph" w:customStyle="1" w:styleId="Normal8">
    <w:name w:val="Normal 8"/>
    <w:basedOn w:val="Normal"/>
    <w:autoRedefine/>
    <w:qFormat/>
    <w:rsid w:val="00D30E69"/>
    <w:pPr>
      <w:tabs>
        <w:tab w:val="left" w:pos="3119"/>
      </w:tabs>
      <w:jc w:val="both"/>
    </w:pPr>
    <w:rPr>
      <w:bCs/>
      <w:snapToGrid w:val="0"/>
      <w:sz w:val="16"/>
      <w:szCs w:val="20"/>
    </w:rPr>
  </w:style>
  <w:style w:type="paragraph" w:customStyle="1" w:styleId="Style1">
    <w:name w:val="Style1"/>
    <w:basedOn w:val="Normal"/>
    <w:next w:val="Normal"/>
    <w:autoRedefine/>
    <w:rsid w:val="000D4457"/>
    <w:pPr>
      <w:spacing w:before="40"/>
      <w:ind w:left="357" w:hanging="357"/>
    </w:pPr>
    <w:rPr>
      <w:b/>
      <w:szCs w:val="20"/>
    </w:rPr>
  </w:style>
  <w:style w:type="paragraph" w:customStyle="1" w:styleId="Tableau10carCENTRE">
    <w:name w:val="Tableau 10 car CENTRE"/>
    <w:next w:val="Normal"/>
    <w:rsid w:val="00BA1AD9"/>
    <w:pPr>
      <w:spacing w:before="40" w:after="40" w:line="240" w:lineRule="auto"/>
      <w:jc w:val="center"/>
    </w:pPr>
    <w:rPr>
      <w:rFonts w:ascii="Times New Roman" w:eastAsia="Arial Unicode MS" w:hAnsi="Times New Roman" w:cs="Times New Roman"/>
      <w:iCs/>
      <w:snapToGrid w:val="0"/>
      <w:sz w:val="18"/>
      <w:szCs w:val="20"/>
      <w:lang w:eastAsia="fr-FR"/>
    </w:rPr>
  </w:style>
  <w:style w:type="paragraph" w:customStyle="1" w:styleId="Tabl10Gauche">
    <w:name w:val="Tabl_10_Gauche"/>
    <w:link w:val="Tabl10GaucheCar"/>
    <w:autoRedefine/>
    <w:qFormat/>
    <w:rsid w:val="00BA1AD9"/>
    <w:pPr>
      <w:spacing w:after="0" w:line="240" w:lineRule="auto"/>
    </w:pPr>
    <w:rPr>
      <w:rFonts w:ascii="Times New Roman" w:eastAsia="Times New Roman" w:hAnsi="Times New Roman" w:cs="Times New Roman"/>
      <w:sz w:val="18"/>
      <w:szCs w:val="18"/>
      <w:lang w:eastAsia="fr-FR"/>
    </w:rPr>
  </w:style>
  <w:style w:type="character" w:customStyle="1" w:styleId="Tabl10GaucheCar">
    <w:name w:val="Tabl_10_Gauche Car"/>
    <w:link w:val="Tabl10Gauche"/>
    <w:locked/>
    <w:rsid w:val="00BA1AD9"/>
    <w:rPr>
      <w:rFonts w:ascii="Times New Roman" w:eastAsia="Times New Roman" w:hAnsi="Times New Roman" w:cs="Times New Roman"/>
      <w:sz w:val="18"/>
      <w:szCs w:val="18"/>
      <w:lang w:eastAsia="fr-FR"/>
    </w:rPr>
  </w:style>
  <w:style w:type="paragraph" w:styleId="Paragraphedeliste">
    <w:name w:val="List Paragraph"/>
    <w:basedOn w:val="Normal"/>
    <w:uiPriority w:val="34"/>
    <w:qFormat/>
    <w:rsid w:val="00BA1AD9"/>
    <w:pPr>
      <w:ind w:left="720"/>
      <w:contextualSpacing/>
    </w:pPr>
  </w:style>
  <w:style w:type="character" w:customStyle="1" w:styleId="Titre4Car">
    <w:name w:val="Titre 4 Car"/>
    <w:basedOn w:val="Policepardfaut"/>
    <w:link w:val="Titre4"/>
    <w:rsid w:val="00377A08"/>
    <w:rPr>
      <w:rFonts w:ascii="Times New Roman" w:eastAsia="Times New Roman" w:hAnsi="Times New Roman" w:cs="Times New Roman"/>
      <w:b/>
      <w:bCs/>
      <w:sz w:val="20"/>
      <w:szCs w:val="24"/>
      <w:lang w:eastAsia="fr-FR"/>
    </w:rPr>
  </w:style>
  <w:style w:type="table" w:styleId="Grilledutableau">
    <w:name w:val="Table Grid"/>
    <w:basedOn w:val="TableauNormal"/>
    <w:uiPriority w:val="39"/>
    <w:rsid w:val="00D9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D922FF"/>
    <w:pPr>
      <w:tabs>
        <w:tab w:val="center" w:pos="4536"/>
        <w:tab w:val="right" w:pos="9072"/>
      </w:tabs>
    </w:pPr>
  </w:style>
  <w:style w:type="character" w:customStyle="1" w:styleId="PieddepageCar">
    <w:name w:val="Pied de page Car"/>
    <w:basedOn w:val="Policepardfaut"/>
    <w:link w:val="Pieddepage"/>
    <w:uiPriority w:val="99"/>
    <w:rsid w:val="00D922FF"/>
    <w:rPr>
      <w:rFonts w:ascii="Times New Roman" w:eastAsia="Times New Roman" w:hAnsi="Times New Roman" w:cs="Times New Roman"/>
      <w:sz w:val="20"/>
      <w:szCs w:val="24"/>
      <w:lang w:eastAsia="fr-FR"/>
    </w:rPr>
  </w:style>
  <w:style w:type="character" w:styleId="Marquedecommentaire">
    <w:name w:val="annotation reference"/>
    <w:basedOn w:val="Policepardfaut"/>
    <w:uiPriority w:val="99"/>
    <w:semiHidden/>
    <w:unhideWhenUsed/>
    <w:rsid w:val="00F72545"/>
    <w:rPr>
      <w:sz w:val="16"/>
      <w:szCs w:val="16"/>
    </w:rPr>
  </w:style>
  <w:style w:type="paragraph" w:styleId="Commentaire">
    <w:name w:val="annotation text"/>
    <w:basedOn w:val="Normal"/>
    <w:link w:val="CommentaireCar"/>
    <w:uiPriority w:val="99"/>
    <w:semiHidden/>
    <w:unhideWhenUsed/>
    <w:rsid w:val="00F72545"/>
    <w:rPr>
      <w:szCs w:val="20"/>
    </w:rPr>
  </w:style>
  <w:style w:type="character" w:customStyle="1" w:styleId="CommentaireCar">
    <w:name w:val="Commentaire Car"/>
    <w:basedOn w:val="Policepardfaut"/>
    <w:link w:val="Commentaire"/>
    <w:uiPriority w:val="99"/>
    <w:semiHidden/>
    <w:rsid w:val="00F72545"/>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72545"/>
    <w:rPr>
      <w:b/>
      <w:bCs/>
    </w:rPr>
  </w:style>
  <w:style w:type="character" w:customStyle="1" w:styleId="ObjetducommentaireCar">
    <w:name w:val="Objet du commentaire Car"/>
    <w:basedOn w:val="CommentaireCar"/>
    <w:link w:val="Objetducommentaire"/>
    <w:uiPriority w:val="99"/>
    <w:semiHidden/>
    <w:rsid w:val="00F72545"/>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F72545"/>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2545"/>
    <w:rPr>
      <w:rFonts w:ascii="Segoe UI" w:eastAsia="Times New Roman" w:hAnsi="Segoe UI" w:cs="Segoe UI"/>
      <w:sz w:val="18"/>
      <w:szCs w:val="18"/>
      <w:lang w:eastAsia="fr-FR"/>
    </w:rPr>
  </w:style>
  <w:style w:type="paragraph" w:customStyle="1" w:styleId="Tab10Centr">
    <w:name w:val="Tab 10 Centré"/>
    <w:basedOn w:val="Normal"/>
    <w:autoRedefine/>
    <w:qFormat/>
    <w:rsid w:val="00762BB2"/>
    <w:pPr>
      <w:jc w:val="center"/>
    </w:pPr>
    <w:rPr>
      <w:rFonts w:eastAsia="Calibri" w:cs="Arial"/>
      <w:b/>
      <w:color w:val="000000"/>
      <w:szCs w:val="22"/>
      <w:lang w:eastAsia="en-US"/>
    </w:rPr>
  </w:style>
  <w:style w:type="paragraph" w:customStyle="1" w:styleId="Tableau10caractres">
    <w:name w:val="Tableau 10 caractères"/>
    <w:basedOn w:val="Normal"/>
    <w:rsid w:val="00A571D0"/>
    <w:pPr>
      <w:spacing w:before="40" w:after="40"/>
    </w:pPr>
    <w:rPr>
      <w:color w:val="000000"/>
      <w:szCs w:val="20"/>
    </w:rPr>
  </w:style>
  <w:style w:type="character" w:customStyle="1" w:styleId="Titre1Car">
    <w:name w:val="Titre 1 Car"/>
    <w:basedOn w:val="Policepardfaut"/>
    <w:link w:val="Titre1"/>
    <w:uiPriority w:val="9"/>
    <w:rsid w:val="002D4A67"/>
    <w:rPr>
      <w:rFonts w:ascii="Times New Roman" w:eastAsia="Times New Roman" w:hAnsi="Times New Roman" w:cs="Times New Roman"/>
      <w:b/>
      <w:sz w:val="24"/>
      <w:szCs w:val="24"/>
      <w:lang w:eastAsia="fr-FR"/>
    </w:rPr>
  </w:style>
  <w:style w:type="character" w:customStyle="1" w:styleId="Titre2Car">
    <w:name w:val="Titre 2 Car"/>
    <w:basedOn w:val="Policepardfaut"/>
    <w:link w:val="Titre2"/>
    <w:uiPriority w:val="9"/>
    <w:rsid w:val="00ED16C5"/>
    <w:rPr>
      <w:rFonts w:ascii="Times New Roman" w:eastAsia="Times New Roman" w:hAnsi="Times New Roman" w:cs="Times New Roman"/>
      <w:b/>
      <w:bCs/>
      <w:szCs w:val="20"/>
      <w:lang w:eastAsia="fr-FR"/>
    </w:rPr>
  </w:style>
  <w:style w:type="paragraph" w:styleId="En-ttedetabledesmatires">
    <w:name w:val="TOC Heading"/>
    <w:basedOn w:val="Titre1"/>
    <w:next w:val="Normal"/>
    <w:uiPriority w:val="39"/>
    <w:unhideWhenUsed/>
    <w:qFormat/>
    <w:rsid w:val="006523D0"/>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M1">
    <w:name w:val="toc 1"/>
    <w:basedOn w:val="Normal"/>
    <w:next w:val="Normal"/>
    <w:autoRedefine/>
    <w:uiPriority w:val="39"/>
    <w:unhideWhenUsed/>
    <w:rsid w:val="006523D0"/>
    <w:pPr>
      <w:spacing w:after="100"/>
    </w:pPr>
  </w:style>
  <w:style w:type="paragraph" w:styleId="TM2">
    <w:name w:val="toc 2"/>
    <w:basedOn w:val="Normal"/>
    <w:next w:val="Normal"/>
    <w:autoRedefine/>
    <w:uiPriority w:val="39"/>
    <w:unhideWhenUsed/>
    <w:rsid w:val="006523D0"/>
    <w:pPr>
      <w:spacing w:after="100"/>
      <w:ind w:left="200"/>
    </w:pPr>
  </w:style>
  <w:style w:type="character" w:styleId="Lienhypertexte">
    <w:name w:val="Hyperlink"/>
    <w:basedOn w:val="Policepardfaut"/>
    <w:uiPriority w:val="99"/>
    <w:unhideWhenUsed/>
    <w:rsid w:val="00652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CA6AE-C76F-4DC3-BB0F-3C43DB3F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6293</Words>
  <Characters>34616</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
    </vt:vector>
  </TitlesOfParts>
  <Company>Universite de Montpellier</Company>
  <LinksUpToDate>false</LinksUpToDate>
  <CharactersWithSpaces>40828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Laske</dc:creator>
  <cp:keywords/>
  <dc:description/>
  <cp:lastModifiedBy>jahel</cp:lastModifiedBy>
  <cp:revision>3</cp:revision>
  <dcterms:created xsi:type="dcterms:W3CDTF">2019-11-01T18:24:00Z</dcterms:created>
  <dcterms:modified xsi:type="dcterms:W3CDTF">2019-11-01T18:25:00Z</dcterms:modified>
</cp:coreProperties>
</file>